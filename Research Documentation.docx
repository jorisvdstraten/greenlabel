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3DF5F" w14:textId="77777777" w:rsidR="00304489" w:rsidRDefault="00304489"/>
    <w:p w14:paraId="4F3D28C9" w14:textId="0BA1B497" w:rsidR="00833DBF" w:rsidRPr="00C8117A" w:rsidRDefault="00BD4083" w:rsidP="00833DBF">
      <w:pPr>
        <w:ind w:right="-1"/>
        <w:jc w:val="center"/>
        <w:rPr>
          <w:b/>
          <w:sz w:val="72"/>
          <w:lang w:val="en-GB"/>
        </w:rPr>
      </w:pPr>
      <w:r>
        <w:rPr>
          <w:b/>
          <w:sz w:val="72"/>
          <w:lang w:val="en-GB"/>
        </w:rPr>
        <w:t xml:space="preserve">Research </w:t>
      </w:r>
      <w:proofErr w:type="gramStart"/>
      <w:r>
        <w:rPr>
          <w:b/>
          <w:sz w:val="72"/>
          <w:lang w:val="en-GB"/>
        </w:rPr>
        <w:t>document</w:t>
      </w:r>
      <w:proofErr w:type="gramEnd"/>
    </w:p>
    <w:p w14:paraId="785288B9" w14:textId="77777777" w:rsidR="00833DBF" w:rsidRPr="00C8117A" w:rsidRDefault="00833DBF" w:rsidP="00833DBF">
      <w:pPr>
        <w:rPr>
          <w:lang w:val="en-GB"/>
        </w:rPr>
      </w:pPr>
    </w:p>
    <w:p w14:paraId="04196510" w14:textId="371BB6CA" w:rsidR="00833DBF" w:rsidRPr="00BD4083" w:rsidRDefault="00BD4083" w:rsidP="00BD4083">
      <w:pPr>
        <w:ind w:right="-1"/>
        <w:jc w:val="center"/>
        <w:rPr>
          <w:b/>
          <w:i/>
          <w:sz w:val="52"/>
          <w:lang w:val="en-GB"/>
        </w:rPr>
      </w:pPr>
      <w:bookmarkStart w:id="0" w:name="_Toc327581041"/>
      <w:r>
        <w:rPr>
          <w:b/>
          <w:i/>
          <w:sz w:val="52"/>
          <w:lang w:val="en-GB"/>
        </w:rPr>
        <w:t>SUE project</w:t>
      </w:r>
      <w:bookmarkEnd w:id="0"/>
    </w:p>
    <w:p w14:paraId="5D46C5F1" w14:textId="77777777" w:rsidR="00833DBF" w:rsidRPr="00C8117A" w:rsidRDefault="00833DBF" w:rsidP="00833DBF">
      <w:pPr>
        <w:rPr>
          <w:i/>
          <w:lang w:val="en-GB"/>
        </w:rPr>
      </w:pPr>
    </w:p>
    <w:p w14:paraId="39040551" w14:textId="668D352C" w:rsidR="00833DBF" w:rsidRPr="00BD4083" w:rsidRDefault="00BD4083" w:rsidP="00BD4083">
      <w:pPr>
        <w:ind w:right="-1"/>
        <w:jc w:val="center"/>
        <w:rPr>
          <w:b/>
          <w:i/>
          <w:sz w:val="28"/>
          <w:lang w:val="en-GB"/>
        </w:rPr>
      </w:pPr>
      <w:r>
        <w:rPr>
          <w:rStyle w:val="wacimagecontainer"/>
          <w:rFonts w:ascii="Segoe UI" w:hAnsi="Segoe UI" w:cs="Segoe UI"/>
          <w:noProof/>
          <w:color w:val="000000"/>
          <w:sz w:val="18"/>
          <w:szCs w:val="18"/>
          <w:shd w:val="clear" w:color="auto" w:fill="FFFFFF"/>
        </w:rPr>
        <w:drawing>
          <wp:inline distT="0" distB="0" distL="0" distR="0" wp14:anchorId="20CA88B4" wp14:editId="05755D03">
            <wp:extent cx="3289300" cy="3289300"/>
            <wp:effectExtent l="0" t="0" r="6350" b="6350"/>
            <wp:docPr id="212814653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46538" name="Picture 1" descr="A blue and whit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9300" cy="3289300"/>
                    </a:xfrm>
                    <a:prstGeom prst="rect">
                      <a:avLst/>
                    </a:prstGeom>
                    <a:noFill/>
                    <a:ln>
                      <a:noFill/>
                    </a:ln>
                  </pic:spPr>
                </pic:pic>
              </a:graphicData>
            </a:graphic>
          </wp:inline>
        </w:drawing>
      </w:r>
    </w:p>
    <w:p w14:paraId="6A4CD35C" w14:textId="77777777" w:rsidR="00833DBF" w:rsidRPr="00C8117A" w:rsidRDefault="00833DBF" w:rsidP="00833DBF">
      <w:pPr>
        <w:ind w:right="-1"/>
        <w:jc w:val="center"/>
        <w:rPr>
          <w:b/>
          <w:i/>
          <w:sz w:val="28"/>
          <w:lang w:val="en-GB"/>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10"/>
      </w:tblGrid>
      <w:tr w:rsidR="00813A0A" w:rsidRPr="00130E5F" w14:paraId="03DAD4D5" w14:textId="77777777" w:rsidTr="00D37AFB">
        <w:trPr>
          <w:trHeight w:val="283"/>
        </w:trPr>
        <w:tc>
          <w:tcPr>
            <w:tcW w:w="9810" w:type="dxa"/>
            <w:shd w:val="clear" w:color="auto" w:fill="auto"/>
            <w:vAlign w:val="center"/>
          </w:tcPr>
          <w:p w14:paraId="20554F95" w14:textId="18BD2380" w:rsidR="00813A0A" w:rsidRPr="00130E5F" w:rsidRDefault="00813A0A" w:rsidP="00DF576C">
            <w:pPr>
              <w:pStyle w:val="NoSpacing"/>
              <w:rPr>
                <w:rFonts w:cs="Arial"/>
                <w:b/>
                <w:color w:val="353F49"/>
                <w:szCs w:val="20"/>
                <w:lang w:val="en-GB"/>
              </w:rPr>
            </w:pPr>
            <w:r w:rsidRPr="00130E5F">
              <w:rPr>
                <w:rFonts w:cs="Arial"/>
                <w:b/>
                <w:color w:val="353F49"/>
                <w:szCs w:val="20"/>
                <w:lang w:val="en-GB"/>
              </w:rPr>
              <w:t>Datum</w:t>
            </w:r>
            <w:r w:rsidRPr="00130E5F">
              <w:rPr>
                <w:rFonts w:cs="Arial"/>
                <w:b/>
                <w:color w:val="353F49"/>
                <w:szCs w:val="20"/>
                <w:lang w:val="en-GB"/>
              </w:rPr>
              <w:tab/>
            </w:r>
            <w:r w:rsidRPr="00130E5F">
              <w:rPr>
                <w:rFonts w:cs="Arial"/>
                <w:b/>
                <w:color w:val="353F49"/>
                <w:szCs w:val="20"/>
                <w:lang w:val="en-GB"/>
              </w:rPr>
              <w:tab/>
            </w:r>
            <w:r w:rsidRPr="00130E5F">
              <w:rPr>
                <w:rFonts w:cs="Arial"/>
                <w:b/>
                <w:color w:val="353F49"/>
                <w:szCs w:val="20"/>
                <w:lang w:val="en-GB"/>
              </w:rPr>
              <w:tab/>
              <w:t>:</w:t>
            </w:r>
            <w:r w:rsidRPr="00130E5F">
              <w:rPr>
                <w:rFonts w:cs="Arial"/>
                <w:b/>
                <w:color w:val="353F49"/>
                <w:szCs w:val="20"/>
                <w:lang w:val="en-GB"/>
              </w:rPr>
              <w:tab/>
            </w:r>
            <w:r w:rsidR="009A43B8">
              <w:rPr>
                <w:rFonts w:cs="Arial"/>
                <w:b/>
                <w:color w:val="353F49"/>
                <w:szCs w:val="20"/>
                <w:lang w:val="en-GB"/>
              </w:rPr>
              <w:t>17</w:t>
            </w:r>
            <w:r w:rsidRPr="00130E5F">
              <w:rPr>
                <w:rFonts w:cs="Arial"/>
                <w:b/>
                <w:color w:val="353F49"/>
                <w:szCs w:val="20"/>
                <w:lang w:val="en-GB"/>
              </w:rPr>
              <w:t>-0</w:t>
            </w:r>
            <w:r w:rsidR="0081586B">
              <w:rPr>
                <w:rFonts w:cs="Arial"/>
                <w:b/>
                <w:color w:val="353F49"/>
                <w:szCs w:val="20"/>
                <w:lang w:val="en-GB"/>
              </w:rPr>
              <w:t>6</w:t>
            </w:r>
            <w:r w:rsidRPr="00130E5F">
              <w:rPr>
                <w:rFonts w:cs="Arial"/>
                <w:b/>
                <w:color w:val="353F49"/>
                <w:szCs w:val="20"/>
                <w:lang w:val="en-GB"/>
              </w:rPr>
              <w:t>-202</w:t>
            </w:r>
            <w:r w:rsidR="00BD4083">
              <w:rPr>
                <w:rFonts w:cs="Arial"/>
                <w:b/>
                <w:color w:val="353F49"/>
                <w:szCs w:val="20"/>
                <w:lang w:val="en-GB"/>
              </w:rPr>
              <w:t>4</w:t>
            </w:r>
          </w:p>
        </w:tc>
      </w:tr>
      <w:tr w:rsidR="00813A0A" w:rsidRPr="00130E5F" w14:paraId="5D3F454E" w14:textId="77777777" w:rsidTr="00D37AFB">
        <w:trPr>
          <w:trHeight w:val="283"/>
        </w:trPr>
        <w:tc>
          <w:tcPr>
            <w:tcW w:w="9810" w:type="dxa"/>
            <w:shd w:val="clear" w:color="auto" w:fill="auto"/>
            <w:vAlign w:val="center"/>
          </w:tcPr>
          <w:p w14:paraId="7D23B0B7" w14:textId="77777777" w:rsidR="00813A0A" w:rsidRPr="00130E5F" w:rsidRDefault="00813A0A" w:rsidP="00DF576C">
            <w:pPr>
              <w:pStyle w:val="NoSpacing"/>
              <w:rPr>
                <w:rFonts w:cs="Arial"/>
                <w:b/>
                <w:color w:val="353F49"/>
                <w:szCs w:val="20"/>
                <w:lang w:val="en-GB"/>
              </w:rPr>
            </w:pPr>
            <w:r w:rsidRPr="00130E5F">
              <w:rPr>
                <w:rFonts w:cs="Arial"/>
                <w:b/>
                <w:color w:val="353F49"/>
                <w:szCs w:val="20"/>
                <w:lang w:val="en-GB"/>
              </w:rPr>
              <w:t>Versie</w:t>
            </w:r>
            <w:r w:rsidRPr="00130E5F">
              <w:rPr>
                <w:rFonts w:cs="Arial"/>
                <w:b/>
                <w:color w:val="353F49"/>
                <w:szCs w:val="20"/>
                <w:lang w:val="en-GB"/>
              </w:rPr>
              <w:tab/>
            </w:r>
            <w:r w:rsidRPr="00130E5F">
              <w:rPr>
                <w:rFonts w:cs="Arial"/>
                <w:b/>
                <w:color w:val="353F49"/>
                <w:szCs w:val="20"/>
                <w:lang w:val="en-GB"/>
              </w:rPr>
              <w:tab/>
              <w:t xml:space="preserve">           </w:t>
            </w:r>
            <w:proofErr w:type="gramStart"/>
            <w:r w:rsidRPr="00130E5F">
              <w:rPr>
                <w:rFonts w:cs="Arial"/>
                <w:b/>
                <w:color w:val="353F49"/>
                <w:szCs w:val="20"/>
                <w:lang w:val="en-GB"/>
              </w:rPr>
              <w:t xml:space="preserve">  :</w:t>
            </w:r>
            <w:proofErr w:type="gramEnd"/>
            <w:r w:rsidRPr="00130E5F">
              <w:rPr>
                <w:rFonts w:cs="Arial"/>
                <w:b/>
                <w:color w:val="353F49"/>
                <w:szCs w:val="20"/>
                <w:lang w:val="en-GB"/>
              </w:rPr>
              <w:tab/>
            </w:r>
            <w:r>
              <w:rPr>
                <w:rFonts w:cs="Arial"/>
                <w:b/>
                <w:color w:val="353F49"/>
                <w:szCs w:val="20"/>
                <w:lang w:val="en-GB"/>
              </w:rPr>
              <w:t>1</w:t>
            </w:r>
          </w:p>
        </w:tc>
      </w:tr>
      <w:tr w:rsidR="00813A0A" w:rsidRPr="00130E5F" w14:paraId="7FC45742" w14:textId="77777777" w:rsidTr="00D37AFB">
        <w:trPr>
          <w:trHeight w:val="283"/>
        </w:trPr>
        <w:tc>
          <w:tcPr>
            <w:tcW w:w="9810" w:type="dxa"/>
            <w:shd w:val="clear" w:color="auto" w:fill="auto"/>
            <w:vAlign w:val="center"/>
          </w:tcPr>
          <w:p w14:paraId="5F529FAB" w14:textId="1548C322" w:rsidR="00813A0A" w:rsidRPr="00130E5F" w:rsidRDefault="00813A0A" w:rsidP="00DF576C">
            <w:pPr>
              <w:pStyle w:val="NoSpacing"/>
              <w:rPr>
                <w:rFonts w:cs="Arial"/>
                <w:b/>
                <w:color w:val="353F49"/>
                <w:szCs w:val="20"/>
              </w:rPr>
            </w:pPr>
            <w:r w:rsidRPr="00130E5F">
              <w:rPr>
                <w:rFonts w:cs="Arial"/>
                <w:b/>
                <w:color w:val="353F49"/>
                <w:szCs w:val="20"/>
              </w:rPr>
              <w:t>Status</w:t>
            </w:r>
            <w:r w:rsidRPr="00130E5F">
              <w:rPr>
                <w:rFonts w:cs="Arial"/>
                <w:b/>
                <w:color w:val="353F49"/>
                <w:szCs w:val="20"/>
              </w:rPr>
              <w:tab/>
            </w:r>
            <w:r w:rsidRPr="00130E5F">
              <w:rPr>
                <w:rFonts w:cs="Arial"/>
                <w:b/>
                <w:color w:val="353F49"/>
                <w:szCs w:val="20"/>
              </w:rPr>
              <w:tab/>
              <w:t xml:space="preserve">             :</w:t>
            </w:r>
            <w:r w:rsidRPr="00130E5F">
              <w:rPr>
                <w:rFonts w:cs="Arial"/>
                <w:b/>
                <w:color w:val="353F49"/>
                <w:szCs w:val="20"/>
              </w:rPr>
              <w:tab/>
            </w:r>
            <w:proofErr w:type="spellStart"/>
            <w:r w:rsidR="00A51654">
              <w:rPr>
                <w:rFonts w:cs="Arial"/>
                <w:b/>
                <w:color w:val="353F49"/>
                <w:szCs w:val="20"/>
              </w:rPr>
              <w:t>Finished</w:t>
            </w:r>
            <w:proofErr w:type="spellEnd"/>
          </w:p>
        </w:tc>
      </w:tr>
      <w:tr w:rsidR="00813A0A" w:rsidRPr="00130E5F" w14:paraId="03FF37B9" w14:textId="77777777" w:rsidTr="00D37AFB">
        <w:trPr>
          <w:trHeight w:val="283"/>
        </w:trPr>
        <w:tc>
          <w:tcPr>
            <w:tcW w:w="9810" w:type="dxa"/>
            <w:shd w:val="clear" w:color="auto" w:fill="auto"/>
            <w:vAlign w:val="center"/>
          </w:tcPr>
          <w:p w14:paraId="2A546DA6" w14:textId="525297B6" w:rsidR="00813A0A" w:rsidRPr="00130E5F" w:rsidRDefault="00813A0A" w:rsidP="00DF576C">
            <w:pPr>
              <w:pStyle w:val="NoSpacing"/>
              <w:rPr>
                <w:rFonts w:cs="Arial"/>
                <w:b/>
                <w:color w:val="353F49"/>
                <w:szCs w:val="20"/>
              </w:rPr>
            </w:pPr>
            <w:r w:rsidRPr="00130E5F">
              <w:rPr>
                <w:rFonts w:cs="Arial"/>
                <w:b/>
                <w:color w:val="353F49"/>
                <w:szCs w:val="20"/>
              </w:rPr>
              <w:t>Auteur</w:t>
            </w:r>
            <w:r w:rsidRPr="00130E5F">
              <w:rPr>
                <w:rFonts w:cs="Arial"/>
                <w:b/>
                <w:color w:val="353F49"/>
                <w:szCs w:val="20"/>
              </w:rPr>
              <w:tab/>
            </w:r>
            <w:r w:rsidRPr="00130E5F">
              <w:rPr>
                <w:rFonts w:cs="Arial"/>
                <w:b/>
                <w:color w:val="353F49"/>
                <w:szCs w:val="20"/>
              </w:rPr>
              <w:tab/>
            </w:r>
            <w:r w:rsidRPr="00130E5F">
              <w:rPr>
                <w:rFonts w:cs="Arial"/>
                <w:b/>
                <w:color w:val="353F49"/>
                <w:szCs w:val="20"/>
              </w:rPr>
              <w:tab/>
              <w:t>:</w:t>
            </w:r>
            <w:r w:rsidRPr="00130E5F">
              <w:rPr>
                <w:rFonts w:cs="Arial"/>
                <w:b/>
                <w:color w:val="353F49"/>
                <w:szCs w:val="20"/>
              </w:rPr>
              <w:tab/>
              <w:t>Dani Berkvens</w:t>
            </w:r>
            <w:r w:rsidR="00D37AFB">
              <w:rPr>
                <w:rFonts w:cs="Arial"/>
                <w:b/>
                <w:color w:val="353F49"/>
                <w:szCs w:val="20"/>
              </w:rPr>
              <w:t xml:space="preserve">, Murphy </w:t>
            </w:r>
            <w:proofErr w:type="spellStart"/>
            <w:r w:rsidR="00D37AFB">
              <w:rPr>
                <w:rFonts w:cs="Arial"/>
                <w:b/>
                <w:color w:val="353F49"/>
                <w:szCs w:val="20"/>
              </w:rPr>
              <w:t>Minneboo</w:t>
            </w:r>
            <w:proofErr w:type="spellEnd"/>
            <w:r w:rsidR="00D37AFB">
              <w:rPr>
                <w:rFonts w:cs="Arial"/>
                <w:b/>
                <w:color w:val="353F49"/>
                <w:szCs w:val="20"/>
              </w:rPr>
              <w:t xml:space="preserve">, </w:t>
            </w:r>
            <w:proofErr w:type="spellStart"/>
            <w:r w:rsidR="00D37AFB">
              <w:rPr>
                <w:rFonts w:cs="Arial"/>
                <w:b/>
                <w:color w:val="353F49"/>
                <w:szCs w:val="20"/>
              </w:rPr>
              <w:t>Edouard</w:t>
            </w:r>
            <w:proofErr w:type="spellEnd"/>
            <w:r w:rsidR="00D37AFB">
              <w:rPr>
                <w:rFonts w:cs="Arial"/>
                <w:b/>
                <w:color w:val="353F49"/>
                <w:szCs w:val="20"/>
              </w:rPr>
              <w:t xml:space="preserve"> </w:t>
            </w:r>
            <w:proofErr w:type="spellStart"/>
            <w:r w:rsidR="00D37AFB">
              <w:rPr>
                <w:rFonts w:cs="Arial"/>
                <w:b/>
                <w:color w:val="353F49"/>
                <w:szCs w:val="20"/>
              </w:rPr>
              <w:t>Lagesse</w:t>
            </w:r>
            <w:proofErr w:type="spellEnd"/>
            <w:r w:rsidR="00D37AFB">
              <w:rPr>
                <w:rFonts w:cs="Arial"/>
                <w:b/>
                <w:color w:val="353F49"/>
                <w:szCs w:val="20"/>
              </w:rPr>
              <w:t>, Lianne Louwers</w:t>
            </w:r>
          </w:p>
        </w:tc>
      </w:tr>
    </w:tbl>
    <w:p w14:paraId="129EC1F2" w14:textId="77777777" w:rsidR="00833DBF" w:rsidRPr="00C8117A" w:rsidRDefault="00833DBF"/>
    <w:p w14:paraId="6F83192F" w14:textId="77777777" w:rsidR="00833DBF" w:rsidRPr="00C8117A" w:rsidRDefault="00833DBF" w:rsidP="006731EF">
      <w:pPr>
        <w:jc w:val="center"/>
      </w:pPr>
      <w:r w:rsidRPr="00C8117A">
        <w:rPr>
          <w:noProof/>
          <w:lang w:eastAsia="nl-NL"/>
        </w:rPr>
        <w:drawing>
          <wp:inline distT="0" distB="0" distL="0" distR="0" wp14:anchorId="446A638B" wp14:editId="732FC265">
            <wp:extent cx="3006911" cy="3067050"/>
            <wp:effectExtent l="0" t="0" r="3175" b="0"/>
            <wp:docPr id="107977055" name="Afbeelding 1" descr="The DOT Framework - ICT research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OT Framework - ICT research metho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3621" cy="3094294"/>
                    </a:xfrm>
                    <a:prstGeom prst="rect">
                      <a:avLst/>
                    </a:prstGeom>
                    <a:noFill/>
                    <a:ln>
                      <a:noFill/>
                    </a:ln>
                  </pic:spPr>
                </pic:pic>
              </a:graphicData>
            </a:graphic>
          </wp:inline>
        </w:drawing>
      </w:r>
    </w:p>
    <w:sdt>
      <w:sdtPr>
        <w:rPr>
          <w:rFonts w:ascii="Arial" w:eastAsia="Times New Roman" w:hAnsi="Arial" w:cs="Times New Roman"/>
          <w:color w:val="auto"/>
          <w:sz w:val="20"/>
          <w:szCs w:val="20"/>
          <w:lang w:eastAsia="en-US"/>
        </w:rPr>
        <w:id w:val="1854285183"/>
        <w:docPartObj>
          <w:docPartGallery w:val="Table of Contents"/>
          <w:docPartUnique/>
        </w:docPartObj>
      </w:sdtPr>
      <w:sdtContent>
        <w:p w14:paraId="136A09BA" w14:textId="3AA085AA" w:rsidR="00C8117A" w:rsidRPr="00C8117A" w:rsidRDefault="00A806A9">
          <w:pPr>
            <w:pStyle w:val="TOCHeading"/>
          </w:pPr>
          <w:proofErr w:type="spellStart"/>
          <w:r>
            <w:t>Table</w:t>
          </w:r>
          <w:proofErr w:type="spellEnd"/>
          <w:r>
            <w:t xml:space="preserve"> of contents</w:t>
          </w:r>
        </w:p>
        <w:p w14:paraId="5636BA24" w14:textId="09898A8E" w:rsidR="00F82BA8" w:rsidRDefault="1852389D">
          <w:pPr>
            <w:pStyle w:val="TOC3"/>
            <w:tabs>
              <w:tab w:val="right" w:leader="dot" w:pos="9062"/>
            </w:tabs>
            <w:rPr>
              <w:rFonts w:asciiTheme="minorHAnsi" w:eastAsiaTheme="minorEastAsia" w:hAnsiTheme="minorHAnsi" w:cstheme="minorBidi"/>
              <w:noProof/>
              <w:kern w:val="2"/>
              <w:sz w:val="24"/>
              <w:szCs w:val="24"/>
              <w:lang/>
              <w14:ligatures w14:val="standardContextual"/>
            </w:rPr>
          </w:pPr>
          <w:r>
            <w:fldChar w:fldCharType="begin"/>
          </w:r>
          <w:r w:rsidR="0BA7E618">
            <w:instrText>TOC \o "1-3" \z \u \h</w:instrText>
          </w:r>
          <w:r>
            <w:fldChar w:fldCharType="separate"/>
          </w:r>
          <w:hyperlink w:anchor="_Toc169513063" w:history="1">
            <w:r w:rsidR="00F82BA8" w:rsidRPr="00250887">
              <w:rPr>
                <w:rStyle w:val="Hyperlink"/>
                <w:noProof/>
                <w:lang w:val="en-GB"/>
              </w:rPr>
              <w:t>Introduction</w:t>
            </w:r>
            <w:r w:rsidR="00F82BA8">
              <w:rPr>
                <w:noProof/>
                <w:webHidden/>
              </w:rPr>
              <w:tab/>
            </w:r>
            <w:r w:rsidR="00F82BA8">
              <w:rPr>
                <w:noProof/>
                <w:webHidden/>
              </w:rPr>
              <w:fldChar w:fldCharType="begin"/>
            </w:r>
            <w:r w:rsidR="00F82BA8">
              <w:rPr>
                <w:noProof/>
                <w:webHidden/>
              </w:rPr>
              <w:instrText xml:space="preserve"> PAGEREF _Toc169513063 \h </w:instrText>
            </w:r>
            <w:r w:rsidR="00F82BA8">
              <w:rPr>
                <w:noProof/>
                <w:webHidden/>
              </w:rPr>
            </w:r>
            <w:r w:rsidR="00F82BA8">
              <w:rPr>
                <w:noProof/>
                <w:webHidden/>
              </w:rPr>
              <w:fldChar w:fldCharType="separate"/>
            </w:r>
            <w:r w:rsidR="00F82BA8">
              <w:rPr>
                <w:noProof/>
                <w:webHidden/>
              </w:rPr>
              <w:t>3</w:t>
            </w:r>
            <w:r w:rsidR="00F82BA8">
              <w:rPr>
                <w:noProof/>
                <w:webHidden/>
              </w:rPr>
              <w:fldChar w:fldCharType="end"/>
            </w:r>
          </w:hyperlink>
        </w:p>
        <w:p w14:paraId="0C8FD8B7" w14:textId="69FD7DC3" w:rsidR="00F82BA8" w:rsidRDefault="00F82BA8">
          <w:pPr>
            <w:pStyle w:val="TOC1"/>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69513064" w:history="1">
            <w:r w:rsidRPr="00250887">
              <w:rPr>
                <w:rStyle w:val="Hyperlink"/>
                <w:noProof/>
              </w:rPr>
              <w:t>1.</w:t>
            </w:r>
            <w:r>
              <w:rPr>
                <w:rFonts w:asciiTheme="minorHAnsi" w:eastAsiaTheme="minorEastAsia" w:hAnsiTheme="minorHAnsi" w:cstheme="minorBidi"/>
                <w:noProof/>
                <w:kern w:val="2"/>
                <w:sz w:val="24"/>
                <w:szCs w:val="24"/>
                <w:lang/>
                <w14:ligatures w14:val="standardContextual"/>
              </w:rPr>
              <w:tab/>
            </w:r>
            <w:r w:rsidRPr="00250887">
              <w:rPr>
                <w:rStyle w:val="Hyperlink"/>
                <w:noProof/>
              </w:rPr>
              <w:t>Research questions, findings and answers</w:t>
            </w:r>
            <w:r>
              <w:rPr>
                <w:noProof/>
                <w:webHidden/>
              </w:rPr>
              <w:tab/>
            </w:r>
            <w:r>
              <w:rPr>
                <w:noProof/>
                <w:webHidden/>
              </w:rPr>
              <w:fldChar w:fldCharType="begin"/>
            </w:r>
            <w:r>
              <w:rPr>
                <w:noProof/>
                <w:webHidden/>
              </w:rPr>
              <w:instrText xml:space="preserve"> PAGEREF _Toc169513064 \h </w:instrText>
            </w:r>
            <w:r>
              <w:rPr>
                <w:noProof/>
                <w:webHidden/>
              </w:rPr>
            </w:r>
            <w:r>
              <w:rPr>
                <w:noProof/>
                <w:webHidden/>
              </w:rPr>
              <w:fldChar w:fldCharType="separate"/>
            </w:r>
            <w:r>
              <w:rPr>
                <w:noProof/>
                <w:webHidden/>
              </w:rPr>
              <w:t>3</w:t>
            </w:r>
            <w:r>
              <w:rPr>
                <w:noProof/>
                <w:webHidden/>
              </w:rPr>
              <w:fldChar w:fldCharType="end"/>
            </w:r>
          </w:hyperlink>
        </w:p>
        <w:p w14:paraId="05798B99" w14:textId="05CF3EF4" w:rsidR="00F82BA8" w:rsidRDefault="00F82BA8">
          <w:pPr>
            <w:pStyle w:val="TOC2"/>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69513065" w:history="1">
            <w:r w:rsidRPr="00250887">
              <w:rPr>
                <w:rStyle w:val="Hyperlink"/>
                <w:noProof/>
              </w:rPr>
              <w:t>1.1</w:t>
            </w:r>
            <w:r>
              <w:rPr>
                <w:rFonts w:asciiTheme="minorHAnsi" w:eastAsiaTheme="minorEastAsia" w:hAnsiTheme="minorHAnsi" w:cstheme="minorBidi"/>
                <w:noProof/>
                <w:kern w:val="2"/>
                <w:sz w:val="24"/>
                <w:szCs w:val="24"/>
                <w:lang/>
                <w14:ligatures w14:val="standardContextual"/>
              </w:rPr>
              <w:tab/>
            </w:r>
            <w:r w:rsidRPr="00250887">
              <w:rPr>
                <w:rStyle w:val="Hyperlink"/>
                <w:noProof/>
              </w:rPr>
              <w:t>Sub-question 1</w:t>
            </w:r>
            <w:r>
              <w:rPr>
                <w:noProof/>
                <w:webHidden/>
              </w:rPr>
              <w:tab/>
            </w:r>
            <w:r>
              <w:rPr>
                <w:noProof/>
                <w:webHidden/>
              </w:rPr>
              <w:fldChar w:fldCharType="begin"/>
            </w:r>
            <w:r>
              <w:rPr>
                <w:noProof/>
                <w:webHidden/>
              </w:rPr>
              <w:instrText xml:space="preserve"> PAGEREF _Toc169513065 \h </w:instrText>
            </w:r>
            <w:r>
              <w:rPr>
                <w:noProof/>
                <w:webHidden/>
              </w:rPr>
            </w:r>
            <w:r>
              <w:rPr>
                <w:noProof/>
                <w:webHidden/>
              </w:rPr>
              <w:fldChar w:fldCharType="separate"/>
            </w:r>
            <w:r>
              <w:rPr>
                <w:noProof/>
                <w:webHidden/>
              </w:rPr>
              <w:t>3</w:t>
            </w:r>
            <w:r>
              <w:rPr>
                <w:noProof/>
                <w:webHidden/>
              </w:rPr>
              <w:fldChar w:fldCharType="end"/>
            </w:r>
          </w:hyperlink>
        </w:p>
        <w:p w14:paraId="22ED1904" w14:textId="348901A3"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66" w:history="1">
            <w:r w:rsidRPr="00250887">
              <w:rPr>
                <w:rStyle w:val="Hyperlink"/>
                <w:noProof/>
                <w:lang w:val="en-US"/>
              </w:rPr>
              <w:t>1.1.1 Available product analysis (literature study)</w:t>
            </w:r>
            <w:r>
              <w:rPr>
                <w:noProof/>
                <w:webHidden/>
              </w:rPr>
              <w:tab/>
            </w:r>
            <w:r>
              <w:rPr>
                <w:noProof/>
                <w:webHidden/>
              </w:rPr>
              <w:fldChar w:fldCharType="begin"/>
            </w:r>
            <w:r>
              <w:rPr>
                <w:noProof/>
                <w:webHidden/>
              </w:rPr>
              <w:instrText xml:space="preserve"> PAGEREF _Toc169513066 \h </w:instrText>
            </w:r>
            <w:r>
              <w:rPr>
                <w:noProof/>
                <w:webHidden/>
              </w:rPr>
            </w:r>
            <w:r>
              <w:rPr>
                <w:noProof/>
                <w:webHidden/>
              </w:rPr>
              <w:fldChar w:fldCharType="separate"/>
            </w:r>
            <w:r>
              <w:rPr>
                <w:noProof/>
                <w:webHidden/>
              </w:rPr>
              <w:t>3</w:t>
            </w:r>
            <w:r>
              <w:rPr>
                <w:noProof/>
                <w:webHidden/>
              </w:rPr>
              <w:fldChar w:fldCharType="end"/>
            </w:r>
          </w:hyperlink>
        </w:p>
        <w:p w14:paraId="7CE57D46" w14:textId="5163AE5A"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67" w:history="1">
            <w:r w:rsidRPr="00250887">
              <w:rPr>
                <w:rStyle w:val="Hyperlink"/>
                <w:noProof/>
                <w:lang w:val="en-US"/>
              </w:rPr>
              <w:t>1.1.2 Literature study</w:t>
            </w:r>
            <w:r>
              <w:rPr>
                <w:noProof/>
                <w:webHidden/>
              </w:rPr>
              <w:tab/>
            </w:r>
            <w:r>
              <w:rPr>
                <w:noProof/>
                <w:webHidden/>
              </w:rPr>
              <w:fldChar w:fldCharType="begin"/>
            </w:r>
            <w:r>
              <w:rPr>
                <w:noProof/>
                <w:webHidden/>
              </w:rPr>
              <w:instrText xml:space="preserve"> PAGEREF _Toc169513067 \h </w:instrText>
            </w:r>
            <w:r>
              <w:rPr>
                <w:noProof/>
                <w:webHidden/>
              </w:rPr>
            </w:r>
            <w:r>
              <w:rPr>
                <w:noProof/>
                <w:webHidden/>
              </w:rPr>
              <w:fldChar w:fldCharType="separate"/>
            </w:r>
            <w:r>
              <w:rPr>
                <w:noProof/>
                <w:webHidden/>
              </w:rPr>
              <w:t>3</w:t>
            </w:r>
            <w:r>
              <w:rPr>
                <w:noProof/>
                <w:webHidden/>
              </w:rPr>
              <w:fldChar w:fldCharType="end"/>
            </w:r>
          </w:hyperlink>
        </w:p>
        <w:p w14:paraId="0B03E9EF" w14:textId="4A82DAFA"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68" w:history="1">
            <w:r w:rsidRPr="00250887">
              <w:rPr>
                <w:rStyle w:val="Hyperlink"/>
                <w:noProof/>
                <w:lang w:val="en-GB"/>
              </w:rPr>
              <w:t>1.1.3 Expert interview</w:t>
            </w:r>
            <w:r>
              <w:rPr>
                <w:noProof/>
                <w:webHidden/>
              </w:rPr>
              <w:tab/>
            </w:r>
            <w:r>
              <w:rPr>
                <w:noProof/>
                <w:webHidden/>
              </w:rPr>
              <w:fldChar w:fldCharType="begin"/>
            </w:r>
            <w:r>
              <w:rPr>
                <w:noProof/>
                <w:webHidden/>
              </w:rPr>
              <w:instrText xml:space="preserve"> PAGEREF _Toc169513068 \h </w:instrText>
            </w:r>
            <w:r>
              <w:rPr>
                <w:noProof/>
                <w:webHidden/>
              </w:rPr>
            </w:r>
            <w:r>
              <w:rPr>
                <w:noProof/>
                <w:webHidden/>
              </w:rPr>
              <w:fldChar w:fldCharType="separate"/>
            </w:r>
            <w:r>
              <w:rPr>
                <w:noProof/>
                <w:webHidden/>
              </w:rPr>
              <w:t>3</w:t>
            </w:r>
            <w:r>
              <w:rPr>
                <w:noProof/>
                <w:webHidden/>
              </w:rPr>
              <w:fldChar w:fldCharType="end"/>
            </w:r>
          </w:hyperlink>
        </w:p>
        <w:p w14:paraId="303220E9" w14:textId="72F67A0B"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69" w:history="1">
            <w:r w:rsidRPr="00250887">
              <w:rPr>
                <w:rStyle w:val="Hyperlink"/>
                <w:noProof/>
              </w:rPr>
              <w:t>1.1.4 Document analysis (bekijken documenten die je hebt gevonden)</w:t>
            </w:r>
            <w:r>
              <w:rPr>
                <w:noProof/>
                <w:webHidden/>
              </w:rPr>
              <w:tab/>
            </w:r>
            <w:r>
              <w:rPr>
                <w:noProof/>
                <w:webHidden/>
              </w:rPr>
              <w:fldChar w:fldCharType="begin"/>
            </w:r>
            <w:r>
              <w:rPr>
                <w:noProof/>
                <w:webHidden/>
              </w:rPr>
              <w:instrText xml:space="preserve"> PAGEREF _Toc169513069 \h </w:instrText>
            </w:r>
            <w:r>
              <w:rPr>
                <w:noProof/>
                <w:webHidden/>
              </w:rPr>
            </w:r>
            <w:r>
              <w:rPr>
                <w:noProof/>
                <w:webHidden/>
              </w:rPr>
              <w:fldChar w:fldCharType="separate"/>
            </w:r>
            <w:r>
              <w:rPr>
                <w:noProof/>
                <w:webHidden/>
              </w:rPr>
              <w:t>4</w:t>
            </w:r>
            <w:r>
              <w:rPr>
                <w:noProof/>
                <w:webHidden/>
              </w:rPr>
              <w:fldChar w:fldCharType="end"/>
            </w:r>
          </w:hyperlink>
        </w:p>
        <w:p w14:paraId="0E254F22" w14:textId="6203763B"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70" w:history="1">
            <w:r w:rsidRPr="00250887">
              <w:rPr>
                <w:rStyle w:val="Hyperlink"/>
                <w:noProof/>
                <w:lang w:val="en-GB"/>
              </w:rPr>
              <w:t>1.1.5 Observation:</w:t>
            </w:r>
            <w:r>
              <w:rPr>
                <w:noProof/>
                <w:webHidden/>
              </w:rPr>
              <w:tab/>
            </w:r>
            <w:r>
              <w:rPr>
                <w:noProof/>
                <w:webHidden/>
              </w:rPr>
              <w:fldChar w:fldCharType="begin"/>
            </w:r>
            <w:r>
              <w:rPr>
                <w:noProof/>
                <w:webHidden/>
              </w:rPr>
              <w:instrText xml:space="preserve"> PAGEREF _Toc169513070 \h </w:instrText>
            </w:r>
            <w:r>
              <w:rPr>
                <w:noProof/>
                <w:webHidden/>
              </w:rPr>
            </w:r>
            <w:r>
              <w:rPr>
                <w:noProof/>
                <w:webHidden/>
              </w:rPr>
              <w:fldChar w:fldCharType="separate"/>
            </w:r>
            <w:r>
              <w:rPr>
                <w:noProof/>
                <w:webHidden/>
              </w:rPr>
              <w:t>4</w:t>
            </w:r>
            <w:r>
              <w:rPr>
                <w:noProof/>
                <w:webHidden/>
              </w:rPr>
              <w:fldChar w:fldCharType="end"/>
            </w:r>
          </w:hyperlink>
        </w:p>
        <w:p w14:paraId="48597F94" w14:textId="7BA66F82"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71" w:history="1">
            <w:r w:rsidRPr="00250887">
              <w:rPr>
                <w:rStyle w:val="Hyperlink"/>
                <w:noProof/>
                <w:lang w:val="en-US"/>
              </w:rPr>
              <w:t>1.1.6 Answer to sub-question 1</w:t>
            </w:r>
            <w:r>
              <w:rPr>
                <w:noProof/>
                <w:webHidden/>
              </w:rPr>
              <w:tab/>
            </w:r>
            <w:r>
              <w:rPr>
                <w:noProof/>
                <w:webHidden/>
              </w:rPr>
              <w:fldChar w:fldCharType="begin"/>
            </w:r>
            <w:r>
              <w:rPr>
                <w:noProof/>
                <w:webHidden/>
              </w:rPr>
              <w:instrText xml:space="preserve"> PAGEREF _Toc169513071 \h </w:instrText>
            </w:r>
            <w:r>
              <w:rPr>
                <w:noProof/>
                <w:webHidden/>
              </w:rPr>
            </w:r>
            <w:r>
              <w:rPr>
                <w:noProof/>
                <w:webHidden/>
              </w:rPr>
              <w:fldChar w:fldCharType="separate"/>
            </w:r>
            <w:r>
              <w:rPr>
                <w:noProof/>
                <w:webHidden/>
              </w:rPr>
              <w:t>5</w:t>
            </w:r>
            <w:r>
              <w:rPr>
                <w:noProof/>
                <w:webHidden/>
              </w:rPr>
              <w:fldChar w:fldCharType="end"/>
            </w:r>
          </w:hyperlink>
        </w:p>
        <w:p w14:paraId="2C801B65" w14:textId="45316369" w:rsidR="00F82BA8" w:rsidRDefault="00F82BA8">
          <w:pPr>
            <w:pStyle w:val="TOC2"/>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69513072" w:history="1">
            <w:r w:rsidRPr="00250887">
              <w:rPr>
                <w:rStyle w:val="Hyperlink"/>
                <w:noProof/>
              </w:rPr>
              <w:t>1.2</w:t>
            </w:r>
            <w:r>
              <w:rPr>
                <w:rFonts w:asciiTheme="minorHAnsi" w:eastAsiaTheme="minorEastAsia" w:hAnsiTheme="minorHAnsi" w:cstheme="minorBidi"/>
                <w:noProof/>
                <w:kern w:val="2"/>
                <w:sz w:val="24"/>
                <w:szCs w:val="24"/>
                <w:lang/>
                <w14:ligatures w14:val="standardContextual"/>
              </w:rPr>
              <w:tab/>
            </w:r>
            <w:r w:rsidRPr="00250887">
              <w:rPr>
                <w:rStyle w:val="Hyperlink"/>
                <w:noProof/>
              </w:rPr>
              <w:t>Sub-question 2</w:t>
            </w:r>
            <w:r>
              <w:rPr>
                <w:noProof/>
                <w:webHidden/>
              </w:rPr>
              <w:tab/>
            </w:r>
            <w:r>
              <w:rPr>
                <w:noProof/>
                <w:webHidden/>
              </w:rPr>
              <w:fldChar w:fldCharType="begin"/>
            </w:r>
            <w:r>
              <w:rPr>
                <w:noProof/>
                <w:webHidden/>
              </w:rPr>
              <w:instrText xml:space="preserve"> PAGEREF _Toc169513072 \h </w:instrText>
            </w:r>
            <w:r>
              <w:rPr>
                <w:noProof/>
                <w:webHidden/>
              </w:rPr>
            </w:r>
            <w:r>
              <w:rPr>
                <w:noProof/>
                <w:webHidden/>
              </w:rPr>
              <w:fldChar w:fldCharType="separate"/>
            </w:r>
            <w:r>
              <w:rPr>
                <w:noProof/>
                <w:webHidden/>
              </w:rPr>
              <w:t>5</w:t>
            </w:r>
            <w:r>
              <w:rPr>
                <w:noProof/>
                <w:webHidden/>
              </w:rPr>
              <w:fldChar w:fldCharType="end"/>
            </w:r>
          </w:hyperlink>
        </w:p>
        <w:p w14:paraId="49A7C83C" w14:textId="4249EB45"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73" w:history="1">
            <w:r w:rsidRPr="00250887">
              <w:rPr>
                <w:rStyle w:val="Hyperlink"/>
                <w:noProof/>
                <w:lang w:val="en-GB"/>
              </w:rPr>
              <w:t>1.2.1 literature study</w:t>
            </w:r>
            <w:r>
              <w:rPr>
                <w:noProof/>
                <w:webHidden/>
              </w:rPr>
              <w:tab/>
            </w:r>
            <w:r>
              <w:rPr>
                <w:noProof/>
                <w:webHidden/>
              </w:rPr>
              <w:fldChar w:fldCharType="begin"/>
            </w:r>
            <w:r>
              <w:rPr>
                <w:noProof/>
                <w:webHidden/>
              </w:rPr>
              <w:instrText xml:space="preserve"> PAGEREF _Toc169513073 \h </w:instrText>
            </w:r>
            <w:r>
              <w:rPr>
                <w:noProof/>
                <w:webHidden/>
              </w:rPr>
            </w:r>
            <w:r>
              <w:rPr>
                <w:noProof/>
                <w:webHidden/>
              </w:rPr>
              <w:fldChar w:fldCharType="separate"/>
            </w:r>
            <w:r>
              <w:rPr>
                <w:noProof/>
                <w:webHidden/>
              </w:rPr>
              <w:t>5</w:t>
            </w:r>
            <w:r>
              <w:rPr>
                <w:noProof/>
                <w:webHidden/>
              </w:rPr>
              <w:fldChar w:fldCharType="end"/>
            </w:r>
          </w:hyperlink>
        </w:p>
        <w:p w14:paraId="44B977C5" w14:textId="0A9D0FA7"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74" w:history="1">
            <w:r w:rsidRPr="00250887">
              <w:rPr>
                <w:rStyle w:val="Hyperlink"/>
                <w:noProof/>
                <w:lang w:val="en-GB"/>
              </w:rPr>
              <w:t>1.2.2 expert interview</w:t>
            </w:r>
            <w:r>
              <w:rPr>
                <w:noProof/>
                <w:webHidden/>
              </w:rPr>
              <w:tab/>
            </w:r>
            <w:r>
              <w:rPr>
                <w:noProof/>
                <w:webHidden/>
              </w:rPr>
              <w:fldChar w:fldCharType="begin"/>
            </w:r>
            <w:r>
              <w:rPr>
                <w:noProof/>
                <w:webHidden/>
              </w:rPr>
              <w:instrText xml:space="preserve"> PAGEREF _Toc169513074 \h </w:instrText>
            </w:r>
            <w:r>
              <w:rPr>
                <w:noProof/>
                <w:webHidden/>
              </w:rPr>
            </w:r>
            <w:r>
              <w:rPr>
                <w:noProof/>
                <w:webHidden/>
              </w:rPr>
              <w:fldChar w:fldCharType="separate"/>
            </w:r>
            <w:r>
              <w:rPr>
                <w:noProof/>
                <w:webHidden/>
              </w:rPr>
              <w:t>6</w:t>
            </w:r>
            <w:r>
              <w:rPr>
                <w:noProof/>
                <w:webHidden/>
              </w:rPr>
              <w:fldChar w:fldCharType="end"/>
            </w:r>
          </w:hyperlink>
        </w:p>
        <w:p w14:paraId="1A348F78" w14:textId="4FAAD6EC"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75" w:history="1">
            <w:r w:rsidRPr="00250887">
              <w:rPr>
                <w:rStyle w:val="Hyperlink"/>
                <w:noProof/>
                <w:lang w:val="en-GB"/>
              </w:rPr>
              <w:t>1.2.3 SWOT-analysis</w:t>
            </w:r>
            <w:r>
              <w:rPr>
                <w:noProof/>
                <w:webHidden/>
              </w:rPr>
              <w:tab/>
            </w:r>
            <w:r>
              <w:rPr>
                <w:noProof/>
                <w:webHidden/>
              </w:rPr>
              <w:fldChar w:fldCharType="begin"/>
            </w:r>
            <w:r>
              <w:rPr>
                <w:noProof/>
                <w:webHidden/>
              </w:rPr>
              <w:instrText xml:space="preserve"> PAGEREF _Toc169513075 \h </w:instrText>
            </w:r>
            <w:r>
              <w:rPr>
                <w:noProof/>
                <w:webHidden/>
              </w:rPr>
            </w:r>
            <w:r>
              <w:rPr>
                <w:noProof/>
                <w:webHidden/>
              </w:rPr>
              <w:fldChar w:fldCharType="separate"/>
            </w:r>
            <w:r>
              <w:rPr>
                <w:noProof/>
                <w:webHidden/>
              </w:rPr>
              <w:t>6</w:t>
            </w:r>
            <w:r>
              <w:rPr>
                <w:noProof/>
                <w:webHidden/>
              </w:rPr>
              <w:fldChar w:fldCharType="end"/>
            </w:r>
          </w:hyperlink>
        </w:p>
        <w:p w14:paraId="6D70AC55" w14:textId="7518323E"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76" w:history="1">
            <w:r w:rsidRPr="00250887">
              <w:rPr>
                <w:rStyle w:val="Hyperlink"/>
                <w:noProof/>
                <w:lang w:val="en-GB"/>
              </w:rPr>
              <w:t>1.2.4 EDA</w:t>
            </w:r>
            <w:r>
              <w:rPr>
                <w:noProof/>
                <w:webHidden/>
              </w:rPr>
              <w:tab/>
            </w:r>
            <w:r>
              <w:rPr>
                <w:noProof/>
                <w:webHidden/>
              </w:rPr>
              <w:fldChar w:fldCharType="begin"/>
            </w:r>
            <w:r>
              <w:rPr>
                <w:noProof/>
                <w:webHidden/>
              </w:rPr>
              <w:instrText xml:space="preserve"> PAGEREF _Toc169513076 \h </w:instrText>
            </w:r>
            <w:r>
              <w:rPr>
                <w:noProof/>
                <w:webHidden/>
              </w:rPr>
            </w:r>
            <w:r>
              <w:rPr>
                <w:noProof/>
                <w:webHidden/>
              </w:rPr>
              <w:fldChar w:fldCharType="separate"/>
            </w:r>
            <w:r>
              <w:rPr>
                <w:noProof/>
                <w:webHidden/>
              </w:rPr>
              <w:t>7</w:t>
            </w:r>
            <w:r>
              <w:rPr>
                <w:noProof/>
                <w:webHidden/>
              </w:rPr>
              <w:fldChar w:fldCharType="end"/>
            </w:r>
          </w:hyperlink>
        </w:p>
        <w:p w14:paraId="16902C7F" w14:textId="219FA149"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77" w:history="1">
            <w:r w:rsidRPr="00250887">
              <w:rPr>
                <w:rStyle w:val="Hyperlink"/>
                <w:noProof/>
                <w:lang w:val="en-US"/>
              </w:rPr>
              <w:t>1.2.5 Answer to sub-question 2</w:t>
            </w:r>
            <w:r>
              <w:rPr>
                <w:noProof/>
                <w:webHidden/>
              </w:rPr>
              <w:tab/>
            </w:r>
            <w:r>
              <w:rPr>
                <w:noProof/>
                <w:webHidden/>
              </w:rPr>
              <w:fldChar w:fldCharType="begin"/>
            </w:r>
            <w:r>
              <w:rPr>
                <w:noProof/>
                <w:webHidden/>
              </w:rPr>
              <w:instrText xml:space="preserve"> PAGEREF _Toc169513077 \h </w:instrText>
            </w:r>
            <w:r>
              <w:rPr>
                <w:noProof/>
                <w:webHidden/>
              </w:rPr>
            </w:r>
            <w:r>
              <w:rPr>
                <w:noProof/>
                <w:webHidden/>
              </w:rPr>
              <w:fldChar w:fldCharType="separate"/>
            </w:r>
            <w:r>
              <w:rPr>
                <w:noProof/>
                <w:webHidden/>
              </w:rPr>
              <w:t>8</w:t>
            </w:r>
            <w:r>
              <w:rPr>
                <w:noProof/>
                <w:webHidden/>
              </w:rPr>
              <w:fldChar w:fldCharType="end"/>
            </w:r>
          </w:hyperlink>
        </w:p>
        <w:p w14:paraId="3407C21A" w14:textId="79B1D192" w:rsidR="00F82BA8" w:rsidRDefault="00F82BA8">
          <w:pPr>
            <w:pStyle w:val="TOC2"/>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69513078" w:history="1">
            <w:r w:rsidRPr="00250887">
              <w:rPr>
                <w:rStyle w:val="Hyperlink"/>
                <w:noProof/>
              </w:rPr>
              <w:t>1.3</w:t>
            </w:r>
            <w:r>
              <w:rPr>
                <w:rFonts w:asciiTheme="minorHAnsi" w:eastAsiaTheme="minorEastAsia" w:hAnsiTheme="minorHAnsi" w:cstheme="minorBidi"/>
                <w:noProof/>
                <w:kern w:val="2"/>
                <w:sz w:val="24"/>
                <w:szCs w:val="24"/>
                <w:lang/>
                <w14:ligatures w14:val="standardContextual"/>
              </w:rPr>
              <w:tab/>
            </w:r>
            <w:r w:rsidRPr="00250887">
              <w:rPr>
                <w:rStyle w:val="Hyperlink"/>
                <w:noProof/>
              </w:rPr>
              <w:t>Sub-question 3</w:t>
            </w:r>
            <w:r>
              <w:rPr>
                <w:noProof/>
                <w:webHidden/>
              </w:rPr>
              <w:tab/>
            </w:r>
            <w:r>
              <w:rPr>
                <w:noProof/>
                <w:webHidden/>
              </w:rPr>
              <w:fldChar w:fldCharType="begin"/>
            </w:r>
            <w:r>
              <w:rPr>
                <w:noProof/>
                <w:webHidden/>
              </w:rPr>
              <w:instrText xml:space="preserve"> PAGEREF _Toc169513078 \h </w:instrText>
            </w:r>
            <w:r>
              <w:rPr>
                <w:noProof/>
                <w:webHidden/>
              </w:rPr>
            </w:r>
            <w:r>
              <w:rPr>
                <w:noProof/>
                <w:webHidden/>
              </w:rPr>
              <w:fldChar w:fldCharType="separate"/>
            </w:r>
            <w:r>
              <w:rPr>
                <w:noProof/>
                <w:webHidden/>
              </w:rPr>
              <w:t>8</w:t>
            </w:r>
            <w:r>
              <w:rPr>
                <w:noProof/>
                <w:webHidden/>
              </w:rPr>
              <w:fldChar w:fldCharType="end"/>
            </w:r>
          </w:hyperlink>
        </w:p>
        <w:p w14:paraId="28AE419A" w14:textId="4DF94398"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79" w:history="1">
            <w:r w:rsidRPr="00250887">
              <w:rPr>
                <w:rStyle w:val="Hyperlink"/>
                <w:noProof/>
                <w:lang w:val="en-GB"/>
              </w:rPr>
              <w:t>1.3.1 expert interview</w:t>
            </w:r>
            <w:r>
              <w:rPr>
                <w:noProof/>
                <w:webHidden/>
              </w:rPr>
              <w:tab/>
            </w:r>
            <w:r>
              <w:rPr>
                <w:noProof/>
                <w:webHidden/>
              </w:rPr>
              <w:fldChar w:fldCharType="begin"/>
            </w:r>
            <w:r>
              <w:rPr>
                <w:noProof/>
                <w:webHidden/>
              </w:rPr>
              <w:instrText xml:space="preserve"> PAGEREF _Toc169513079 \h </w:instrText>
            </w:r>
            <w:r>
              <w:rPr>
                <w:noProof/>
                <w:webHidden/>
              </w:rPr>
            </w:r>
            <w:r>
              <w:rPr>
                <w:noProof/>
                <w:webHidden/>
              </w:rPr>
              <w:fldChar w:fldCharType="separate"/>
            </w:r>
            <w:r>
              <w:rPr>
                <w:noProof/>
                <w:webHidden/>
              </w:rPr>
              <w:t>8</w:t>
            </w:r>
            <w:r>
              <w:rPr>
                <w:noProof/>
                <w:webHidden/>
              </w:rPr>
              <w:fldChar w:fldCharType="end"/>
            </w:r>
          </w:hyperlink>
        </w:p>
        <w:p w14:paraId="401788D6" w14:textId="31611222"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80" w:history="1">
            <w:r w:rsidRPr="00250887">
              <w:rPr>
                <w:rStyle w:val="Hyperlink"/>
                <w:noProof/>
                <w:lang w:val="en-GB"/>
              </w:rPr>
              <w:t>1.3.2 available product analysis</w:t>
            </w:r>
            <w:r>
              <w:rPr>
                <w:noProof/>
                <w:webHidden/>
              </w:rPr>
              <w:tab/>
            </w:r>
            <w:r>
              <w:rPr>
                <w:noProof/>
                <w:webHidden/>
              </w:rPr>
              <w:fldChar w:fldCharType="begin"/>
            </w:r>
            <w:r>
              <w:rPr>
                <w:noProof/>
                <w:webHidden/>
              </w:rPr>
              <w:instrText xml:space="preserve"> PAGEREF _Toc169513080 \h </w:instrText>
            </w:r>
            <w:r>
              <w:rPr>
                <w:noProof/>
                <w:webHidden/>
              </w:rPr>
            </w:r>
            <w:r>
              <w:rPr>
                <w:noProof/>
                <w:webHidden/>
              </w:rPr>
              <w:fldChar w:fldCharType="separate"/>
            </w:r>
            <w:r>
              <w:rPr>
                <w:noProof/>
                <w:webHidden/>
              </w:rPr>
              <w:t>8</w:t>
            </w:r>
            <w:r>
              <w:rPr>
                <w:noProof/>
                <w:webHidden/>
              </w:rPr>
              <w:fldChar w:fldCharType="end"/>
            </w:r>
          </w:hyperlink>
        </w:p>
        <w:p w14:paraId="61E9560D" w14:textId="3F9B16E0"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81" w:history="1">
            <w:r w:rsidRPr="00250887">
              <w:rPr>
                <w:rStyle w:val="Hyperlink"/>
                <w:noProof/>
                <w:lang w:val="en-GB"/>
              </w:rPr>
              <w:t>1.3.3 best practices</w:t>
            </w:r>
            <w:r>
              <w:rPr>
                <w:noProof/>
                <w:webHidden/>
              </w:rPr>
              <w:tab/>
            </w:r>
            <w:r>
              <w:rPr>
                <w:noProof/>
                <w:webHidden/>
              </w:rPr>
              <w:fldChar w:fldCharType="begin"/>
            </w:r>
            <w:r>
              <w:rPr>
                <w:noProof/>
                <w:webHidden/>
              </w:rPr>
              <w:instrText xml:space="preserve"> PAGEREF _Toc169513081 \h </w:instrText>
            </w:r>
            <w:r>
              <w:rPr>
                <w:noProof/>
                <w:webHidden/>
              </w:rPr>
            </w:r>
            <w:r>
              <w:rPr>
                <w:noProof/>
                <w:webHidden/>
              </w:rPr>
              <w:fldChar w:fldCharType="separate"/>
            </w:r>
            <w:r>
              <w:rPr>
                <w:noProof/>
                <w:webHidden/>
              </w:rPr>
              <w:t>8</w:t>
            </w:r>
            <w:r>
              <w:rPr>
                <w:noProof/>
                <w:webHidden/>
              </w:rPr>
              <w:fldChar w:fldCharType="end"/>
            </w:r>
          </w:hyperlink>
        </w:p>
        <w:p w14:paraId="4F972888" w14:textId="2E3B0C37"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82" w:history="1">
            <w:r w:rsidRPr="00250887">
              <w:rPr>
                <w:rStyle w:val="Hyperlink"/>
                <w:noProof/>
                <w:lang w:val="en-GB"/>
              </w:rPr>
              <w:t>1.3.4 EDA</w:t>
            </w:r>
            <w:r>
              <w:rPr>
                <w:noProof/>
                <w:webHidden/>
              </w:rPr>
              <w:tab/>
            </w:r>
            <w:r>
              <w:rPr>
                <w:noProof/>
                <w:webHidden/>
              </w:rPr>
              <w:fldChar w:fldCharType="begin"/>
            </w:r>
            <w:r>
              <w:rPr>
                <w:noProof/>
                <w:webHidden/>
              </w:rPr>
              <w:instrText xml:space="preserve"> PAGEREF _Toc169513082 \h </w:instrText>
            </w:r>
            <w:r>
              <w:rPr>
                <w:noProof/>
                <w:webHidden/>
              </w:rPr>
            </w:r>
            <w:r>
              <w:rPr>
                <w:noProof/>
                <w:webHidden/>
              </w:rPr>
              <w:fldChar w:fldCharType="separate"/>
            </w:r>
            <w:r>
              <w:rPr>
                <w:noProof/>
                <w:webHidden/>
              </w:rPr>
              <w:t>9</w:t>
            </w:r>
            <w:r>
              <w:rPr>
                <w:noProof/>
                <w:webHidden/>
              </w:rPr>
              <w:fldChar w:fldCharType="end"/>
            </w:r>
          </w:hyperlink>
        </w:p>
        <w:p w14:paraId="74FAD440" w14:textId="5B4AD27A"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83" w:history="1">
            <w:r w:rsidRPr="00250887">
              <w:rPr>
                <w:rStyle w:val="Hyperlink"/>
                <w:noProof/>
                <w:lang w:val="en-US"/>
              </w:rPr>
              <w:t>1.3.5 peer review</w:t>
            </w:r>
            <w:r>
              <w:rPr>
                <w:noProof/>
                <w:webHidden/>
              </w:rPr>
              <w:tab/>
            </w:r>
            <w:r>
              <w:rPr>
                <w:noProof/>
                <w:webHidden/>
              </w:rPr>
              <w:fldChar w:fldCharType="begin"/>
            </w:r>
            <w:r>
              <w:rPr>
                <w:noProof/>
                <w:webHidden/>
              </w:rPr>
              <w:instrText xml:space="preserve"> PAGEREF _Toc169513083 \h </w:instrText>
            </w:r>
            <w:r>
              <w:rPr>
                <w:noProof/>
                <w:webHidden/>
              </w:rPr>
            </w:r>
            <w:r>
              <w:rPr>
                <w:noProof/>
                <w:webHidden/>
              </w:rPr>
              <w:fldChar w:fldCharType="separate"/>
            </w:r>
            <w:r>
              <w:rPr>
                <w:noProof/>
                <w:webHidden/>
              </w:rPr>
              <w:t>9</w:t>
            </w:r>
            <w:r>
              <w:rPr>
                <w:noProof/>
                <w:webHidden/>
              </w:rPr>
              <w:fldChar w:fldCharType="end"/>
            </w:r>
          </w:hyperlink>
        </w:p>
        <w:p w14:paraId="55AD9C33" w14:textId="17D13BB3"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84" w:history="1">
            <w:r w:rsidRPr="00250887">
              <w:rPr>
                <w:rStyle w:val="Hyperlink"/>
                <w:noProof/>
                <w:lang w:val="en-US"/>
              </w:rPr>
              <w:t>1.3.6 co-reflection</w:t>
            </w:r>
            <w:r>
              <w:rPr>
                <w:noProof/>
                <w:webHidden/>
              </w:rPr>
              <w:tab/>
            </w:r>
            <w:r>
              <w:rPr>
                <w:noProof/>
                <w:webHidden/>
              </w:rPr>
              <w:fldChar w:fldCharType="begin"/>
            </w:r>
            <w:r>
              <w:rPr>
                <w:noProof/>
                <w:webHidden/>
              </w:rPr>
              <w:instrText xml:space="preserve"> PAGEREF _Toc169513084 \h </w:instrText>
            </w:r>
            <w:r>
              <w:rPr>
                <w:noProof/>
                <w:webHidden/>
              </w:rPr>
            </w:r>
            <w:r>
              <w:rPr>
                <w:noProof/>
                <w:webHidden/>
              </w:rPr>
              <w:fldChar w:fldCharType="separate"/>
            </w:r>
            <w:r>
              <w:rPr>
                <w:noProof/>
                <w:webHidden/>
              </w:rPr>
              <w:t>9</w:t>
            </w:r>
            <w:r>
              <w:rPr>
                <w:noProof/>
                <w:webHidden/>
              </w:rPr>
              <w:fldChar w:fldCharType="end"/>
            </w:r>
          </w:hyperlink>
        </w:p>
        <w:p w14:paraId="004E4199" w14:textId="492D1B3E"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85" w:history="1">
            <w:r w:rsidRPr="00250887">
              <w:rPr>
                <w:rStyle w:val="Hyperlink"/>
                <w:noProof/>
                <w:lang w:val="en-US"/>
              </w:rPr>
              <w:t>1.3.7 expo</w:t>
            </w:r>
            <w:r>
              <w:rPr>
                <w:noProof/>
                <w:webHidden/>
              </w:rPr>
              <w:tab/>
            </w:r>
            <w:r>
              <w:rPr>
                <w:noProof/>
                <w:webHidden/>
              </w:rPr>
              <w:fldChar w:fldCharType="begin"/>
            </w:r>
            <w:r>
              <w:rPr>
                <w:noProof/>
                <w:webHidden/>
              </w:rPr>
              <w:instrText xml:space="preserve"> PAGEREF _Toc169513085 \h </w:instrText>
            </w:r>
            <w:r>
              <w:rPr>
                <w:noProof/>
                <w:webHidden/>
              </w:rPr>
            </w:r>
            <w:r>
              <w:rPr>
                <w:noProof/>
                <w:webHidden/>
              </w:rPr>
              <w:fldChar w:fldCharType="separate"/>
            </w:r>
            <w:r>
              <w:rPr>
                <w:noProof/>
                <w:webHidden/>
              </w:rPr>
              <w:t>10</w:t>
            </w:r>
            <w:r>
              <w:rPr>
                <w:noProof/>
                <w:webHidden/>
              </w:rPr>
              <w:fldChar w:fldCharType="end"/>
            </w:r>
          </w:hyperlink>
        </w:p>
        <w:p w14:paraId="553741BA" w14:textId="1BE2303F"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86" w:history="1">
            <w:r w:rsidRPr="00250887">
              <w:rPr>
                <w:rStyle w:val="Hyperlink"/>
                <w:noProof/>
                <w:lang w:val="en-US"/>
              </w:rPr>
              <w:t>1.3.8 Answer to sub-question 3</w:t>
            </w:r>
            <w:r>
              <w:rPr>
                <w:noProof/>
                <w:webHidden/>
              </w:rPr>
              <w:tab/>
            </w:r>
            <w:r>
              <w:rPr>
                <w:noProof/>
                <w:webHidden/>
              </w:rPr>
              <w:fldChar w:fldCharType="begin"/>
            </w:r>
            <w:r>
              <w:rPr>
                <w:noProof/>
                <w:webHidden/>
              </w:rPr>
              <w:instrText xml:space="preserve"> PAGEREF _Toc169513086 \h </w:instrText>
            </w:r>
            <w:r>
              <w:rPr>
                <w:noProof/>
                <w:webHidden/>
              </w:rPr>
            </w:r>
            <w:r>
              <w:rPr>
                <w:noProof/>
                <w:webHidden/>
              </w:rPr>
              <w:fldChar w:fldCharType="separate"/>
            </w:r>
            <w:r>
              <w:rPr>
                <w:noProof/>
                <w:webHidden/>
              </w:rPr>
              <w:t>10</w:t>
            </w:r>
            <w:r>
              <w:rPr>
                <w:noProof/>
                <w:webHidden/>
              </w:rPr>
              <w:fldChar w:fldCharType="end"/>
            </w:r>
          </w:hyperlink>
        </w:p>
        <w:p w14:paraId="43E170C9" w14:textId="59354D94" w:rsidR="00F82BA8" w:rsidRDefault="00F82BA8">
          <w:pPr>
            <w:pStyle w:val="TOC2"/>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69513087" w:history="1">
            <w:r w:rsidRPr="00250887">
              <w:rPr>
                <w:rStyle w:val="Hyperlink"/>
                <w:noProof/>
              </w:rPr>
              <w:t>1.4</w:t>
            </w:r>
            <w:r>
              <w:rPr>
                <w:rFonts w:asciiTheme="minorHAnsi" w:eastAsiaTheme="minorEastAsia" w:hAnsiTheme="minorHAnsi" w:cstheme="minorBidi"/>
                <w:noProof/>
                <w:kern w:val="2"/>
                <w:sz w:val="24"/>
                <w:szCs w:val="24"/>
                <w:lang/>
                <w14:ligatures w14:val="standardContextual"/>
              </w:rPr>
              <w:tab/>
            </w:r>
            <w:r w:rsidRPr="00250887">
              <w:rPr>
                <w:rStyle w:val="Hyperlink"/>
                <w:noProof/>
              </w:rPr>
              <w:t>Sub-question 4</w:t>
            </w:r>
            <w:r>
              <w:rPr>
                <w:noProof/>
                <w:webHidden/>
              </w:rPr>
              <w:tab/>
            </w:r>
            <w:r>
              <w:rPr>
                <w:noProof/>
                <w:webHidden/>
              </w:rPr>
              <w:fldChar w:fldCharType="begin"/>
            </w:r>
            <w:r>
              <w:rPr>
                <w:noProof/>
                <w:webHidden/>
              </w:rPr>
              <w:instrText xml:space="preserve"> PAGEREF _Toc169513087 \h </w:instrText>
            </w:r>
            <w:r>
              <w:rPr>
                <w:noProof/>
                <w:webHidden/>
              </w:rPr>
            </w:r>
            <w:r>
              <w:rPr>
                <w:noProof/>
                <w:webHidden/>
              </w:rPr>
              <w:fldChar w:fldCharType="separate"/>
            </w:r>
            <w:r>
              <w:rPr>
                <w:noProof/>
                <w:webHidden/>
              </w:rPr>
              <w:t>10</w:t>
            </w:r>
            <w:r>
              <w:rPr>
                <w:noProof/>
                <w:webHidden/>
              </w:rPr>
              <w:fldChar w:fldCharType="end"/>
            </w:r>
          </w:hyperlink>
        </w:p>
        <w:p w14:paraId="3AB0ACAE" w14:textId="50E30608"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88" w:history="1">
            <w:r w:rsidRPr="00250887">
              <w:rPr>
                <w:rStyle w:val="Hyperlink"/>
                <w:rFonts w:eastAsia="Arial"/>
                <w:noProof/>
                <w:lang w:val="en-US"/>
              </w:rPr>
              <w:t>1.4.1 Literature study</w:t>
            </w:r>
            <w:r>
              <w:rPr>
                <w:noProof/>
                <w:webHidden/>
              </w:rPr>
              <w:tab/>
            </w:r>
            <w:r>
              <w:rPr>
                <w:noProof/>
                <w:webHidden/>
              </w:rPr>
              <w:fldChar w:fldCharType="begin"/>
            </w:r>
            <w:r>
              <w:rPr>
                <w:noProof/>
                <w:webHidden/>
              </w:rPr>
              <w:instrText xml:space="preserve"> PAGEREF _Toc169513088 \h </w:instrText>
            </w:r>
            <w:r>
              <w:rPr>
                <w:noProof/>
                <w:webHidden/>
              </w:rPr>
            </w:r>
            <w:r>
              <w:rPr>
                <w:noProof/>
                <w:webHidden/>
              </w:rPr>
              <w:fldChar w:fldCharType="separate"/>
            </w:r>
            <w:r>
              <w:rPr>
                <w:noProof/>
                <w:webHidden/>
              </w:rPr>
              <w:t>10</w:t>
            </w:r>
            <w:r>
              <w:rPr>
                <w:noProof/>
                <w:webHidden/>
              </w:rPr>
              <w:fldChar w:fldCharType="end"/>
            </w:r>
          </w:hyperlink>
        </w:p>
        <w:p w14:paraId="26DD6B00" w14:textId="4C72E83B"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89" w:history="1">
            <w:r w:rsidRPr="00250887">
              <w:rPr>
                <w:rStyle w:val="Hyperlink"/>
                <w:rFonts w:eastAsia="Arial"/>
                <w:noProof/>
                <w:lang w:val="en-US"/>
              </w:rPr>
              <w:t>1.4.2 Best practices</w:t>
            </w:r>
            <w:r>
              <w:rPr>
                <w:noProof/>
                <w:webHidden/>
              </w:rPr>
              <w:tab/>
            </w:r>
            <w:r>
              <w:rPr>
                <w:noProof/>
                <w:webHidden/>
              </w:rPr>
              <w:fldChar w:fldCharType="begin"/>
            </w:r>
            <w:r>
              <w:rPr>
                <w:noProof/>
                <w:webHidden/>
              </w:rPr>
              <w:instrText xml:space="preserve"> PAGEREF _Toc169513089 \h </w:instrText>
            </w:r>
            <w:r>
              <w:rPr>
                <w:noProof/>
                <w:webHidden/>
              </w:rPr>
            </w:r>
            <w:r>
              <w:rPr>
                <w:noProof/>
                <w:webHidden/>
              </w:rPr>
              <w:fldChar w:fldCharType="separate"/>
            </w:r>
            <w:r>
              <w:rPr>
                <w:noProof/>
                <w:webHidden/>
              </w:rPr>
              <w:t>11</w:t>
            </w:r>
            <w:r>
              <w:rPr>
                <w:noProof/>
                <w:webHidden/>
              </w:rPr>
              <w:fldChar w:fldCharType="end"/>
            </w:r>
          </w:hyperlink>
        </w:p>
        <w:p w14:paraId="175EA609" w14:textId="6BD4ED1C"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90" w:history="1">
            <w:r w:rsidRPr="00250887">
              <w:rPr>
                <w:rStyle w:val="Hyperlink"/>
                <w:rFonts w:eastAsia="Arial"/>
                <w:noProof/>
                <w:lang w:val="en-US"/>
              </w:rPr>
              <w:t>1.4.3 Peer review</w:t>
            </w:r>
            <w:r>
              <w:rPr>
                <w:noProof/>
                <w:webHidden/>
              </w:rPr>
              <w:tab/>
            </w:r>
            <w:r>
              <w:rPr>
                <w:noProof/>
                <w:webHidden/>
              </w:rPr>
              <w:fldChar w:fldCharType="begin"/>
            </w:r>
            <w:r>
              <w:rPr>
                <w:noProof/>
                <w:webHidden/>
              </w:rPr>
              <w:instrText xml:space="preserve"> PAGEREF _Toc169513090 \h </w:instrText>
            </w:r>
            <w:r>
              <w:rPr>
                <w:noProof/>
                <w:webHidden/>
              </w:rPr>
            </w:r>
            <w:r>
              <w:rPr>
                <w:noProof/>
                <w:webHidden/>
              </w:rPr>
              <w:fldChar w:fldCharType="separate"/>
            </w:r>
            <w:r>
              <w:rPr>
                <w:noProof/>
                <w:webHidden/>
              </w:rPr>
              <w:t>11</w:t>
            </w:r>
            <w:r>
              <w:rPr>
                <w:noProof/>
                <w:webHidden/>
              </w:rPr>
              <w:fldChar w:fldCharType="end"/>
            </w:r>
          </w:hyperlink>
        </w:p>
        <w:p w14:paraId="2514623D" w14:textId="4B4998C5"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91" w:history="1">
            <w:r w:rsidRPr="00250887">
              <w:rPr>
                <w:rStyle w:val="Hyperlink"/>
                <w:rFonts w:eastAsia="Arial"/>
                <w:noProof/>
                <w:lang w:val="en-US"/>
              </w:rPr>
              <w:t>1.4.4 Co-creation</w:t>
            </w:r>
            <w:r>
              <w:rPr>
                <w:noProof/>
                <w:webHidden/>
              </w:rPr>
              <w:tab/>
            </w:r>
            <w:r>
              <w:rPr>
                <w:noProof/>
                <w:webHidden/>
              </w:rPr>
              <w:fldChar w:fldCharType="begin"/>
            </w:r>
            <w:r>
              <w:rPr>
                <w:noProof/>
                <w:webHidden/>
              </w:rPr>
              <w:instrText xml:space="preserve"> PAGEREF _Toc169513091 \h </w:instrText>
            </w:r>
            <w:r>
              <w:rPr>
                <w:noProof/>
                <w:webHidden/>
              </w:rPr>
            </w:r>
            <w:r>
              <w:rPr>
                <w:noProof/>
                <w:webHidden/>
              </w:rPr>
              <w:fldChar w:fldCharType="separate"/>
            </w:r>
            <w:r>
              <w:rPr>
                <w:noProof/>
                <w:webHidden/>
              </w:rPr>
              <w:t>12</w:t>
            </w:r>
            <w:r>
              <w:rPr>
                <w:noProof/>
                <w:webHidden/>
              </w:rPr>
              <w:fldChar w:fldCharType="end"/>
            </w:r>
          </w:hyperlink>
        </w:p>
        <w:p w14:paraId="1A099621" w14:textId="4A92B581"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92" w:history="1">
            <w:r w:rsidRPr="00250887">
              <w:rPr>
                <w:rStyle w:val="Hyperlink"/>
                <w:noProof/>
                <w:lang w:val="en-US"/>
              </w:rPr>
              <w:t>1.4.5 Answer to sub-question 4</w:t>
            </w:r>
            <w:r>
              <w:rPr>
                <w:noProof/>
                <w:webHidden/>
              </w:rPr>
              <w:tab/>
            </w:r>
            <w:r>
              <w:rPr>
                <w:noProof/>
                <w:webHidden/>
              </w:rPr>
              <w:fldChar w:fldCharType="begin"/>
            </w:r>
            <w:r>
              <w:rPr>
                <w:noProof/>
                <w:webHidden/>
              </w:rPr>
              <w:instrText xml:space="preserve"> PAGEREF _Toc169513092 \h </w:instrText>
            </w:r>
            <w:r>
              <w:rPr>
                <w:noProof/>
                <w:webHidden/>
              </w:rPr>
            </w:r>
            <w:r>
              <w:rPr>
                <w:noProof/>
                <w:webHidden/>
              </w:rPr>
              <w:fldChar w:fldCharType="separate"/>
            </w:r>
            <w:r>
              <w:rPr>
                <w:noProof/>
                <w:webHidden/>
              </w:rPr>
              <w:t>12</w:t>
            </w:r>
            <w:r>
              <w:rPr>
                <w:noProof/>
                <w:webHidden/>
              </w:rPr>
              <w:fldChar w:fldCharType="end"/>
            </w:r>
          </w:hyperlink>
        </w:p>
        <w:p w14:paraId="7CD12CE7" w14:textId="1BF74012" w:rsidR="00F82BA8" w:rsidRDefault="00F82BA8">
          <w:pPr>
            <w:pStyle w:val="TOC2"/>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69513093" w:history="1">
            <w:r w:rsidRPr="00250887">
              <w:rPr>
                <w:rStyle w:val="Hyperlink"/>
                <w:noProof/>
              </w:rPr>
              <w:t>1.5</w:t>
            </w:r>
            <w:r>
              <w:rPr>
                <w:rFonts w:asciiTheme="minorHAnsi" w:eastAsiaTheme="minorEastAsia" w:hAnsiTheme="minorHAnsi" w:cstheme="minorBidi"/>
                <w:noProof/>
                <w:kern w:val="2"/>
                <w:sz w:val="24"/>
                <w:szCs w:val="24"/>
                <w:lang/>
                <w14:ligatures w14:val="standardContextual"/>
              </w:rPr>
              <w:tab/>
            </w:r>
            <w:r w:rsidRPr="00250887">
              <w:rPr>
                <w:rStyle w:val="Hyperlink"/>
                <w:noProof/>
              </w:rPr>
              <w:t>Sub-question 5</w:t>
            </w:r>
            <w:r>
              <w:rPr>
                <w:noProof/>
                <w:webHidden/>
              </w:rPr>
              <w:tab/>
            </w:r>
            <w:r>
              <w:rPr>
                <w:noProof/>
                <w:webHidden/>
              </w:rPr>
              <w:fldChar w:fldCharType="begin"/>
            </w:r>
            <w:r>
              <w:rPr>
                <w:noProof/>
                <w:webHidden/>
              </w:rPr>
              <w:instrText xml:space="preserve"> PAGEREF _Toc169513093 \h </w:instrText>
            </w:r>
            <w:r>
              <w:rPr>
                <w:noProof/>
                <w:webHidden/>
              </w:rPr>
            </w:r>
            <w:r>
              <w:rPr>
                <w:noProof/>
                <w:webHidden/>
              </w:rPr>
              <w:fldChar w:fldCharType="separate"/>
            </w:r>
            <w:r>
              <w:rPr>
                <w:noProof/>
                <w:webHidden/>
              </w:rPr>
              <w:t>12</w:t>
            </w:r>
            <w:r>
              <w:rPr>
                <w:noProof/>
                <w:webHidden/>
              </w:rPr>
              <w:fldChar w:fldCharType="end"/>
            </w:r>
          </w:hyperlink>
        </w:p>
        <w:p w14:paraId="7FB48D9B" w14:textId="7FBECADE"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94" w:history="1">
            <w:r w:rsidRPr="00250887">
              <w:rPr>
                <w:rStyle w:val="Hyperlink"/>
                <w:noProof/>
                <w:lang w:val="en-US"/>
              </w:rPr>
              <w:t>1.5.1 Expert interview</w:t>
            </w:r>
            <w:r>
              <w:rPr>
                <w:noProof/>
                <w:webHidden/>
              </w:rPr>
              <w:tab/>
            </w:r>
            <w:r>
              <w:rPr>
                <w:noProof/>
                <w:webHidden/>
              </w:rPr>
              <w:fldChar w:fldCharType="begin"/>
            </w:r>
            <w:r>
              <w:rPr>
                <w:noProof/>
                <w:webHidden/>
              </w:rPr>
              <w:instrText xml:space="preserve"> PAGEREF _Toc169513094 \h </w:instrText>
            </w:r>
            <w:r>
              <w:rPr>
                <w:noProof/>
                <w:webHidden/>
              </w:rPr>
            </w:r>
            <w:r>
              <w:rPr>
                <w:noProof/>
                <w:webHidden/>
              </w:rPr>
              <w:fldChar w:fldCharType="separate"/>
            </w:r>
            <w:r>
              <w:rPr>
                <w:noProof/>
                <w:webHidden/>
              </w:rPr>
              <w:t>12</w:t>
            </w:r>
            <w:r>
              <w:rPr>
                <w:noProof/>
                <w:webHidden/>
              </w:rPr>
              <w:fldChar w:fldCharType="end"/>
            </w:r>
          </w:hyperlink>
        </w:p>
        <w:p w14:paraId="4CA95E88" w14:textId="0393B867"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95" w:history="1">
            <w:r w:rsidRPr="00250887">
              <w:rPr>
                <w:rStyle w:val="Hyperlink"/>
                <w:noProof/>
                <w:lang w:val="en-GB"/>
              </w:rPr>
              <w:t>1.5.2. SWOT-analyse</w:t>
            </w:r>
            <w:r>
              <w:rPr>
                <w:noProof/>
                <w:webHidden/>
              </w:rPr>
              <w:tab/>
            </w:r>
            <w:r>
              <w:rPr>
                <w:noProof/>
                <w:webHidden/>
              </w:rPr>
              <w:fldChar w:fldCharType="begin"/>
            </w:r>
            <w:r>
              <w:rPr>
                <w:noProof/>
                <w:webHidden/>
              </w:rPr>
              <w:instrText xml:space="preserve"> PAGEREF _Toc169513095 \h </w:instrText>
            </w:r>
            <w:r>
              <w:rPr>
                <w:noProof/>
                <w:webHidden/>
              </w:rPr>
            </w:r>
            <w:r>
              <w:rPr>
                <w:noProof/>
                <w:webHidden/>
              </w:rPr>
              <w:fldChar w:fldCharType="separate"/>
            </w:r>
            <w:r>
              <w:rPr>
                <w:noProof/>
                <w:webHidden/>
              </w:rPr>
              <w:t>13</w:t>
            </w:r>
            <w:r>
              <w:rPr>
                <w:noProof/>
                <w:webHidden/>
              </w:rPr>
              <w:fldChar w:fldCharType="end"/>
            </w:r>
          </w:hyperlink>
        </w:p>
        <w:p w14:paraId="189C5E8D" w14:textId="44D5D127"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96" w:history="1">
            <w:r w:rsidRPr="00250887">
              <w:rPr>
                <w:rStyle w:val="Hyperlink"/>
                <w:noProof/>
                <w:lang w:val="en-US"/>
              </w:rPr>
              <w:t>1.5.3 Answer to sub-question 5</w:t>
            </w:r>
            <w:r>
              <w:rPr>
                <w:noProof/>
                <w:webHidden/>
              </w:rPr>
              <w:tab/>
            </w:r>
            <w:r>
              <w:rPr>
                <w:noProof/>
                <w:webHidden/>
              </w:rPr>
              <w:fldChar w:fldCharType="begin"/>
            </w:r>
            <w:r>
              <w:rPr>
                <w:noProof/>
                <w:webHidden/>
              </w:rPr>
              <w:instrText xml:space="preserve"> PAGEREF _Toc169513096 \h </w:instrText>
            </w:r>
            <w:r>
              <w:rPr>
                <w:noProof/>
                <w:webHidden/>
              </w:rPr>
            </w:r>
            <w:r>
              <w:rPr>
                <w:noProof/>
                <w:webHidden/>
              </w:rPr>
              <w:fldChar w:fldCharType="separate"/>
            </w:r>
            <w:r>
              <w:rPr>
                <w:noProof/>
                <w:webHidden/>
              </w:rPr>
              <w:t>13</w:t>
            </w:r>
            <w:r>
              <w:rPr>
                <w:noProof/>
                <w:webHidden/>
              </w:rPr>
              <w:fldChar w:fldCharType="end"/>
            </w:r>
          </w:hyperlink>
        </w:p>
        <w:p w14:paraId="41E40437" w14:textId="35E53DBC" w:rsidR="00F82BA8" w:rsidRDefault="00F82BA8">
          <w:pPr>
            <w:pStyle w:val="TOC1"/>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69513097" w:history="1">
            <w:r w:rsidRPr="00250887">
              <w:rPr>
                <w:rStyle w:val="Hyperlink"/>
                <w:noProof/>
              </w:rPr>
              <w:t>2.</w:t>
            </w:r>
            <w:r>
              <w:rPr>
                <w:rFonts w:asciiTheme="minorHAnsi" w:eastAsiaTheme="minorEastAsia" w:hAnsiTheme="minorHAnsi" w:cstheme="minorBidi"/>
                <w:noProof/>
                <w:kern w:val="2"/>
                <w:sz w:val="24"/>
                <w:szCs w:val="24"/>
                <w:lang/>
                <w14:ligatures w14:val="standardContextual"/>
              </w:rPr>
              <w:tab/>
            </w:r>
            <w:r w:rsidRPr="00250887">
              <w:rPr>
                <w:rStyle w:val="Hyperlink"/>
                <w:noProof/>
              </w:rPr>
              <w:t>Conclusion</w:t>
            </w:r>
            <w:r>
              <w:rPr>
                <w:noProof/>
                <w:webHidden/>
              </w:rPr>
              <w:tab/>
            </w:r>
            <w:r>
              <w:rPr>
                <w:noProof/>
                <w:webHidden/>
              </w:rPr>
              <w:fldChar w:fldCharType="begin"/>
            </w:r>
            <w:r>
              <w:rPr>
                <w:noProof/>
                <w:webHidden/>
              </w:rPr>
              <w:instrText xml:space="preserve"> PAGEREF _Toc169513097 \h </w:instrText>
            </w:r>
            <w:r>
              <w:rPr>
                <w:noProof/>
                <w:webHidden/>
              </w:rPr>
            </w:r>
            <w:r>
              <w:rPr>
                <w:noProof/>
                <w:webHidden/>
              </w:rPr>
              <w:fldChar w:fldCharType="separate"/>
            </w:r>
            <w:r>
              <w:rPr>
                <w:noProof/>
                <w:webHidden/>
              </w:rPr>
              <w:t>14</w:t>
            </w:r>
            <w:r>
              <w:rPr>
                <w:noProof/>
                <w:webHidden/>
              </w:rPr>
              <w:fldChar w:fldCharType="end"/>
            </w:r>
          </w:hyperlink>
        </w:p>
        <w:p w14:paraId="63828646" w14:textId="0BECB0CD" w:rsidR="00F82BA8" w:rsidRDefault="00F82BA8">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69513098" w:history="1">
            <w:r w:rsidRPr="00250887">
              <w:rPr>
                <w:rStyle w:val="Hyperlink"/>
                <w:noProof/>
                <w:lang w:val="en-US"/>
              </w:rPr>
              <w:t>Answer to the main research question</w:t>
            </w:r>
            <w:r>
              <w:rPr>
                <w:noProof/>
                <w:webHidden/>
              </w:rPr>
              <w:tab/>
            </w:r>
            <w:r>
              <w:rPr>
                <w:noProof/>
                <w:webHidden/>
              </w:rPr>
              <w:fldChar w:fldCharType="begin"/>
            </w:r>
            <w:r>
              <w:rPr>
                <w:noProof/>
                <w:webHidden/>
              </w:rPr>
              <w:instrText xml:space="preserve"> PAGEREF _Toc169513098 \h </w:instrText>
            </w:r>
            <w:r>
              <w:rPr>
                <w:noProof/>
                <w:webHidden/>
              </w:rPr>
            </w:r>
            <w:r>
              <w:rPr>
                <w:noProof/>
                <w:webHidden/>
              </w:rPr>
              <w:fldChar w:fldCharType="separate"/>
            </w:r>
            <w:r>
              <w:rPr>
                <w:noProof/>
                <w:webHidden/>
              </w:rPr>
              <w:t>14</w:t>
            </w:r>
            <w:r>
              <w:rPr>
                <w:noProof/>
                <w:webHidden/>
              </w:rPr>
              <w:fldChar w:fldCharType="end"/>
            </w:r>
          </w:hyperlink>
        </w:p>
        <w:p w14:paraId="21661289" w14:textId="791DB4CD" w:rsidR="00F82BA8" w:rsidRDefault="00F82BA8">
          <w:pPr>
            <w:pStyle w:val="TOC1"/>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69513099" w:history="1">
            <w:r w:rsidRPr="00250887">
              <w:rPr>
                <w:rStyle w:val="Hyperlink"/>
                <w:noProof/>
              </w:rPr>
              <w:t>3.</w:t>
            </w:r>
            <w:r>
              <w:rPr>
                <w:rFonts w:asciiTheme="minorHAnsi" w:eastAsiaTheme="minorEastAsia" w:hAnsiTheme="minorHAnsi" w:cstheme="minorBidi"/>
                <w:noProof/>
                <w:kern w:val="2"/>
                <w:sz w:val="24"/>
                <w:szCs w:val="24"/>
                <w:lang/>
                <w14:ligatures w14:val="standardContextual"/>
              </w:rPr>
              <w:tab/>
            </w:r>
            <w:r w:rsidRPr="00250887">
              <w:rPr>
                <w:rStyle w:val="Hyperlink"/>
                <w:noProof/>
              </w:rPr>
              <w:t>Recommendation</w:t>
            </w:r>
            <w:r>
              <w:rPr>
                <w:noProof/>
                <w:webHidden/>
              </w:rPr>
              <w:tab/>
            </w:r>
            <w:r>
              <w:rPr>
                <w:noProof/>
                <w:webHidden/>
              </w:rPr>
              <w:fldChar w:fldCharType="begin"/>
            </w:r>
            <w:r>
              <w:rPr>
                <w:noProof/>
                <w:webHidden/>
              </w:rPr>
              <w:instrText xml:space="preserve"> PAGEREF _Toc169513099 \h </w:instrText>
            </w:r>
            <w:r>
              <w:rPr>
                <w:noProof/>
                <w:webHidden/>
              </w:rPr>
            </w:r>
            <w:r>
              <w:rPr>
                <w:noProof/>
                <w:webHidden/>
              </w:rPr>
              <w:fldChar w:fldCharType="separate"/>
            </w:r>
            <w:r>
              <w:rPr>
                <w:noProof/>
                <w:webHidden/>
              </w:rPr>
              <w:t>15</w:t>
            </w:r>
            <w:r>
              <w:rPr>
                <w:noProof/>
                <w:webHidden/>
              </w:rPr>
              <w:fldChar w:fldCharType="end"/>
            </w:r>
          </w:hyperlink>
        </w:p>
        <w:p w14:paraId="63E1C2D8" w14:textId="1859203D" w:rsidR="00F82BA8" w:rsidRDefault="00F82BA8">
          <w:pPr>
            <w:pStyle w:val="TOC1"/>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69513100" w:history="1">
            <w:r w:rsidRPr="00250887">
              <w:rPr>
                <w:rStyle w:val="Hyperlink"/>
                <w:noProof/>
              </w:rPr>
              <w:t>4.</w:t>
            </w:r>
            <w:r>
              <w:rPr>
                <w:rFonts w:asciiTheme="minorHAnsi" w:eastAsiaTheme="minorEastAsia" w:hAnsiTheme="minorHAnsi" w:cstheme="minorBidi"/>
                <w:noProof/>
                <w:kern w:val="2"/>
                <w:sz w:val="24"/>
                <w:szCs w:val="24"/>
                <w:lang/>
                <w14:ligatures w14:val="standardContextual"/>
              </w:rPr>
              <w:tab/>
            </w:r>
            <w:r w:rsidRPr="00250887">
              <w:rPr>
                <w:rStyle w:val="Hyperlink"/>
                <w:noProof/>
              </w:rPr>
              <w:t>Bibliography</w:t>
            </w:r>
            <w:r>
              <w:rPr>
                <w:noProof/>
                <w:webHidden/>
              </w:rPr>
              <w:tab/>
            </w:r>
            <w:r>
              <w:rPr>
                <w:noProof/>
                <w:webHidden/>
              </w:rPr>
              <w:fldChar w:fldCharType="begin"/>
            </w:r>
            <w:r>
              <w:rPr>
                <w:noProof/>
                <w:webHidden/>
              </w:rPr>
              <w:instrText xml:space="preserve"> PAGEREF _Toc169513100 \h </w:instrText>
            </w:r>
            <w:r>
              <w:rPr>
                <w:noProof/>
                <w:webHidden/>
              </w:rPr>
            </w:r>
            <w:r>
              <w:rPr>
                <w:noProof/>
                <w:webHidden/>
              </w:rPr>
              <w:fldChar w:fldCharType="separate"/>
            </w:r>
            <w:r>
              <w:rPr>
                <w:noProof/>
                <w:webHidden/>
              </w:rPr>
              <w:t>16</w:t>
            </w:r>
            <w:r>
              <w:rPr>
                <w:noProof/>
                <w:webHidden/>
              </w:rPr>
              <w:fldChar w:fldCharType="end"/>
            </w:r>
          </w:hyperlink>
        </w:p>
        <w:p w14:paraId="66FCD7B2" w14:textId="148E471F" w:rsidR="00F82BA8" w:rsidRDefault="00F82BA8">
          <w:pPr>
            <w:pStyle w:val="TOC1"/>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69513101" w:history="1">
            <w:r w:rsidRPr="00250887">
              <w:rPr>
                <w:rStyle w:val="Hyperlink"/>
                <w:noProof/>
              </w:rPr>
              <w:t>5.</w:t>
            </w:r>
            <w:r>
              <w:rPr>
                <w:rFonts w:asciiTheme="minorHAnsi" w:eastAsiaTheme="minorEastAsia" w:hAnsiTheme="minorHAnsi" w:cstheme="minorBidi"/>
                <w:noProof/>
                <w:kern w:val="2"/>
                <w:sz w:val="24"/>
                <w:szCs w:val="24"/>
                <w:lang/>
                <w14:ligatures w14:val="standardContextual"/>
              </w:rPr>
              <w:tab/>
            </w:r>
            <w:r w:rsidRPr="00250887">
              <w:rPr>
                <w:rStyle w:val="Hyperlink"/>
                <w:noProof/>
              </w:rPr>
              <w:t>Attachments</w:t>
            </w:r>
            <w:r>
              <w:rPr>
                <w:noProof/>
                <w:webHidden/>
              </w:rPr>
              <w:tab/>
            </w:r>
            <w:r>
              <w:rPr>
                <w:noProof/>
                <w:webHidden/>
              </w:rPr>
              <w:fldChar w:fldCharType="begin"/>
            </w:r>
            <w:r>
              <w:rPr>
                <w:noProof/>
                <w:webHidden/>
              </w:rPr>
              <w:instrText xml:space="preserve"> PAGEREF _Toc169513101 \h </w:instrText>
            </w:r>
            <w:r>
              <w:rPr>
                <w:noProof/>
                <w:webHidden/>
              </w:rPr>
            </w:r>
            <w:r>
              <w:rPr>
                <w:noProof/>
                <w:webHidden/>
              </w:rPr>
              <w:fldChar w:fldCharType="separate"/>
            </w:r>
            <w:r>
              <w:rPr>
                <w:noProof/>
                <w:webHidden/>
              </w:rPr>
              <w:t>18</w:t>
            </w:r>
            <w:r>
              <w:rPr>
                <w:noProof/>
                <w:webHidden/>
              </w:rPr>
              <w:fldChar w:fldCharType="end"/>
            </w:r>
          </w:hyperlink>
        </w:p>
        <w:p w14:paraId="51BAD67C" w14:textId="0CEBB1D7" w:rsidR="1852389D" w:rsidRDefault="1852389D" w:rsidP="1852389D">
          <w:pPr>
            <w:pStyle w:val="TOC1"/>
            <w:tabs>
              <w:tab w:val="left" w:pos="390"/>
              <w:tab w:val="right" w:leader="dot" w:pos="9060"/>
            </w:tabs>
            <w:rPr>
              <w:rStyle w:val="Hyperlink"/>
            </w:rPr>
          </w:pPr>
          <w:r>
            <w:fldChar w:fldCharType="end"/>
          </w:r>
        </w:p>
      </w:sdtContent>
    </w:sdt>
    <w:p w14:paraId="0493F5D1" w14:textId="1619316B" w:rsidR="1CBFA881" w:rsidRDefault="1CBFA881" w:rsidP="1852389D">
      <w:pPr>
        <w:widowControl w:val="0"/>
        <w:tabs>
          <w:tab w:val="left" w:pos="390"/>
          <w:tab w:val="right" w:leader="dot" w:pos="9060"/>
        </w:tabs>
        <w:rPr>
          <w:rStyle w:val="Hyperlink"/>
          <w:lang w:val="en-GB"/>
        </w:rPr>
      </w:pPr>
    </w:p>
    <w:p w14:paraId="59AD8BE2" w14:textId="63007CA4" w:rsidR="7F4CF831" w:rsidRPr="00F82BA8" w:rsidRDefault="7F4CF831" w:rsidP="1852389D">
      <w:pPr>
        <w:pStyle w:val="Heading3"/>
        <w:widowControl w:val="0"/>
        <w:tabs>
          <w:tab w:val="left" w:pos="390"/>
          <w:tab w:val="right" w:leader="dot" w:pos="9060"/>
        </w:tabs>
        <w:rPr>
          <w:rStyle w:val="Hyperlink"/>
          <w:u w:val="none"/>
          <w:lang w:val="en-GB"/>
        </w:rPr>
      </w:pPr>
      <w:bookmarkStart w:id="1" w:name="_Toc169513063"/>
      <w:r w:rsidRPr="00F82BA8">
        <w:rPr>
          <w:rStyle w:val="Hyperlink"/>
          <w:u w:val="none"/>
          <w:lang w:val="en-GB"/>
        </w:rPr>
        <w:t>Int</w:t>
      </w:r>
      <w:r w:rsidR="68A31757" w:rsidRPr="00F82BA8">
        <w:rPr>
          <w:rStyle w:val="Hyperlink"/>
          <w:u w:val="none"/>
          <w:lang w:val="en-GB"/>
        </w:rPr>
        <w:t>r</w:t>
      </w:r>
      <w:r w:rsidRPr="00F82BA8">
        <w:rPr>
          <w:rStyle w:val="Hyperlink"/>
          <w:u w:val="none"/>
          <w:lang w:val="en-GB"/>
        </w:rPr>
        <w:t>oduction</w:t>
      </w:r>
      <w:bookmarkEnd w:id="1"/>
    </w:p>
    <w:p w14:paraId="71FDAE2F" w14:textId="073FDDBF" w:rsidR="1852389D" w:rsidRDefault="1852389D" w:rsidP="1852389D">
      <w:pPr>
        <w:widowControl w:val="0"/>
        <w:tabs>
          <w:tab w:val="left" w:pos="390"/>
          <w:tab w:val="right" w:leader="dot" w:pos="9060"/>
        </w:tabs>
        <w:rPr>
          <w:rStyle w:val="Hyperlink"/>
          <w:lang w:val="en-GB"/>
        </w:rPr>
      </w:pPr>
    </w:p>
    <w:p w14:paraId="1A086DFB" w14:textId="1F1E013E" w:rsidR="00A806A9" w:rsidRDefault="146D5BC1" w:rsidP="00866CB4">
      <w:pPr>
        <w:pStyle w:val="Heading1"/>
        <w:numPr>
          <w:ilvl w:val="0"/>
          <w:numId w:val="6"/>
        </w:numPr>
      </w:pPr>
      <w:bookmarkStart w:id="2" w:name="_Toc169513064"/>
      <w:r>
        <w:t xml:space="preserve">Research </w:t>
      </w:r>
      <w:proofErr w:type="spellStart"/>
      <w:r>
        <w:t>questions</w:t>
      </w:r>
      <w:proofErr w:type="spellEnd"/>
      <w:r w:rsidR="6CFCCCD0">
        <w:t xml:space="preserve">, </w:t>
      </w:r>
      <w:proofErr w:type="spellStart"/>
      <w:r w:rsidR="6CFCCCD0">
        <w:t>findings</w:t>
      </w:r>
      <w:proofErr w:type="spellEnd"/>
      <w:r w:rsidR="6CFCCCD0">
        <w:t xml:space="preserve"> </w:t>
      </w:r>
      <w:proofErr w:type="spellStart"/>
      <w:r w:rsidR="6CFCCCD0">
        <w:t>and</w:t>
      </w:r>
      <w:proofErr w:type="spellEnd"/>
      <w:r w:rsidR="6CFCCCD0">
        <w:t xml:space="preserve"> </w:t>
      </w:r>
      <w:proofErr w:type="spellStart"/>
      <w:r w:rsidR="6CFCCCD0">
        <w:t>answers</w:t>
      </w:r>
      <w:bookmarkEnd w:id="2"/>
      <w:proofErr w:type="spellEnd"/>
    </w:p>
    <w:p w14:paraId="678758C2" w14:textId="3B5BC45B" w:rsidR="2DFDAE2A" w:rsidRDefault="2DFDAE2A" w:rsidP="2DFDAE2A"/>
    <w:p w14:paraId="52AA412E" w14:textId="75976398" w:rsidR="00FC3DC8" w:rsidRDefault="00A806A9" w:rsidP="00866CB4">
      <w:pPr>
        <w:pStyle w:val="Heading2"/>
        <w:numPr>
          <w:ilvl w:val="1"/>
          <w:numId w:val="6"/>
        </w:numPr>
      </w:pPr>
      <w:bookmarkStart w:id="3" w:name="_Toc169513065"/>
      <w:r>
        <w:t>Sub-question 1</w:t>
      </w:r>
      <w:bookmarkEnd w:id="3"/>
    </w:p>
    <w:p w14:paraId="4ED08BDC" w14:textId="77777777" w:rsidR="00C97C5F" w:rsidRDefault="00C97C5F" w:rsidP="00C97C5F"/>
    <w:p w14:paraId="56E8E6B9" w14:textId="5614611A" w:rsidR="00C97C5F" w:rsidRPr="00C97C5F" w:rsidRDefault="1C7969E0" w:rsidP="1852389D">
      <w:pPr>
        <w:rPr>
          <w:rStyle w:val="eop"/>
          <w:rFonts w:cs="Arial"/>
          <w:color w:val="000000" w:themeColor="text1"/>
          <w:lang w:val="en-US"/>
        </w:rPr>
      </w:pPr>
      <w:r w:rsidRPr="00C97C5F">
        <w:rPr>
          <w:rStyle w:val="normaltextrun"/>
          <w:rFonts w:cs="Arial"/>
          <w:color w:val="000000"/>
          <w:shd w:val="clear" w:color="auto" w:fill="FFFFFF"/>
          <w:lang w:val="en-US"/>
        </w:rPr>
        <w:t xml:space="preserve">What are the fundamental components and procedures characterizing the transfer and labeling of workloads between data </w:t>
      </w:r>
      <w:r w:rsidR="76F5F316" w:rsidRPr="00C97C5F">
        <w:rPr>
          <w:rStyle w:val="normaltextrun"/>
          <w:rFonts w:cs="Arial"/>
          <w:color w:val="000000"/>
          <w:shd w:val="clear" w:color="auto" w:fill="FFFFFF"/>
          <w:lang w:val="en-US"/>
        </w:rPr>
        <w:t>centers</w:t>
      </w:r>
      <w:r w:rsidRPr="00C97C5F">
        <w:rPr>
          <w:rStyle w:val="normaltextrun"/>
          <w:rFonts w:cs="Arial"/>
          <w:color w:val="000000"/>
          <w:shd w:val="clear" w:color="auto" w:fill="FFFFFF"/>
          <w:lang w:val="en-US"/>
        </w:rPr>
        <w:t xml:space="preserve"> regarding wind and solar energy generation?</w:t>
      </w:r>
    </w:p>
    <w:p w14:paraId="68935B06" w14:textId="77777777" w:rsidR="000D4A79" w:rsidRPr="00C97C5F" w:rsidRDefault="000D4A79" w:rsidP="00FC3DC8">
      <w:pPr>
        <w:rPr>
          <w:lang w:val="en-US"/>
        </w:rPr>
      </w:pPr>
    </w:p>
    <w:p w14:paraId="63662B54" w14:textId="6EF98416" w:rsidR="00EB59EB" w:rsidRDefault="643D6AA6" w:rsidP="0BA7E618">
      <w:r>
        <w:rPr>
          <w:noProof/>
        </w:rPr>
        <w:drawing>
          <wp:inline distT="0" distB="0" distL="0" distR="0" wp14:anchorId="438CC926" wp14:editId="549A97BA">
            <wp:extent cx="426757" cy="432854"/>
            <wp:effectExtent l="0" t="0" r="0" b="0"/>
            <wp:docPr id="189537912" name="Picture 18953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6757" cy="432854"/>
                    </a:xfrm>
                    <a:prstGeom prst="rect">
                      <a:avLst/>
                    </a:prstGeom>
                  </pic:spPr>
                </pic:pic>
              </a:graphicData>
            </a:graphic>
          </wp:inline>
        </w:drawing>
      </w:r>
    </w:p>
    <w:p w14:paraId="309F67CE" w14:textId="0888E0EB" w:rsidR="00EB59EB" w:rsidRDefault="00EB59EB" w:rsidP="0BA7E618">
      <w:pPr>
        <w:pStyle w:val="Heading3"/>
      </w:pPr>
    </w:p>
    <w:p w14:paraId="4FAC5177" w14:textId="42CA58BC" w:rsidR="643D6AA6" w:rsidRDefault="643D6AA6" w:rsidP="593B30C0">
      <w:pPr>
        <w:pStyle w:val="Heading3"/>
        <w:rPr>
          <w:highlight w:val="yellow"/>
          <w:lang w:val="en-US"/>
        </w:rPr>
      </w:pPr>
      <w:bookmarkStart w:id="4" w:name="_Toc169513066"/>
      <w:r w:rsidRPr="1852389D">
        <w:rPr>
          <w:lang w:val="en-US"/>
        </w:rPr>
        <w:t>1.1.1 Available product analysis</w:t>
      </w:r>
      <w:r w:rsidR="703F5F09" w:rsidRPr="1852389D">
        <w:rPr>
          <w:lang w:val="en-US"/>
        </w:rPr>
        <w:t xml:space="preserve"> </w:t>
      </w:r>
      <w:r w:rsidR="468A32FE" w:rsidRPr="1852389D">
        <w:rPr>
          <w:lang w:val="en-US"/>
        </w:rPr>
        <w:t>(literatu</w:t>
      </w:r>
      <w:r w:rsidR="003A110E" w:rsidRPr="1852389D">
        <w:rPr>
          <w:lang w:val="en-US"/>
        </w:rPr>
        <w:t xml:space="preserve">re </w:t>
      </w:r>
      <w:r w:rsidR="468A32FE" w:rsidRPr="1852389D">
        <w:rPr>
          <w:lang w:val="en-US"/>
        </w:rPr>
        <w:t>stud</w:t>
      </w:r>
      <w:r w:rsidR="003A110E" w:rsidRPr="1852389D">
        <w:rPr>
          <w:lang w:val="en-US"/>
        </w:rPr>
        <w:t>y</w:t>
      </w:r>
      <w:r w:rsidR="468A32FE" w:rsidRPr="1852389D">
        <w:rPr>
          <w:lang w:val="en-US"/>
        </w:rPr>
        <w:t>)</w:t>
      </w:r>
      <w:bookmarkEnd w:id="4"/>
      <w:r w:rsidR="7004C0C5" w:rsidRPr="1852389D">
        <w:rPr>
          <w:lang w:val="en-US"/>
        </w:rPr>
        <w:t xml:space="preserve"> </w:t>
      </w:r>
    </w:p>
    <w:p w14:paraId="166B9E55" w14:textId="41CF47D2" w:rsidR="00EB59EB" w:rsidRPr="00396937" w:rsidRDefault="6462DF40" w:rsidP="2DFDAE2A">
      <w:pPr>
        <w:rPr>
          <w:rFonts w:eastAsia="Arial" w:cs="Arial"/>
          <w:b/>
          <w:bCs/>
          <w:color w:val="000000" w:themeColor="text1"/>
          <w:lang w:val="en-GB"/>
        </w:rPr>
      </w:pPr>
      <w:r w:rsidRPr="00396937">
        <w:rPr>
          <w:rFonts w:eastAsia="Arial" w:cs="Arial"/>
          <w:color w:val="000000" w:themeColor="text1"/>
          <w:lang w:val="en-GB"/>
        </w:rPr>
        <w:t xml:space="preserve">The </w:t>
      </w:r>
      <w:r w:rsidR="00BE2A16" w:rsidRPr="00396937">
        <w:rPr>
          <w:rFonts w:eastAsia="Arial" w:cs="Arial"/>
          <w:color w:val="000000" w:themeColor="text1"/>
          <w:lang w:val="en-GB"/>
        </w:rPr>
        <w:t>project group</w:t>
      </w:r>
      <w:r w:rsidRPr="00396937">
        <w:rPr>
          <w:rFonts w:eastAsia="Arial" w:cs="Arial"/>
          <w:color w:val="000000" w:themeColor="text1"/>
          <w:lang w:val="en-GB"/>
        </w:rPr>
        <w:t xml:space="preserve"> </w:t>
      </w:r>
      <w:r w:rsidR="3FA0EC77" w:rsidRPr="00396937">
        <w:rPr>
          <w:rFonts w:eastAsia="Arial" w:cs="Arial"/>
          <w:color w:val="000000" w:themeColor="text1"/>
          <w:lang w:val="en-GB"/>
        </w:rPr>
        <w:t>ha</w:t>
      </w:r>
      <w:r w:rsidR="140E45DC" w:rsidRPr="00396937">
        <w:rPr>
          <w:rFonts w:eastAsia="Arial" w:cs="Arial"/>
          <w:color w:val="000000" w:themeColor="text1"/>
          <w:lang w:val="en-GB"/>
        </w:rPr>
        <w:t>s</w:t>
      </w:r>
      <w:r w:rsidRPr="00396937">
        <w:rPr>
          <w:rFonts w:eastAsia="Arial" w:cs="Arial"/>
          <w:color w:val="000000" w:themeColor="text1"/>
          <w:lang w:val="en-GB"/>
        </w:rPr>
        <w:t xml:space="preserve"> looked at different comparable already available products</w:t>
      </w:r>
      <w:r w:rsidR="76113C64" w:rsidRPr="00396937">
        <w:rPr>
          <w:rFonts w:eastAsia="Arial" w:cs="Arial"/>
          <w:color w:val="000000" w:themeColor="text1"/>
          <w:lang w:val="en-GB"/>
        </w:rPr>
        <w:t xml:space="preserve"> during a literature study.</w:t>
      </w:r>
    </w:p>
    <w:p w14:paraId="43EAD422" w14:textId="536FBE8B" w:rsidR="00EB59EB" w:rsidRPr="00396937" w:rsidRDefault="14461263" w:rsidP="2DFDAE2A">
      <w:pPr>
        <w:rPr>
          <w:rFonts w:eastAsia="Arial" w:cs="Arial"/>
          <w:color w:val="000000" w:themeColor="text1"/>
          <w:lang w:val="en-GB"/>
        </w:rPr>
      </w:pPr>
      <w:r w:rsidRPr="00396937">
        <w:rPr>
          <w:rFonts w:eastAsia="Arial" w:cs="Arial"/>
          <w:color w:val="000000" w:themeColor="text1"/>
          <w:lang w:val="en-GB"/>
        </w:rPr>
        <w:t>Findings of the components are:</w:t>
      </w:r>
    </w:p>
    <w:p w14:paraId="6CE93E4A" w14:textId="0615CB1F" w:rsidR="00EB59EB" w:rsidRPr="00396937" w:rsidRDefault="14461263" w:rsidP="7878D367">
      <w:pPr>
        <w:pStyle w:val="ListParagraph"/>
        <w:numPr>
          <w:ilvl w:val="0"/>
          <w:numId w:val="14"/>
        </w:numPr>
        <w:rPr>
          <w:rFonts w:eastAsia="Arial" w:cs="Arial"/>
          <w:color w:val="000000" w:themeColor="text1"/>
          <w:lang w:val="en-GB"/>
        </w:rPr>
      </w:pPr>
      <w:r w:rsidRPr="00396937">
        <w:rPr>
          <w:rStyle w:val="eop"/>
          <w:rFonts w:eastAsia="Arial" w:cs="Arial"/>
          <w:color w:val="000000" w:themeColor="text1"/>
          <w:lang w:val="en-US"/>
        </w:rPr>
        <w:t>a resource scheduling and a flexible workload management to effectively integrate wind power (Wang et al., 2020).</w:t>
      </w:r>
    </w:p>
    <w:p w14:paraId="2A09842C" w14:textId="0E449700" w:rsidR="00EB59EB" w:rsidRPr="00396937" w:rsidRDefault="14461263" w:rsidP="7878D367">
      <w:pPr>
        <w:pStyle w:val="ListParagraph"/>
        <w:numPr>
          <w:ilvl w:val="0"/>
          <w:numId w:val="14"/>
        </w:numPr>
        <w:rPr>
          <w:rFonts w:eastAsia="Arial" w:cs="Arial"/>
          <w:color w:val="000000" w:themeColor="text1"/>
          <w:lang w:val="en-GB"/>
        </w:rPr>
      </w:pPr>
      <w:r w:rsidRPr="00396937">
        <w:rPr>
          <w:rStyle w:val="eop"/>
          <w:rFonts w:eastAsia="Arial" w:cs="Arial"/>
          <w:color w:val="000000" w:themeColor="text1"/>
          <w:lang w:val="en-US"/>
        </w:rPr>
        <w:t>Potential of computational load shifting between data centers to improve renewable energy use (Rahmani et al., 2022).</w:t>
      </w:r>
    </w:p>
    <w:p w14:paraId="7F30ADAF" w14:textId="4E4AF410" w:rsidR="00EB59EB" w:rsidRPr="00396937" w:rsidRDefault="3CB6E79E" w:rsidP="7878D367">
      <w:pPr>
        <w:pStyle w:val="ListParagraph"/>
        <w:numPr>
          <w:ilvl w:val="0"/>
          <w:numId w:val="14"/>
        </w:numPr>
        <w:rPr>
          <w:lang w:val="en-GB"/>
        </w:rPr>
      </w:pPr>
      <w:r w:rsidRPr="00396937">
        <w:rPr>
          <w:rStyle w:val="eop"/>
          <w:rFonts w:eastAsia="Arial" w:cs="Arial"/>
          <w:color w:val="000000" w:themeColor="text1"/>
          <w:lang w:val="en-GB"/>
        </w:rPr>
        <w:t xml:space="preserve">It’s necessary to have </w:t>
      </w:r>
      <w:proofErr w:type="gramStart"/>
      <w:r w:rsidRPr="00396937">
        <w:rPr>
          <w:rStyle w:val="eop"/>
          <w:rFonts w:eastAsia="Arial" w:cs="Arial"/>
          <w:color w:val="000000" w:themeColor="text1"/>
          <w:lang w:val="en-GB"/>
        </w:rPr>
        <w:t>actually data</w:t>
      </w:r>
      <w:proofErr w:type="gramEnd"/>
      <w:r w:rsidRPr="00396937">
        <w:rPr>
          <w:rStyle w:val="eop"/>
          <w:rFonts w:eastAsia="Arial" w:cs="Arial"/>
          <w:color w:val="000000" w:themeColor="text1"/>
          <w:lang w:val="en-GB"/>
        </w:rPr>
        <w:t xml:space="preserve"> from real time </w:t>
      </w:r>
      <w:r w:rsidR="00BE2A16" w:rsidRPr="00396937">
        <w:rPr>
          <w:rStyle w:val="eop"/>
          <w:rFonts w:eastAsia="Arial" w:cs="Arial"/>
          <w:color w:val="000000" w:themeColor="text1"/>
          <w:lang w:val="en-GB"/>
        </w:rPr>
        <w:t>datacentre</w:t>
      </w:r>
      <w:r w:rsidRPr="00396937">
        <w:rPr>
          <w:rStyle w:val="eop"/>
          <w:rFonts w:eastAsia="Arial" w:cs="Arial"/>
          <w:color w:val="000000" w:themeColor="text1"/>
          <w:lang w:val="en-GB"/>
        </w:rPr>
        <w:t xml:space="preserve"> (</w:t>
      </w:r>
      <w:proofErr w:type="spellStart"/>
      <w:r w:rsidRPr="00396937">
        <w:rPr>
          <w:rStyle w:val="eop"/>
          <w:rFonts w:eastAsia="Arial" w:cs="Arial"/>
          <w:color w:val="000000" w:themeColor="text1"/>
          <w:lang w:val="en-GB"/>
        </w:rPr>
        <w:t>Sheme</w:t>
      </w:r>
      <w:proofErr w:type="spellEnd"/>
      <w:r w:rsidRPr="00396937">
        <w:rPr>
          <w:rStyle w:val="eop"/>
          <w:rFonts w:eastAsia="Arial" w:cs="Arial"/>
          <w:color w:val="000000" w:themeColor="text1"/>
          <w:lang w:val="en-GB"/>
        </w:rPr>
        <w:t xml:space="preserve"> et al., 2018).</w:t>
      </w:r>
    </w:p>
    <w:p w14:paraId="0E9EE336" w14:textId="10911AF8" w:rsidR="00EB59EB" w:rsidRPr="00396937" w:rsidRDefault="3CB6E79E" w:rsidP="7878D367">
      <w:pPr>
        <w:pStyle w:val="ListParagraph"/>
        <w:numPr>
          <w:ilvl w:val="0"/>
          <w:numId w:val="14"/>
        </w:numPr>
        <w:rPr>
          <w:rFonts w:eastAsia="Arial" w:cs="Arial"/>
          <w:color w:val="000000" w:themeColor="text1"/>
          <w:lang w:val="en-GB"/>
        </w:rPr>
      </w:pPr>
      <w:r w:rsidRPr="00396937">
        <w:rPr>
          <w:rStyle w:val="eop"/>
          <w:rFonts w:eastAsia="Arial" w:cs="Arial"/>
          <w:color w:val="000000" w:themeColor="text1"/>
          <w:lang w:val="en-GB"/>
        </w:rPr>
        <w:t xml:space="preserve">It’s important to have a </w:t>
      </w:r>
      <w:r w:rsidR="00BE2A16" w:rsidRPr="00396937">
        <w:rPr>
          <w:rStyle w:val="eop"/>
          <w:rFonts w:eastAsia="Arial" w:cs="Arial"/>
          <w:color w:val="000000" w:themeColor="text1"/>
          <w:lang w:val="en-GB"/>
        </w:rPr>
        <w:t>datacentre</w:t>
      </w:r>
      <w:r w:rsidRPr="00396937">
        <w:rPr>
          <w:rStyle w:val="eop"/>
          <w:rFonts w:eastAsia="Arial" w:cs="Arial"/>
          <w:color w:val="000000" w:themeColor="text1"/>
          <w:lang w:val="en-GB"/>
        </w:rPr>
        <w:t xml:space="preserve"> in a wide variation in solar energy depending on the time of year, which naturally influences the amount of solar energy supplied (</w:t>
      </w:r>
      <w:proofErr w:type="spellStart"/>
      <w:r w:rsidRPr="00396937">
        <w:rPr>
          <w:rStyle w:val="eop"/>
          <w:rFonts w:eastAsia="Arial" w:cs="Arial"/>
          <w:color w:val="000000" w:themeColor="text1"/>
          <w:lang w:val="en-GB"/>
        </w:rPr>
        <w:t>Sheme</w:t>
      </w:r>
      <w:proofErr w:type="spellEnd"/>
      <w:r w:rsidRPr="00396937">
        <w:rPr>
          <w:rStyle w:val="eop"/>
          <w:rFonts w:eastAsia="Arial" w:cs="Arial"/>
          <w:color w:val="000000" w:themeColor="text1"/>
          <w:lang w:val="en-GB"/>
        </w:rPr>
        <w:t xml:space="preserve"> et al., 2018).</w:t>
      </w:r>
    </w:p>
    <w:p w14:paraId="253CC462" w14:textId="0B1D05D3" w:rsidR="00EB59EB" w:rsidRPr="00396937" w:rsidRDefault="3CB6E79E" w:rsidP="7878D367">
      <w:pPr>
        <w:pStyle w:val="ListParagraph"/>
        <w:numPr>
          <w:ilvl w:val="0"/>
          <w:numId w:val="14"/>
        </w:numPr>
        <w:rPr>
          <w:rFonts w:eastAsia="Arial" w:cs="Arial"/>
          <w:color w:val="000000" w:themeColor="text1"/>
          <w:lang w:val="en-GB"/>
        </w:rPr>
      </w:pPr>
      <w:r w:rsidRPr="00396937">
        <w:rPr>
          <w:rStyle w:val="eop"/>
          <w:rFonts w:eastAsia="Arial" w:cs="Arial"/>
          <w:color w:val="000000" w:themeColor="text1"/>
          <w:lang w:val="en-GB"/>
        </w:rPr>
        <w:t xml:space="preserve">the performance specification by servers as capacities, how fast the servers </w:t>
      </w:r>
      <w:r w:rsidR="40FF6E26" w:rsidRPr="501FF5C7">
        <w:rPr>
          <w:rStyle w:val="eop"/>
          <w:rFonts w:eastAsia="Arial" w:cs="Arial"/>
          <w:color w:val="000000" w:themeColor="text1"/>
          <w:lang w:val="en-GB"/>
        </w:rPr>
        <w:t>handle</w:t>
      </w:r>
      <w:r w:rsidRPr="00396937">
        <w:rPr>
          <w:rStyle w:val="eop"/>
          <w:rFonts w:eastAsia="Arial" w:cs="Arial"/>
          <w:color w:val="000000" w:themeColor="text1"/>
          <w:lang w:val="en-GB"/>
        </w:rPr>
        <w:t xml:space="preserve"> workloads is important </w:t>
      </w:r>
      <w:r w:rsidRPr="00396937">
        <w:rPr>
          <w:rStyle w:val="eop"/>
          <w:rFonts w:eastAsia="Arial" w:cs="Arial"/>
          <w:color w:val="000000" w:themeColor="text1"/>
          <w:lang w:val="en-US"/>
        </w:rPr>
        <w:t>(Song et al., 2022)</w:t>
      </w:r>
    </w:p>
    <w:p w14:paraId="0B5452D9" w14:textId="6A6F26EE" w:rsidR="00EB59EB" w:rsidRPr="00396937" w:rsidRDefault="25C18460" w:rsidP="74552A67">
      <w:pPr>
        <w:pStyle w:val="paragraph"/>
        <w:numPr>
          <w:ilvl w:val="0"/>
          <w:numId w:val="13"/>
        </w:numPr>
        <w:spacing w:before="0" w:beforeAutospacing="0" w:after="0" w:afterAutospacing="0"/>
        <w:rPr>
          <w:rFonts w:ascii="Arial" w:eastAsia="Arial" w:hAnsi="Arial" w:cs="Arial"/>
          <w:color w:val="000000" w:themeColor="text1"/>
          <w:sz w:val="20"/>
          <w:szCs w:val="20"/>
          <w:lang w:val="en-GB"/>
        </w:rPr>
      </w:pPr>
      <w:r w:rsidRPr="74552A67">
        <w:rPr>
          <w:rFonts w:ascii="Arial" w:eastAsia="Arial" w:hAnsi="Arial" w:cs="Arial"/>
          <w:color w:val="000000" w:themeColor="text1"/>
          <w:sz w:val="20"/>
          <w:szCs w:val="20"/>
          <w:lang w:val="en-US"/>
        </w:rPr>
        <w:t xml:space="preserve">The inefficient consumption of energy in datacenters can be mainly allocated to the following two components: energy loss and energy waste. Energy loss is the part of power lost during transport and conversion.  Energy waste is the energy that is spent </w:t>
      </w:r>
      <w:r w:rsidRPr="501FF5C7">
        <w:rPr>
          <w:rFonts w:ascii="Arial" w:eastAsia="Arial" w:hAnsi="Arial" w:cs="Arial"/>
          <w:color w:val="000000" w:themeColor="text1"/>
          <w:sz w:val="20"/>
          <w:szCs w:val="20"/>
          <w:lang w:val="en-US"/>
        </w:rPr>
        <w:t>i</w:t>
      </w:r>
      <w:r w:rsidR="5C8B38B2" w:rsidRPr="501FF5C7">
        <w:rPr>
          <w:rFonts w:ascii="Arial" w:eastAsia="Arial" w:hAnsi="Arial" w:cs="Arial"/>
          <w:color w:val="000000" w:themeColor="text1"/>
          <w:sz w:val="20"/>
          <w:szCs w:val="20"/>
          <w:lang w:val="en-US"/>
        </w:rPr>
        <w:t>n</w:t>
      </w:r>
      <w:r w:rsidRPr="74552A67">
        <w:rPr>
          <w:rFonts w:ascii="Arial" w:eastAsia="Arial" w:hAnsi="Arial" w:cs="Arial"/>
          <w:color w:val="000000" w:themeColor="text1"/>
          <w:sz w:val="20"/>
          <w:szCs w:val="20"/>
          <w:lang w:val="en-US"/>
        </w:rPr>
        <w:t xml:space="preserve"> the main task in data centers without any useful output. (</w:t>
      </w:r>
      <w:proofErr w:type="spellStart"/>
      <w:r w:rsidRPr="74552A67">
        <w:rPr>
          <w:rFonts w:ascii="Arial" w:eastAsia="Arial" w:hAnsi="Arial" w:cs="Arial"/>
          <w:color w:val="000000" w:themeColor="text1"/>
          <w:sz w:val="20"/>
          <w:szCs w:val="20"/>
          <w:lang w:val="en-US"/>
        </w:rPr>
        <w:t>Mastelic</w:t>
      </w:r>
      <w:proofErr w:type="spellEnd"/>
      <w:r w:rsidRPr="74552A67">
        <w:rPr>
          <w:rFonts w:ascii="Arial" w:eastAsia="Arial" w:hAnsi="Arial" w:cs="Arial"/>
          <w:color w:val="000000" w:themeColor="text1"/>
          <w:sz w:val="20"/>
          <w:szCs w:val="20"/>
          <w:lang w:val="en-US"/>
        </w:rPr>
        <w:t xml:space="preserve"> et al., 2014). </w:t>
      </w:r>
    </w:p>
    <w:p w14:paraId="25FE61EF" w14:textId="4CA6C499" w:rsidR="00EB59EB" w:rsidRPr="00396937" w:rsidRDefault="25C18460" w:rsidP="74552A67">
      <w:pPr>
        <w:pStyle w:val="paragraph"/>
        <w:numPr>
          <w:ilvl w:val="0"/>
          <w:numId w:val="13"/>
        </w:numPr>
        <w:spacing w:before="0" w:beforeAutospacing="0" w:after="0" w:afterAutospacing="0"/>
        <w:rPr>
          <w:rFonts w:eastAsia="Arial" w:cs="Arial"/>
          <w:color w:val="000000" w:themeColor="text1"/>
          <w:sz w:val="20"/>
          <w:szCs w:val="20"/>
          <w:lang w:val="en-GB"/>
        </w:rPr>
      </w:pPr>
      <w:proofErr w:type="gramStart"/>
      <w:r w:rsidRPr="74552A67">
        <w:rPr>
          <w:rFonts w:ascii="Arial" w:eastAsia="Arial" w:hAnsi="Arial" w:cs="Arial"/>
          <w:color w:val="000000" w:themeColor="text1"/>
          <w:sz w:val="20"/>
          <w:szCs w:val="20"/>
          <w:lang w:val="en-US"/>
        </w:rPr>
        <w:t>CPU’s</w:t>
      </w:r>
      <w:proofErr w:type="gramEnd"/>
      <w:r w:rsidRPr="74552A67">
        <w:rPr>
          <w:rFonts w:ascii="Arial" w:eastAsia="Arial" w:hAnsi="Arial" w:cs="Arial"/>
          <w:color w:val="000000" w:themeColor="text1"/>
          <w:sz w:val="20"/>
          <w:szCs w:val="20"/>
          <w:lang w:val="en-US"/>
        </w:rPr>
        <w:t xml:space="preserve"> are a responsible for up to 60% of the total energy consumption of compute nodes (</w:t>
      </w:r>
      <w:proofErr w:type="spellStart"/>
      <w:r w:rsidRPr="74552A67">
        <w:rPr>
          <w:rFonts w:ascii="Arial" w:eastAsia="Arial" w:hAnsi="Arial" w:cs="Arial"/>
          <w:color w:val="000000" w:themeColor="text1"/>
          <w:sz w:val="20"/>
          <w:szCs w:val="20"/>
          <w:lang w:val="en-US"/>
        </w:rPr>
        <w:t>Dayarathna</w:t>
      </w:r>
      <w:proofErr w:type="spellEnd"/>
      <w:r w:rsidRPr="74552A67">
        <w:rPr>
          <w:rFonts w:ascii="Arial" w:eastAsia="Arial" w:hAnsi="Arial" w:cs="Arial"/>
          <w:color w:val="000000" w:themeColor="text1"/>
          <w:sz w:val="20"/>
          <w:szCs w:val="20"/>
          <w:lang w:val="en-US"/>
        </w:rPr>
        <w:t xml:space="preserve"> et al., 2016).</w:t>
      </w:r>
      <w:r w:rsidR="76113C64" w:rsidRPr="74552A67">
        <w:rPr>
          <w:rFonts w:eastAsia="Arial" w:cs="Arial"/>
          <w:color w:val="000000" w:themeColor="text1"/>
          <w:lang w:val="en-GB"/>
        </w:rPr>
        <w:t xml:space="preserve"> </w:t>
      </w:r>
    </w:p>
    <w:p w14:paraId="5E7EECA5" w14:textId="5205FDA3" w:rsidR="00EB59EB" w:rsidRPr="00396937" w:rsidRDefault="2C127CE4" w:rsidP="54CD8CA5">
      <w:pPr>
        <w:pStyle w:val="ListParagraph"/>
        <w:numPr>
          <w:ilvl w:val="0"/>
          <w:numId w:val="13"/>
        </w:numPr>
        <w:rPr>
          <w:rFonts w:eastAsia="Arial" w:cs="Arial"/>
          <w:lang w:val="en-GB"/>
        </w:rPr>
      </w:pPr>
      <w:r w:rsidRPr="00396937">
        <w:rPr>
          <w:rFonts w:eastAsia="Arial" w:cs="Arial"/>
          <w:color w:val="000000" w:themeColor="text1"/>
          <w:lang w:val="en-GB"/>
        </w:rPr>
        <w:t>A proposed model for multilabel classification of weather data using a deep learning model.</w:t>
      </w:r>
      <w:r w:rsidR="64D3EE66" w:rsidRPr="00396937">
        <w:rPr>
          <w:rFonts w:eastAsia="Arial" w:cs="Arial"/>
          <w:color w:val="000000" w:themeColor="text1"/>
          <w:lang w:val="en-GB"/>
        </w:rPr>
        <w:t xml:space="preserve"> With three layers: a single input </w:t>
      </w:r>
      <w:r w:rsidR="3861987B" w:rsidRPr="00396937">
        <w:rPr>
          <w:rFonts w:eastAsia="Arial" w:cs="Arial"/>
          <w:color w:val="000000" w:themeColor="text1"/>
          <w:lang w:val="en-GB"/>
        </w:rPr>
        <w:t xml:space="preserve">layer that receives </w:t>
      </w:r>
      <w:r w:rsidR="7B89BB0B" w:rsidRPr="00396937">
        <w:rPr>
          <w:rFonts w:eastAsia="Arial" w:cs="Arial"/>
          <w:color w:val="000000" w:themeColor="text1"/>
          <w:lang w:val="en-GB"/>
        </w:rPr>
        <w:t xml:space="preserve">the weather variables, </w:t>
      </w:r>
      <w:r w:rsidR="3861987B" w:rsidRPr="00396937">
        <w:rPr>
          <w:rFonts w:eastAsia="Arial" w:cs="Arial"/>
          <w:color w:val="000000" w:themeColor="text1"/>
          <w:lang w:val="en-GB"/>
        </w:rPr>
        <w:t xml:space="preserve">hidden layers where data is transformed and </w:t>
      </w:r>
      <w:r w:rsidR="6E66B36F" w:rsidRPr="00396937">
        <w:rPr>
          <w:rFonts w:eastAsia="Arial" w:cs="Arial"/>
          <w:color w:val="000000" w:themeColor="text1"/>
          <w:lang w:val="en-GB"/>
        </w:rPr>
        <w:t xml:space="preserve">the output layer </w:t>
      </w:r>
      <w:r w:rsidR="17A5D1FA" w:rsidRPr="00396937">
        <w:rPr>
          <w:rFonts w:eastAsia="Arial" w:cs="Arial"/>
          <w:color w:val="000000" w:themeColor="text1"/>
          <w:lang w:val="en-GB"/>
        </w:rPr>
        <w:t xml:space="preserve">which computes in the </w:t>
      </w:r>
      <w:proofErr w:type="gramStart"/>
      <w:r w:rsidR="17A5D1FA" w:rsidRPr="00396937">
        <w:rPr>
          <w:rFonts w:eastAsia="Arial" w:cs="Arial"/>
          <w:color w:val="000000" w:themeColor="text1"/>
          <w:lang w:val="en-GB"/>
        </w:rPr>
        <w:t>final results</w:t>
      </w:r>
      <w:proofErr w:type="gramEnd"/>
      <w:r w:rsidR="17A5D1FA" w:rsidRPr="00396937">
        <w:rPr>
          <w:rFonts w:eastAsia="Arial" w:cs="Arial"/>
          <w:color w:val="000000" w:themeColor="text1"/>
          <w:lang w:val="en-GB"/>
        </w:rPr>
        <w:t xml:space="preserve"> of the model. </w:t>
      </w:r>
      <w:r w:rsidR="2CDE858A" w:rsidRPr="00396937">
        <w:rPr>
          <w:rFonts w:eastAsia="Arial" w:cs="Arial"/>
          <w:color w:val="000000" w:themeColor="text1"/>
          <w:lang w:val="en-GB"/>
        </w:rPr>
        <w:t>(</w:t>
      </w:r>
      <w:proofErr w:type="spellStart"/>
      <w:r w:rsidR="00C56040">
        <w:rPr>
          <w:rFonts w:eastAsia="Arial" w:cs="Arial"/>
          <w:lang w:val="en-US"/>
        </w:rPr>
        <w:t>Dore</w:t>
      </w:r>
      <w:r w:rsidR="009F348D">
        <w:rPr>
          <w:rFonts w:eastAsia="Arial" w:cs="Arial"/>
          <w:lang w:val="en-US"/>
        </w:rPr>
        <w:t>swa</w:t>
      </w:r>
      <w:r w:rsidR="00F67636">
        <w:rPr>
          <w:rFonts w:eastAsia="Arial" w:cs="Arial"/>
          <w:lang w:val="en-US"/>
        </w:rPr>
        <w:t>my</w:t>
      </w:r>
      <w:proofErr w:type="spellEnd"/>
      <w:r w:rsidR="00DA2C6B">
        <w:rPr>
          <w:rFonts w:eastAsia="Arial" w:cs="Arial"/>
          <w:lang w:val="en-US"/>
        </w:rPr>
        <w:t>, 2018</w:t>
      </w:r>
      <w:r w:rsidR="2CDE858A" w:rsidRPr="00396937">
        <w:rPr>
          <w:rFonts w:eastAsia="Arial" w:cs="Arial"/>
          <w:lang w:val="en-GB"/>
        </w:rPr>
        <w:t>)</w:t>
      </w:r>
    </w:p>
    <w:p w14:paraId="4F4C39C8" w14:textId="65B2F12B" w:rsidR="00EB59EB" w:rsidRPr="00396937" w:rsidRDefault="387852FE" w:rsidP="54CD8CA5">
      <w:pPr>
        <w:pStyle w:val="ListParagraph"/>
        <w:numPr>
          <w:ilvl w:val="0"/>
          <w:numId w:val="13"/>
        </w:numPr>
        <w:rPr>
          <w:rFonts w:eastAsia="Arial" w:cs="Arial"/>
          <w:color w:val="000000" w:themeColor="text1"/>
          <w:lang w:val="en-GB"/>
        </w:rPr>
      </w:pPr>
      <w:r w:rsidRPr="00396937">
        <w:rPr>
          <w:rFonts w:eastAsia="Arial" w:cs="Arial"/>
          <w:color w:val="000000" w:themeColor="text1"/>
          <w:lang w:val="en-GB"/>
        </w:rPr>
        <w:t xml:space="preserve">Researchers from Rutgers University has developed Parasol and </w:t>
      </w:r>
      <w:proofErr w:type="spellStart"/>
      <w:r w:rsidRPr="00396937">
        <w:rPr>
          <w:rFonts w:eastAsia="Arial" w:cs="Arial"/>
          <w:color w:val="000000" w:themeColor="text1"/>
          <w:lang w:val="en-GB"/>
        </w:rPr>
        <w:t>GreensSwitch</w:t>
      </w:r>
      <w:proofErr w:type="spellEnd"/>
      <w:r w:rsidR="59AA1287" w:rsidRPr="00396937">
        <w:rPr>
          <w:rFonts w:eastAsia="Arial" w:cs="Arial"/>
          <w:color w:val="000000" w:themeColor="text1"/>
          <w:lang w:val="en-GB"/>
        </w:rPr>
        <w:t xml:space="preserve">, a software that running over real </w:t>
      </w:r>
      <w:proofErr w:type="spellStart"/>
      <w:r w:rsidR="59AA1287" w:rsidRPr="00396937">
        <w:rPr>
          <w:rFonts w:eastAsia="Arial" w:cs="Arial"/>
          <w:color w:val="000000" w:themeColor="text1"/>
          <w:lang w:val="en-GB"/>
        </w:rPr>
        <w:t>datacenters</w:t>
      </w:r>
      <w:proofErr w:type="spellEnd"/>
      <w:r w:rsidR="59AA1287" w:rsidRPr="00396937">
        <w:rPr>
          <w:rFonts w:eastAsia="Arial" w:cs="Arial"/>
          <w:color w:val="000000" w:themeColor="text1"/>
          <w:lang w:val="en-GB"/>
        </w:rPr>
        <w:t xml:space="preserve">. </w:t>
      </w:r>
      <w:r w:rsidR="673E57BE" w:rsidRPr="00396937">
        <w:rPr>
          <w:rFonts w:eastAsia="Arial" w:cs="Arial"/>
          <w:color w:val="000000" w:themeColor="text1"/>
          <w:lang w:val="en-GB"/>
        </w:rPr>
        <w:t>The aim is reducing the total data cen</w:t>
      </w:r>
      <w:r w:rsidR="00BE2A16" w:rsidRPr="00396937">
        <w:rPr>
          <w:rFonts w:eastAsia="Arial" w:cs="Arial"/>
          <w:color w:val="000000" w:themeColor="text1"/>
          <w:lang w:val="en-GB"/>
        </w:rPr>
        <w:t>t</w:t>
      </w:r>
      <w:r w:rsidR="673E57BE" w:rsidRPr="00396937">
        <w:rPr>
          <w:rFonts w:eastAsia="Arial" w:cs="Arial"/>
          <w:color w:val="000000" w:themeColor="text1"/>
          <w:lang w:val="en-GB"/>
        </w:rPr>
        <w:t>r</w:t>
      </w:r>
      <w:r w:rsidR="00BE2A16" w:rsidRPr="00396937">
        <w:rPr>
          <w:rFonts w:eastAsia="Arial" w:cs="Arial"/>
          <w:color w:val="000000" w:themeColor="text1"/>
          <w:lang w:val="en-GB"/>
        </w:rPr>
        <w:t>e</w:t>
      </w:r>
      <w:r w:rsidR="673E57BE" w:rsidRPr="00396937">
        <w:rPr>
          <w:rFonts w:eastAsia="Arial" w:cs="Arial"/>
          <w:color w:val="000000" w:themeColor="text1"/>
          <w:lang w:val="en-GB"/>
        </w:rPr>
        <w:t>s coasts by properly managing workloads and available energy sources for maximum benefits</w:t>
      </w:r>
      <w:r w:rsidR="403F9D6B" w:rsidRPr="00396937">
        <w:rPr>
          <w:rFonts w:eastAsia="Arial" w:cs="Arial"/>
          <w:color w:val="000000" w:themeColor="text1"/>
          <w:lang w:val="en-GB"/>
        </w:rPr>
        <w:t>.</w:t>
      </w:r>
    </w:p>
    <w:p w14:paraId="0A663F13" w14:textId="2337C803" w:rsidR="00EB59EB" w:rsidRDefault="00EB59EB" w:rsidP="2DFDAE2A">
      <w:pPr>
        <w:spacing w:after="160" w:line="278" w:lineRule="auto"/>
        <w:rPr>
          <w:rFonts w:eastAsia="Arial" w:cs="Arial"/>
          <w:sz w:val="18"/>
          <w:szCs w:val="18"/>
          <w:lang w:val="en-GB"/>
        </w:rPr>
      </w:pPr>
    </w:p>
    <w:p w14:paraId="40BCCB85" w14:textId="07D13C03" w:rsidR="00EB59EB" w:rsidRDefault="00EB59EB" w:rsidP="0BA7E618">
      <w:pPr>
        <w:rPr>
          <w:rFonts w:eastAsia="Arial" w:cs="Arial"/>
          <w:b/>
          <w:bCs/>
          <w:color w:val="000000" w:themeColor="text1"/>
          <w:sz w:val="18"/>
          <w:szCs w:val="18"/>
          <w:lang w:val="en-GB"/>
        </w:rPr>
      </w:pPr>
    </w:p>
    <w:p w14:paraId="48FE9994" w14:textId="46D8AD31" w:rsidR="00EB59EB" w:rsidRPr="001020B8" w:rsidRDefault="643D6AA6" w:rsidP="0BA7E618">
      <w:pPr>
        <w:pStyle w:val="Heading3"/>
        <w:rPr>
          <w:highlight w:val="yellow"/>
          <w:lang w:val="en-US"/>
        </w:rPr>
      </w:pPr>
      <w:bookmarkStart w:id="5" w:name="_Toc169513067"/>
      <w:r w:rsidRPr="1852389D">
        <w:rPr>
          <w:lang w:val="en-US"/>
        </w:rPr>
        <w:t>1.1.2 Literature study</w:t>
      </w:r>
      <w:bookmarkEnd w:id="5"/>
      <w:r w:rsidR="38DEA190" w:rsidRPr="1852389D">
        <w:rPr>
          <w:lang w:val="en-US"/>
        </w:rPr>
        <w:t xml:space="preserve"> </w:t>
      </w:r>
    </w:p>
    <w:p w14:paraId="576251A1" w14:textId="34EE0D65" w:rsidR="00EB59EB" w:rsidRPr="00396937" w:rsidRDefault="005F7271" w:rsidP="2DFDAE2A">
      <w:pPr>
        <w:rPr>
          <w:rFonts w:eastAsia="Arial" w:cs="Arial"/>
          <w:b/>
          <w:bCs/>
          <w:color w:val="000000" w:themeColor="text1"/>
          <w:lang w:val="en-GB"/>
        </w:rPr>
      </w:pPr>
      <w:r>
        <w:rPr>
          <w:rFonts w:eastAsia="Arial" w:cs="Arial"/>
          <w:b/>
          <w:bCs/>
          <w:color w:val="000000" w:themeColor="text1"/>
          <w:lang w:val="en-GB"/>
        </w:rPr>
        <w:t>U</w:t>
      </w:r>
      <w:r w:rsidR="643D6AA6" w:rsidRPr="00396937">
        <w:rPr>
          <w:rFonts w:eastAsia="Arial" w:cs="Arial"/>
          <w:b/>
          <w:bCs/>
          <w:color w:val="000000" w:themeColor="text1"/>
          <w:lang w:val="en-GB"/>
        </w:rPr>
        <w:t>sed method/</w:t>
      </w:r>
      <w:proofErr w:type="gramStart"/>
      <w:r w:rsidR="643D6AA6" w:rsidRPr="00396937">
        <w:rPr>
          <w:rFonts w:eastAsia="Arial" w:cs="Arial"/>
          <w:b/>
          <w:bCs/>
          <w:color w:val="000000" w:themeColor="text1"/>
          <w:lang w:val="en-GB"/>
        </w:rPr>
        <w:t>process</w:t>
      </w:r>
      <w:proofErr w:type="gramEnd"/>
      <w:r w:rsidR="58964854" w:rsidRPr="00396937">
        <w:rPr>
          <w:rFonts w:eastAsia="Arial" w:cs="Arial"/>
          <w:b/>
          <w:bCs/>
          <w:color w:val="000000" w:themeColor="text1"/>
          <w:lang w:val="en-GB"/>
        </w:rPr>
        <w:t xml:space="preserve"> </w:t>
      </w:r>
    </w:p>
    <w:p w14:paraId="658F1620" w14:textId="2251E867" w:rsidR="00396937" w:rsidRDefault="3E58D1A1" w:rsidP="1852389D">
      <w:pPr>
        <w:rPr>
          <w:rFonts w:eastAsia="Arial" w:cs="Arial"/>
          <w:color w:val="000000" w:themeColor="text1"/>
          <w:lang w:val="en-GB"/>
        </w:rPr>
      </w:pPr>
      <w:r w:rsidRPr="1852389D">
        <w:rPr>
          <w:rFonts w:eastAsia="Arial" w:cs="Arial"/>
          <w:color w:val="000000" w:themeColor="text1"/>
          <w:lang w:val="en-GB"/>
        </w:rPr>
        <w:t xml:space="preserve">The </w:t>
      </w:r>
      <w:r w:rsidR="000357B3" w:rsidRPr="1852389D">
        <w:rPr>
          <w:rFonts w:eastAsia="Arial" w:cs="Arial"/>
          <w:color w:val="000000" w:themeColor="text1"/>
          <w:lang w:val="en-GB"/>
        </w:rPr>
        <w:t>project group</w:t>
      </w:r>
      <w:r w:rsidRPr="1852389D">
        <w:rPr>
          <w:rFonts w:eastAsia="Arial" w:cs="Arial"/>
          <w:color w:val="000000" w:themeColor="text1"/>
          <w:lang w:val="en-GB"/>
        </w:rPr>
        <w:t xml:space="preserve"> has looked at different sources. Like CBS (</w:t>
      </w:r>
      <w:proofErr w:type="spellStart"/>
      <w:r w:rsidRPr="1852389D">
        <w:rPr>
          <w:rFonts w:eastAsia="Arial" w:cs="Arial"/>
          <w:color w:val="000000" w:themeColor="text1"/>
          <w:lang w:val="en-GB"/>
        </w:rPr>
        <w:t>Centraal</w:t>
      </w:r>
      <w:proofErr w:type="spellEnd"/>
      <w:r w:rsidRPr="1852389D">
        <w:rPr>
          <w:rFonts w:eastAsia="Arial" w:cs="Arial"/>
          <w:color w:val="000000" w:themeColor="text1"/>
          <w:lang w:val="en-GB"/>
        </w:rPr>
        <w:t xml:space="preserve"> Bureau </w:t>
      </w:r>
      <w:proofErr w:type="spellStart"/>
      <w:r w:rsidRPr="1852389D">
        <w:rPr>
          <w:rFonts w:eastAsia="Arial" w:cs="Arial"/>
          <w:color w:val="000000" w:themeColor="text1"/>
          <w:lang w:val="en-GB"/>
        </w:rPr>
        <w:t>voor</w:t>
      </w:r>
      <w:proofErr w:type="spellEnd"/>
      <w:r w:rsidRPr="1852389D">
        <w:rPr>
          <w:rFonts w:eastAsia="Arial" w:cs="Arial"/>
          <w:color w:val="000000" w:themeColor="text1"/>
          <w:lang w:val="en-GB"/>
        </w:rPr>
        <w:t xml:space="preserve"> </w:t>
      </w:r>
      <w:proofErr w:type="spellStart"/>
      <w:r w:rsidRPr="1852389D">
        <w:rPr>
          <w:rFonts w:eastAsia="Arial" w:cs="Arial"/>
          <w:color w:val="000000" w:themeColor="text1"/>
          <w:lang w:val="en-GB"/>
        </w:rPr>
        <w:t>Statistiek</w:t>
      </w:r>
      <w:proofErr w:type="spellEnd"/>
      <w:r w:rsidRPr="1852389D">
        <w:rPr>
          <w:rFonts w:eastAsia="Arial" w:cs="Arial"/>
          <w:color w:val="000000" w:themeColor="text1"/>
          <w:lang w:val="en-GB"/>
        </w:rPr>
        <w:t>)</w:t>
      </w:r>
      <w:r w:rsidR="5B9CD97A" w:rsidRPr="1852389D">
        <w:rPr>
          <w:rFonts w:eastAsia="Arial" w:cs="Arial"/>
          <w:color w:val="000000" w:themeColor="text1"/>
          <w:lang w:val="en-GB"/>
        </w:rPr>
        <w:t xml:space="preserve"> and </w:t>
      </w:r>
      <w:r w:rsidR="000357B3" w:rsidRPr="1852389D">
        <w:rPr>
          <w:rFonts w:eastAsia="Arial" w:cs="Arial"/>
          <w:color w:val="000000" w:themeColor="text1"/>
          <w:lang w:val="en-GB"/>
        </w:rPr>
        <w:t>ResearchGate</w:t>
      </w:r>
      <w:r w:rsidR="5B9CD97A" w:rsidRPr="1852389D">
        <w:rPr>
          <w:rFonts w:eastAsia="Arial" w:cs="Arial"/>
          <w:color w:val="000000" w:themeColor="text1"/>
          <w:lang w:val="en-GB"/>
        </w:rPr>
        <w:t xml:space="preserve">. At </w:t>
      </w:r>
      <w:r w:rsidR="000357B3" w:rsidRPr="1852389D">
        <w:rPr>
          <w:rFonts w:eastAsia="Arial" w:cs="Arial"/>
          <w:color w:val="000000" w:themeColor="text1"/>
          <w:lang w:val="en-GB"/>
        </w:rPr>
        <w:t>ResearchGate</w:t>
      </w:r>
      <w:r w:rsidR="5B9CD97A" w:rsidRPr="1852389D">
        <w:rPr>
          <w:rFonts w:eastAsia="Arial" w:cs="Arial"/>
          <w:color w:val="000000" w:themeColor="text1"/>
          <w:lang w:val="en-GB"/>
        </w:rPr>
        <w:t xml:space="preserve"> they have searched for some variables like green energy and renewable energy to find some important </w:t>
      </w:r>
      <w:r w:rsidR="3641C8B2" w:rsidRPr="1852389D">
        <w:rPr>
          <w:rFonts w:eastAsia="Arial" w:cs="Arial"/>
          <w:color w:val="000000" w:themeColor="text1"/>
          <w:lang w:val="en-GB"/>
        </w:rPr>
        <w:t>literature</w:t>
      </w:r>
      <w:r w:rsidR="5B9CD97A" w:rsidRPr="1852389D">
        <w:rPr>
          <w:rFonts w:eastAsia="Arial" w:cs="Arial"/>
          <w:color w:val="000000" w:themeColor="text1"/>
          <w:lang w:val="en-GB"/>
        </w:rPr>
        <w:t xml:space="preserve">. Also google is used to find </w:t>
      </w:r>
      <w:r w:rsidR="6FFEF92D" w:rsidRPr="1852389D">
        <w:rPr>
          <w:rFonts w:eastAsia="Arial" w:cs="Arial"/>
          <w:color w:val="000000" w:themeColor="text1"/>
          <w:lang w:val="en-GB"/>
        </w:rPr>
        <w:t xml:space="preserve">some background information about the project for understanding this project. Like information about datacentres, green renewable </w:t>
      </w:r>
      <w:proofErr w:type="gramStart"/>
      <w:r w:rsidR="6FFEF92D" w:rsidRPr="1852389D">
        <w:rPr>
          <w:rFonts w:eastAsia="Arial" w:cs="Arial"/>
          <w:color w:val="000000" w:themeColor="text1"/>
          <w:lang w:val="en-GB"/>
        </w:rPr>
        <w:t>energy</w:t>
      </w:r>
      <w:proofErr w:type="gramEnd"/>
      <w:r w:rsidR="6FFEF92D" w:rsidRPr="1852389D">
        <w:rPr>
          <w:rFonts w:eastAsia="Arial" w:cs="Arial"/>
          <w:color w:val="000000" w:themeColor="text1"/>
          <w:lang w:val="en-GB"/>
        </w:rPr>
        <w:t xml:space="preserve"> and </w:t>
      </w:r>
      <w:r w:rsidR="2DA62542" w:rsidRPr="1852389D">
        <w:rPr>
          <w:rFonts w:eastAsia="Arial" w:cs="Arial"/>
          <w:color w:val="000000" w:themeColor="text1"/>
          <w:lang w:val="en-GB"/>
        </w:rPr>
        <w:t>workloads.</w:t>
      </w:r>
    </w:p>
    <w:p w14:paraId="407BE1E8" w14:textId="77777777" w:rsidR="00396937" w:rsidRDefault="00396937" w:rsidP="2DFDAE2A">
      <w:pPr>
        <w:rPr>
          <w:lang w:val="en-GB"/>
        </w:rPr>
      </w:pPr>
    </w:p>
    <w:p w14:paraId="09EDB9B2" w14:textId="2596049C" w:rsidR="00EB59EB" w:rsidRDefault="5C139971" w:rsidP="2DFDAE2A">
      <w:pPr>
        <w:pStyle w:val="Heading3"/>
        <w:rPr>
          <w:highlight w:val="yellow"/>
          <w:lang w:val="en-GB"/>
        </w:rPr>
      </w:pPr>
      <w:bookmarkStart w:id="6" w:name="_Toc169513068"/>
      <w:r w:rsidRPr="1852389D">
        <w:rPr>
          <w:lang w:val="en-GB"/>
        </w:rPr>
        <w:t xml:space="preserve">1.1.3 </w:t>
      </w:r>
      <w:r w:rsidR="643D6AA6" w:rsidRPr="1852389D">
        <w:rPr>
          <w:lang w:val="en-GB"/>
        </w:rPr>
        <w:t>Expert interview</w:t>
      </w:r>
      <w:bookmarkEnd w:id="6"/>
      <w:r w:rsidR="6DC45B1E" w:rsidRPr="1852389D">
        <w:rPr>
          <w:lang w:val="en-GB"/>
        </w:rPr>
        <w:t xml:space="preserve"> </w:t>
      </w:r>
    </w:p>
    <w:p w14:paraId="56EC5BAD" w14:textId="4F6DD3D5" w:rsidR="00EB59EB" w:rsidRPr="00396937" w:rsidRDefault="00841D3A" w:rsidP="7051655D">
      <w:pPr>
        <w:rPr>
          <w:b/>
          <w:bCs/>
          <w:lang w:val="en-GB"/>
        </w:rPr>
      </w:pPr>
      <w:r>
        <w:rPr>
          <w:b/>
          <w:bCs/>
          <w:lang w:val="en-GB"/>
        </w:rPr>
        <w:t>U</w:t>
      </w:r>
      <w:r w:rsidR="18B1FF18" w:rsidRPr="00396937">
        <w:rPr>
          <w:b/>
          <w:bCs/>
          <w:lang w:val="en-GB"/>
        </w:rPr>
        <w:t>sed method/</w:t>
      </w:r>
      <w:proofErr w:type="gramStart"/>
      <w:r w:rsidR="18B1FF18" w:rsidRPr="00396937">
        <w:rPr>
          <w:b/>
          <w:bCs/>
          <w:lang w:val="en-GB"/>
        </w:rPr>
        <w:t>process</w:t>
      </w:r>
      <w:proofErr w:type="gramEnd"/>
      <w:r w:rsidR="7FFD7BF3" w:rsidRPr="00396937">
        <w:rPr>
          <w:b/>
          <w:bCs/>
          <w:lang w:val="en-GB"/>
        </w:rPr>
        <w:t xml:space="preserve"> </w:t>
      </w:r>
    </w:p>
    <w:p w14:paraId="03411336" w14:textId="3929D09F" w:rsidR="00EB59EB" w:rsidRPr="00396937" w:rsidRDefault="7FFD2FB4" w:rsidP="7051655D">
      <w:pPr>
        <w:rPr>
          <w:lang w:val="en-GB"/>
        </w:rPr>
      </w:pPr>
      <w:r w:rsidRPr="00396937">
        <w:rPr>
          <w:lang w:val="en-GB"/>
        </w:rPr>
        <w:t xml:space="preserve">Every </w:t>
      </w:r>
      <w:r w:rsidR="000357B3" w:rsidRPr="00396937">
        <w:rPr>
          <w:lang w:val="en-GB"/>
        </w:rPr>
        <w:t>Monday</w:t>
      </w:r>
      <w:r w:rsidRPr="00396937">
        <w:rPr>
          <w:lang w:val="en-GB"/>
        </w:rPr>
        <w:t xml:space="preserve"> we have a meeting with SUE, where we ask questions about the project</w:t>
      </w:r>
      <w:r w:rsidR="14082C7B" w:rsidRPr="00396937">
        <w:rPr>
          <w:lang w:val="en-GB"/>
        </w:rPr>
        <w:t>. E</w:t>
      </w:r>
      <w:r w:rsidR="05112F84" w:rsidRPr="00396937">
        <w:rPr>
          <w:lang w:val="en-GB"/>
        </w:rPr>
        <w:t>very</w:t>
      </w:r>
      <w:r w:rsidRPr="00396937">
        <w:rPr>
          <w:lang w:val="en-GB"/>
        </w:rPr>
        <w:t xml:space="preserve"> </w:t>
      </w:r>
      <w:r w:rsidR="000357B3" w:rsidRPr="00396937">
        <w:rPr>
          <w:lang w:val="en-GB"/>
        </w:rPr>
        <w:t>Thursday</w:t>
      </w:r>
      <w:r w:rsidRPr="00396937">
        <w:rPr>
          <w:lang w:val="en-GB"/>
        </w:rPr>
        <w:t xml:space="preserve"> we have a content meeting with Joris van der Straten. </w:t>
      </w:r>
      <w:r w:rsidR="4F8ACD65" w:rsidRPr="00396937">
        <w:rPr>
          <w:lang w:val="en-GB"/>
        </w:rPr>
        <w:t>W</w:t>
      </w:r>
      <w:r w:rsidR="05112F84" w:rsidRPr="00396937">
        <w:rPr>
          <w:lang w:val="en-GB"/>
        </w:rPr>
        <w:t>e g</w:t>
      </w:r>
      <w:r w:rsidR="5EFB3295" w:rsidRPr="00396937">
        <w:rPr>
          <w:lang w:val="en-GB"/>
        </w:rPr>
        <w:t>o</w:t>
      </w:r>
      <w:r w:rsidR="05112F84" w:rsidRPr="00396937">
        <w:rPr>
          <w:lang w:val="en-GB"/>
        </w:rPr>
        <w:t>t</w:t>
      </w:r>
      <w:r w:rsidRPr="00396937">
        <w:rPr>
          <w:lang w:val="en-GB"/>
        </w:rPr>
        <w:t xml:space="preserve"> feedback from both and </w:t>
      </w:r>
      <w:r w:rsidR="05112F84" w:rsidRPr="00396937">
        <w:rPr>
          <w:lang w:val="en-GB"/>
        </w:rPr>
        <w:t>use</w:t>
      </w:r>
      <w:r w:rsidR="53673D87" w:rsidRPr="00396937">
        <w:rPr>
          <w:lang w:val="en-GB"/>
        </w:rPr>
        <w:t>d</w:t>
      </w:r>
      <w:r w:rsidRPr="00396937">
        <w:rPr>
          <w:lang w:val="en-GB"/>
        </w:rPr>
        <w:t xml:space="preserve"> this for</w:t>
      </w:r>
      <w:r w:rsidR="2A8ACDE8" w:rsidRPr="00396937">
        <w:rPr>
          <w:lang w:val="en-GB"/>
        </w:rPr>
        <w:t xml:space="preserve"> improvement.</w:t>
      </w:r>
    </w:p>
    <w:p w14:paraId="7B274AEA" w14:textId="0A99F18E" w:rsidR="00EB59EB" w:rsidRPr="00396937" w:rsidRDefault="00EB59EB" w:rsidP="7051655D">
      <w:pPr>
        <w:rPr>
          <w:b/>
          <w:bCs/>
          <w:lang w:val="en-GB"/>
        </w:rPr>
      </w:pPr>
    </w:p>
    <w:p w14:paraId="7E660997" w14:textId="32EB8203" w:rsidR="00EB59EB" w:rsidRPr="00396937" w:rsidRDefault="00841D3A" w:rsidP="7051655D">
      <w:pPr>
        <w:rPr>
          <w:b/>
          <w:bCs/>
          <w:color w:val="FF0000"/>
          <w:lang w:val="en-GB"/>
        </w:rPr>
      </w:pPr>
      <w:r>
        <w:rPr>
          <w:b/>
          <w:bCs/>
          <w:lang w:val="en-GB"/>
        </w:rPr>
        <w:t>F</w:t>
      </w:r>
      <w:r w:rsidR="18B1FF18" w:rsidRPr="00396937">
        <w:rPr>
          <w:b/>
          <w:bCs/>
          <w:lang w:val="en-GB"/>
        </w:rPr>
        <w:t>indings</w:t>
      </w:r>
    </w:p>
    <w:p w14:paraId="0627EC64" w14:textId="091DCBE8" w:rsidR="25B52008" w:rsidRPr="00396937" w:rsidRDefault="25B52008" w:rsidP="7051655D">
      <w:pPr>
        <w:rPr>
          <w:lang w:val="en-GB"/>
        </w:rPr>
      </w:pPr>
      <w:r w:rsidRPr="00396937">
        <w:rPr>
          <w:lang w:val="en-GB"/>
        </w:rPr>
        <w:t xml:space="preserve">The content coach gave us some </w:t>
      </w:r>
      <w:r w:rsidR="7304B2D9" w:rsidRPr="00396937">
        <w:rPr>
          <w:lang w:val="en-GB"/>
        </w:rPr>
        <w:t>advice</w:t>
      </w:r>
      <w:r w:rsidRPr="00396937">
        <w:rPr>
          <w:lang w:val="en-GB"/>
        </w:rPr>
        <w:t xml:space="preserve"> for building the mode</w:t>
      </w:r>
      <w:r w:rsidR="488F00BD" w:rsidRPr="00396937">
        <w:rPr>
          <w:lang w:val="en-GB"/>
        </w:rPr>
        <w:t>l</w:t>
      </w:r>
      <w:r w:rsidR="3616FFA6" w:rsidRPr="00396937">
        <w:rPr>
          <w:lang w:val="en-GB"/>
        </w:rPr>
        <w:t xml:space="preserve"> in </w:t>
      </w:r>
      <w:r w:rsidR="009B3A6A">
        <w:rPr>
          <w:lang w:val="en-GB"/>
        </w:rPr>
        <w:t>Visual Studio Code</w:t>
      </w:r>
      <w:r w:rsidR="3616FFA6" w:rsidRPr="00396937">
        <w:rPr>
          <w:lang w:val="en-GB"/>
        </w:rPr>
        <w:t xml:space="preserve"> </w:t>
      </w:r>
      <w:r w:rsidR="50DC8198" w:rsidRPr="00396937">
        <w:rPr>
          <w:lang w:val="en-GB"/>
        </w:rPr>
        <w:t>and</w:t>
      </w:r>
      <w:r w:rsidR="7BEBA893" w:rsidRPr="00396937">
        <w:rPr>
          <w:lang w:val="en-GB"/>
        </w:rPr>
        <w:t xml:space="preserve"> to use </w:t>
      </w:r>
      <w:proofErr w:type="spellStart"/>
      <w:r w:rsidR="7BEBA893" w:rsidRPr="00396937">
        <w:rPr>
          <w:lang w:val="en-GB"/>
        </w:rPr>
        <w:t>Github</w:t>
      </w:r>
      <w:proofErr w:type="spellEnd"/>
      <w:r w:rsidR="7BEBA893" w:rsidRPr="00396937">
        <w:rPr>
          <w:lang w:val="en-GB"/>
        </w:rPr>
        <w:t xml:space="preserve">, where we can show the model to SUE. </w:t>
      </w:r>
      <w:r w:rsidRPr="00396937">
        <w:rPr>
          <w:lang w:val="en-GB"/>
        </w:rPr>
        <w:t xml:space="preserve">SUE gave us some </w:t>
      </w:r>
      <w:r w:rsidR="20021CFC" w:rsidRPr="00396937">
        <w:rPr>
          <w:lang w:val="en-GB"/>
        </w:rPr>
        <w:t>advice</w:t>
      </w:r>
      <w:r w:rsidRPr="00396937">
        <w:rPr>
          <w:lang w:val="en-GB"/>
        </w:rPr>
        <w:t xml:space="preserve"> about the l</w:t>
      </w:r>
      <w:r w:rsidR="390D41B9" w:rsidRPr="00396937">
        <w:rPr>
          <w:lang w:val="en-GB"/>
        </w:rPr>
        <w:t xml:space="preserve">ay-out </w:t>
      </w:r>
      <w:r w:rsidR="08AF109B" w:rsidRPr="00396937">
        <w:rPr>
          <w:lang w:val="en-GB"/>
        </w:rPr>
        <w:t>of</w:t>
      </w:r>
      <w:r w:rsidR="390D41B9" w:rsidRPr="00396937">
        <w:rPr>
          <w:lang w:val="en-GB"/>
        </w:rPr>
        <w:t xml:space="preserve"> the model and the content coach about </w:t>
      </w:r>
      <w:r w:rsidR="61988578" w:rsidRPr="00396937">
        <w:rPr>
          <w:lang w:val="en-GB"/>
        </w:rPr>
        <w:t>helped figuring out</w:t>
      </w:r>
      <w:r w:rsidR="6E5ABD2C" w:rsidRPr="00396937">
        <w:rPr>
          <w:lang w:val="en-GB"/>
        </w:rPr>
        <w:t xml:space="preserve"> </w:t>
      </w:r>
      <w:r w:rsidR="390D41B9" w:rsidRPr="00396937">
        <w:rPr>
          <w:lang w:val="en-GB"/>
        </w:rPr>
        <w:t xml:space="preserve">which variables </w:t>
      </w:r>
      <w:r w:rsidR="01E3DE70" w:rsidRPr="00396937">
        <w:rPr>
          <w:lang w:val="en-GB"/>
        </w:rPr>
        <w:t>were</w:t>
      </w:r>
      <w:r w:rsidR="390D41B9" w:rsidRPr="00396937">
        <w:rPr>
          <w:lang w:val="en-GB"/>
        </w:rPr>
        <w:t xml:space="preserve"> </w:t>
      </w:r>
      <w:r w:rsidR="000357B3" w:rsidRPr="00396937">
        <w:rPr>
          <w:lang w:val="en-GB"/>
        </w:rPr>
        <w:t>helpful</w:t>
      </w:r>
      <w:r w:rsidR="46AC97A2" w:rsidRPr="00396937">
        <w:rPr>
          <w:lang w:val="en-GB"/>
        </w:rPr>
        <w:t xml:space="preserve"> and what</w:t>
      </w:r>
      <w:r w:rsidR="390D41B9" w:rsidRPr="00396937">
        <w:rPr>
          <w:lang w:val="en-GB"/>
        </w:rPr>
        <w:t xml:space="preserve"> open data source </w:t>
      </w:r>
      <w:r w:rsidR="0866ED4E" w:rsidRPr="00396937">
        <w:rPr>
          <w:lang w:val="en-GB"/>
        </w:rPr>
        <w:t xml:space="preserve">to </w:t>
      </w:r>
      <w:r w:rsidR="390D41B9" w:rsidRPr="00396937">
        <w:rPr>
          <w:lang w:val="en-GB"/>
        </w:rPr>
        <w:t xml:space="preserve">use. </w:t>
      </w:r>
      <w:r w:rsidR="39DB558F" w:rsidRPr="00396937">
        <w:rPr>
          <w:lang w:val="en-GB"/>
        </w:rPr>
        <w:t>Firstly, two s</w:t>
      </w:r>
      <w:r w:rsidR="08A5A760" w:rsidRPr="00396937">
        <w:rPr>
          <w:lang w:val="en-GB"/>
        </w:rPr>
        <w:t>mall</w:t>
      </w:r>
      <w:r w:rsidR="00B5815E" w:rsidRPr="00396937">
        <w:rPr>
          <w:lang w:val="en-GB"/>
        </w:rPr>
        <w:t>er</w:t>
      </w:r>
      <w:r w:rsidR="08CFF110" w:rsidRPr="00396937">
        <w:rPr>
          <w:lang w:val="en-GB"/>
        </w:rPr>
        <w:t xml:space="preserve"> first </w:t>
      </w:r>
      <w:r w:rsidR="73158D6C" w:rsidRPr="00396937">
        <w:rPr>
          <w:lang w:val="en-GB"/>
        </w:rPr>
        <w:t xml:space="preserve">models were made </w:t>
      </w:r>
      <w:r w:rsidR="08CFF110" w:rsidRPr="00396937">
        <w:rPr>
          <w:lang w:val="en-GB"/>
        </w:rPr>
        <w:t>in excel</w:t>
      </w:r>
      <w:r w:rsidR="2DD13FFE" w:rsidRPr="00396937">
        <w:rPr>
          <w:lang w:val="en-GB"/>
        </w:rPr>
        <w:t>, after having this revi</w:t>
      </w:r>
      <w:r w:rsidR="12AA7BC9" w:rsidRPr="00396937">
        <w:rPr>
          <w:lang w:val="en-GB"/>
        </w:rPr>
        <w:t>e</w:t>
      </w:r>
      <w:r w:rsidR="2DD13FFE" w:rsidRPr="00396937">
        <w:rPr>
          <w:lang w:val="en-GB"/>
        </w:rPr>
        <w:t>wed</w:t>
      </w:r>
      <w:r w:rsidR="51589383" w:rsidRPr="00396937">
        <w:rPr>
          <w:lang w:val="en-GB"/>
        </w:rPr>
        <w:t>,</w:t>
      </w:r>
      <w:r w:rsidR="2DD13FFE" w:rsidRPr="00396937">
        <w:rPr>
          <w:lang w:val="en-GB"/>
        </w:rPr>
        <w:t xml:space="preserve"> the project group</w:t>
      </w:r>
      <w:r w:rsidR="08CFF110" w:rsidRPr="00396937">
        <w:rPr>
          <w:lang w:val="en-GB"/>
        </w:rPr>
        <w:t xml:space="preserve"> used </w:t>
      </w:r>
      <w:proofErr w:type="spellStart"/>
      <w:r w:rsidR="08CFF110" w:rsidRPr="00396937">
        <w:rPr>
          <w:lang w:val="en-GB"/>
        </w:rPr>
        <w:t>visio</w:t>
      </w:r>
      <w:proofErr w:type="spellEnd"/>
      <w:r w:rsidR="08CFF110" w:rsidRPr="00396937">
        <w:rPr>
          <w:lang w:val="en-GB"/>
        </w:rPr>
        <w:t xml:space="preserve"> code and </w:t>
      </w:r>
      <w:r w:rsidR="00FA573A">
        <w:rPr>
          <w:lang w:val="en-GB"/>
        </w:rPr>
        <w:t>P</w:t>
      </w:r>
      <w:r w:rsidR="08CFF110" w:rsidRPr="00396937">
        <w:rPr>
          <w:lang w:val="en-GB"/>
        </w:rPr>
        <w:t xml:space="preserve">ython to build the model. The content coach gave some </w:t>
      </w:r>
      <w:r w:rsidR="3F9695AD" w:rsidRPr="00396937">
        <w:rPr>
          <w:lang w:val="en-GB"/>
        </w:rPr>
        <w:t>help and feedback</w:t>
      </w:r>
      <w:r w:rsidR="08A5A760" w:rsidRPr="00396937">
        <w:rPr>
          <w:lang w:val="en-GB"/>
        </w:rPr>
        <w:t xml:space="preserve"> </w:t>
      </w:r>
      <w:r w:rsidR="78209961" w:rsidRPr="00396937">
        <w:rPr>
          <w:lang w:val="en-GB"/>
        </w:rPr>
        <w:t xml:space="preserve">with </w:t>
      </w:r>
      <w:r w:rsidR="08CFF110" w:rsidRPr="00396937">
        <w:rPr>
          <w:lang w:val="en-GB"/>
        </w:rPr>
        <w:t xml:space="preserve">building </w:t>
      </w:r>
      <w:r w:rsidR="09C2EA77" w:rsidRPr="00396937">
        <w:rPr>
          <w:lang w:val="en-GB"/>
        </w:rPr>
        <w:t>the model</w:t>
      </w:r>
      <w:r w:rsidR="08CFF110" w:rsidRPr="00396937">
        <w:rPr>
          <w:lang w:val="en-GB"/>
        </w:rPr>
        <w:t xml:space="preserve"> in </w:t>
      </w:r>
      <w:r w:rsidR="00FA573A">
        <w:rPr>
          <w:lang w:val="en-GB"/>
        </w:rPr>
        <w:t>P</w:t>
      </w:r>
      <w:r w:rsidR="08CFF110" w:rsidRPr="00396937">
        <w:rPr>
          <w:lang w:val="en-GB"/>
        </w:rPr>
        <w:t xml:space="preserve">ython. </w:t>
      </w:r>
    </w:p>
    <w:p w14:paraId="56746897" w14:textId="7B957252" w:rsidR="7051655D" w:rsidRDefault="7051655D" w:rsidP="7051655D">
      <w:pPr>
        <w:rPr>
          <w:b/>
          <w:bCs/>
          <w:lang w:val="en-GB"/>
        </w:rPr>
      </w:pPr>
    </w:p>
    <w:p w14:paraId="22F8E6B6" w14:textId="77777777" w:rsidR="00396937" w:rsidRDefault="00396937" w:rsidP="7051655D">
      <w:pPr>
        <w:rPr>
          <w:b/>
          <w:bCs/>
          <w:lang w:val="en-GB"/>
        </w:rPr>
      </w:pPr>
    </w:p>
    <w:p w14:paraId="396BCED4" w14:textId="1691C6D5" w:rsidR="00EB59EB" w:rsidRDefault="643D6AA6" w:rsidP="0BA7E618">
      <w:r>
        <w:rPr>
          <w:noProof/>
        </w:rPr>
        <w:drawing>
          <wp:inline distT="0" distB="0" distL="0" distR="0" wp14:anchorId="11F7CC1D" wp14:editId="2A2C59E0">
            <wp:extent cx="438950" cy="402371"/>
            <wp:effectExtent l="0" t="0" r="0" b="0"/>
            <wp:docPr id="97471028" name="Picture 9747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8950" cy="402371"/>
                    </a:xfrm>
                    <a:prstGeom prst="rect">
                      <a:avLst/>
                    </a:prstGeom>
                  </pic:spPr>
                </pic:pic>
              </a:graphicData>
            </a:graphic>
          </wp:inline>
        </w:drawing>
      </w:r>
    </w:p>
    <w:p w14:paraId="43101710" w14:textId="54DBF7CC" w:rsidR="00EB59EB" w:rsidRDefault="00EB59EB" w:rsidP="0BA7E618">
      <w:pPr>
        <w:rPr>
          <w:b/>
          <w:bCs/>
        </w:rPr>
      </w:pPr>
    </w:p>
    <w:p w14:paraId="306B3BF2" w14:textId="1087DEE3" w:rsidR="00EB59EB" w:rsidRPr="00F579D9" w:rsidRDefault="3583A7C8" w:rsidP="2DFDAE2A">
      <w:pPr>
        <w:pStyle w:val="Heading3"/>
        <w:rPr>
          <w:highlight w:val="yellow"/>
        </w:rPr>
      </w:pPr>
      <w:bookmarkStart w:id="7" w:name="_Toc169513069"/>
      <w:r>
        <w:t xml:space="preserve">1.1.4 </w:t>
      </w:r>
      <w:r w:rsidR="643D6AA6">
        <w:t>Document analysis</w:t>
      </w:r>
      <w:r w:rsidR="206215BC">
        <w:t xml:space="preserve"> </w:t>
      </w:r>
      <w:r w:rsidR="0202E98B">
        <w:t>(bekijken documenten die je hebt gevonden)</w:t>
      </w:r>
      <w:bookmarkEnd w:id="7"/>
    </w:p>
    <w:p w14:paraId="48781F59" w14:textId="0AF570C4" w:rsidR="2DFDAE2A" w:rsidRPr="00396937" w:rsidRDefault="00841D3A" w:rsidP="7051655D">
      <w:pPr>
        <w:rPr>
          <w:b/>
          <w:bCs/>
          <w:color w:val="FF0000"/>
          <w:lang w:val="en-GB"/>
        </w:rPr>
      </w:pPr>
      <w:r>
        <w:rPr>
          <w:b/>
          <w:bCs/>
          <w:lang w:val="en-GB"/>
        </w:rPr>
        <w:t>U</w:t>
      </w:r>
      <w:r w:rsidR="5BAEC9E6" w:rsidRPr="00396937">
        <w:rPr>
          <w:b/>
          <w:bCs/>
          <w:lang w:val="en-GB"/>
        </w:rPr>
        <w:t>sed method/</w:t>
      </w:r>
      <w:proofErr w:type="gramStart"/>
      <w:r w:rsidR="5BAEC9E6" w:rsidRPr="00396937">
        <w:rPr>
          <w:b/>
          <w:bCs/>
          <w:lang w:val="en-GB"/>
        </w:rPr>
        <w:t>process</w:t>
      </w:r>
      <w:proofErr w:type="gramEnd"/>
    </w:p>
    <w:p w14:paraId="2E8ED044" w14:textId="518A70FA" w:rsidR="7051655D" w:rsidRPr="00396937" w:rsidRDefault="3EAE4781" w:rsidP="7051655D">
      <w:pPr>
        <w:rPr>
          <w:b/>
          <w:bCs/>
          <w:lang w:val="en-GB"/>
        </w:rPr>
      </w:pPr>
      <w:r w:rsidRPr="00396937">
        <w:rPr>
          <w:lang w:val="en-GB"/>
        </w:rPr>
        <w:t>We have read different documents and ma</w:t>
      </w:r>
      <w:r w:rsidR="00F55E8B" w:rsidRPr="00396937">
        <w:rPr>
          <w:lang w:val="en-GB"/>
        </w:rPr>
        <w:t>d</w:t>
      </w:r>
      <w:r w:rsidRPr="00396937">
        <w:rPr>
          <w:lang w:val="en-GB"/>
        </w:rPr>
        <w:t xml:space="preserve">e a summary of the best </w:t>
      </w:r>
      <w:r w:rsidR="000357B3" w:rsidRPr="00396937">
        <w:rPr>
          <w:lang w:val="en-GB"/>
        </w:rPr>
        <w:t>literature</w:t>
      </w:r>
      <w:r w:rsidRPr="00396937">
        <w:rPr>
          <w:lang w:val="en-GB"/>
        </w:rPr>
        <w:t>.</w:t>
      </w:r>
    </w:p>
    <w:p w14:paraId="54F2A8C4" w14:textId="345CABD1" w:rsidR="7051655D" w:rsidRPr="00396937" w:rsidRDefault="7051655D" w:rsidP="7051655D">
      <w:pPr>
        <w:rPr>
          <w:b/>
          <w:bCs/>
          <w:lang w:val="en-GB"/>
        </w:rPr>
      </w:pPr>
    </w:p>
    <w:p w14:paraId="5B296DF2" w14:textId="58B281C6" w:rsidR="5F8C228E" w:rsidRPr="00396937" w:rsidRDefault="5F8C228E" w:rsidP="2DFDAE2A">
      <w:pPr>
        <w:rPr>
          <w:rFonts w:eastAsia="Arial" w:cs="Arial"/>
          <w:b/>
          <w:bCs/>
          <w:color w:val="000000" w:themeColor="text1"/>
          <w:lang w:val="en-GB"/>
        </w:rPr>
      </w:pPr>
      <w:r w:rsidRPr="00396937">
        <w:rPr>
          <w:rFonts w:eastAsia="Arial" w:cs="Arial"/>
          <w:color w:val="000000" w:themeColor="text1"/>
          <w:lang w:val="en-GB"/>
        </w:rPr>
        <w:t xml:space="preserve">The </w:t>
      </w:r>
      <w:r w:rsidR="000357B3" w:rsidRPr="00396937">
        <w:rPr>
          <w:rFonts w:eastAsia="Arial" w:cs="Arial"/>
          <w:color w:val="000000" w:themeColor="text1"/>
          <w:lang w:val="en-GB"/>
        </w:rPr>
        <w:t>project group</w:t>
      </w:r>
      <w:r w:rsidRPr="00396937">
        <w:rPr>
          <w:rFonts w:eastAsia="Arial" w:cs="Arial"/>
          <w:color w:val="000000" w:themeColor="text1"/>
          <w:lang w:val="en-GB"/>
        </w:rPr>
        <w:t xml:space="preserve"> ha</w:t>
      </w:r>
      <w:r w:rsidR="1B1A822C" w:rsidRPr="00396937">
        <w:rPr>
          <w:rFonts w:eastAsia="Arial" w:cs="Arial"/>
          <w:color w:val="000000" w:themeColor="text1"/>
          <w:lang w:val="en-GB"/>
        </w:rPr>
        <w:t>s</w:t>
      </w:r>
      <w:r w:rsidRPr="00396937">
        <w:rPr>
          <w:rFonts w:eastAsia="Arial" w:cs="Arial"/>
          <w:color w:val="000000" w:themeColor="text1"/>
          <w:lang w:val="en-GB"/>
        </w:rPr>
        <w:t xml:space="preserve"> looked at different comparable already available products during a literature study.</w:t>
      </w:r>
    </w:p>
    <w:p w14:paraId="32203F32" w14:textId="79081002" w:rsidR="5F8C228E" w:rsidRPr="00396937" w:rsidRDefault="5F8C228E" w:rsidP="2DFDAE2A">
      <w:pPr>
        <w:rPr>
          <w:rFonts w:eastAsia="Arial" w:cs="Arial"/>
          <w:color w:val="000000" w:themeColor="text1"/>
          <w:lang w:val="en-GB"/>
        </w:rPr>
      </w:pPr>
      <w:r w:rsidRPr="00396937">
        <w:rPr>
          <w:rFonts w:eastAsia="Arial" w:cs="Arial"/>
          <w:color w:val="000000" w:themeColor="text1"/>
          <w:lang w:val="en-GB"/>
        </w:rPr>
        <w:t>Findings of the components are:</w:t>
      </w:r>
    </w:p>
    <w:p w14:paraId="35537F39" w14:textId="501663B9" w:rsidR="5F8C228E" w:rsidRPr="00396937" w:rsidRDefault="5F8C228E" w:rsidP="501FF5C7">
      <w:pPr>
        <w:pStyle w:val="ListParagraph"/>
        <w:numPr>
          <w:ilvl w:val="0"/>
          <w:numId w:val="15"/>
        </w:numPr>
        <w:rPr>
          <w:rFonts w:eastAsia="Arial" w:cs="Arial"/>
          <w:color w:val="000000" w:themeColor="text1"/>
          <w:lang w:val="en-GB"/>
        </w:rPr>
      </w:pPr>
      <w:r w:rsidRPr="00396937">
        <w:rPr>
          <w:rStyle w:val="eop"/>
          <w:rFonts w:eastAsia="Arial" w:cs="Arial"/>
          <w:color w:val="000000" w:themeColor="text1"/>
          <w:lang w:val="en-US"/>
        </w:rPr>
        <w:t>That it's important to have a resource scheduling and a flexible workload management to effectively integrate wind power (Wang et al., 2020).</w:t>
      </w:r>
    </w:p>
    <w:p w14:paraId="3F779119" w14:textId="0CE76FE6" w:rsidR="0103D187" w:rsidRPr="00396937" w:rsidRDefault="7FCFFCD0" w:rsidP="501FF5C7">
      <w:pPr>
        <w:pStyle w:val="ListParagraph"/>
        <w:numPr>
          <w:ilvl w:val="0"/>
          <w:numId w:val="15"/>
        </w:numPr>
        <w:rPr>
          <w:rFonts w:eastAsia="Arial"/>
          <w:lang w:val="en-GB"/>
        </w:rPr>
      </w:pPr>
      <w:r w:rsidRPr="00396937">
        <w:rPr>
          <w:rFonts w:eastAsia="Arial" w:cs="Arial"/>
          <w:color w:val="000000" w:themeColor="text1"/>
          <w:lang w:val="en-GB"/>
        </w:rPr>
        <w:t>Solar power is generated by catch</w:t>
      </w:r>
      <w:r w:rsidR="4A45389C" w:rsidRPr="00396937">
        <w:rPr>
          <w:rFonts w:eastAsia="Arial" w:cs="Arial"/>
          <w:color w:val="000000" w:themeColor="text1"/>
          <w:lang w:val="en-GB"/>
        </w:rPr>
        <w:t xml:space="preserve">ing solar energy on a solar panel, the transformer </w:t>
      </w:r>
      <w:r w:rsidR="145C3F8C" w:rsidRPr="00396937">
        <w:rPr>
          <w:rFonts w:eastAsia="Arial" w:cs="Arial"/>
          <w:color w:val="000000" w:themeColor="text1"/>
          <w:lang w:val="en-GB"/>
        </w:rPr>
        <w:t xml:space="preserve">converts </w:t>
      </w:r>
      <w:r w:rsidR="4A45389C" w:rsidRPr="00396937">
        <w:rPr>
          <w:rFonts w:eastAsia="Arial" w:cs="Arial"/>
          <w:color w:val="000000" w:themeColor="text1"/>
          <w:lang w:val="en-GB"/>
        </w:rPr>
        <w:t>th</w:t>
      </w:r>
      <w:r w:rsidR="5ECEC647" w:rsidRPr="00396937">
        <w:rPr>
          <w:rFonts w:eastAsia="Arial" w:cs="Arial"/>
          <w:color w:val="000000" w:themeColor="text1"/>
          <w:lang w:val="en-GB"/>
        </w:rPr>
        <w:t>is direct current</w:t>
      </w:r>
      <w:r w:rsidR="3DAB9AB9" w:rsidRPr="00396937">
        <w:rPr>
          <w:rFonts w:eastAsia="Arial" w:cs="Arial"/>
          <w:color w:val="000000" w:themeColor="text1"/>
          <w:lang w:val="en-GB"/>
        </w:rPr>
        <w:t xml:space="preserve"> into an alternating current, that is usable. (</w:t>
      </w:r>
      <w:proofErr w:type="spellStart"/>
      <w:r w:rsidR="3DAB9AB9" w:rsidRPr="3EDF1070">
        <w:rPr>
          <w:color w:val="000000" w:themeColor="text1"/>
          <w:lang w:val="en-GB"/>
        </w:rPr>
        <w:t>Zonneplan</w:t>
      </w:r>
      <w:proofErr w:type="spellEnd"/>
      <w:r w:rsidR="3DAB9AB9" w:rsidRPr="3EDF1070">
        <w:rPr>
          <w:color w:val="000000" w:themeColor="text1"/>
          <w:lang w:val="en-GB"/>
        </w:rPr>
        <w:t xml:space="preserve"> B.V., 2024)</w:t>
      </w:r>
    </w:p>
    <w:p w14:paraId="7A00F17F" w14:textId="6FDE7296" w:rsidR="5F8C228E" w:rsidRPr="00396937" w:rsidRDefault="1784F80D" w:rsidP="501FF5C7">
      <w:pPr>
        <w:pStyle w:val="ListParagraph"/>
        <w:numPr>
          <w:ilvl w:val="0"/>
          <w:numId w:val="15"/>
        </w:numPr>
        <w:rPr>
          <w:rFonts w:eastAsia="Arial"/>
          <w:color w:val="000000" w:themeColor="text1"/>
          <w:lang w:val="en-GB"/>
        </w:rPr>
      </w:pPr>
      <w:r w:rsidRPr="00396937">
        <w:rPr>
          <w:color w:val="000000" w:themeColor="text1"/>
          <w:lang w:val="en-GB"/>
        </w:rPr>
        <w:t xml:space="preserve">Wind energy is generated by having a wind turbine stand </w:t>
      </w:r>
      <w:r w:rsidR="5AB27837" w:rsidRPr="00396937">
        <w:rPr>
          <w:color w:val="000000" w:themeColor="text1"/>
          <w:lang w:val="en-GB"/>
        </w:rPr>
        <w:t xml:space="preserve">in </w:t>
      </w:r>
      <w:r w:rsidRPr="00396937">
        <w:rPr>
          <w:color w:val="000000" w:themeColor="text1"/>
          <w:lang w:val="en-GB"/>
        </w:rPr>
        <w:t>the wind. The wind hitting the blades makes the turbine spin. This spinning generates</w:t>
      </w:r>
      <w:r w:rsidR="722DAADA" w:rsidRPr="00396937">
        <w:rPr>
          <w:color w:val="000000" w:themeColor="text1"/>
          <w:lang w:val="en-GB"/>
        </w:rPr>
        <w:t xml:space="preserve"> </w:t>
      </w:r>
      <w:r w:rsidR="0ACE972E" w:rsidRPr="00396937">
        <w:rPr>
          <w:color w:val="000000" w:themeColor="text1"/>
          <w:lang w:val="en-GB"/>
        </w:rPr>
        <w:t>low voltage power, a transformer transforms this to high voltage to be used on the power net.</w:t>
      </w:r>
      <w:r w:rsidR="2BD27ACA" w:rsidRPr="00396937">
        <w:rPr>
          <w:color w:val="000000" w:themeColor="text1"/>
          <w:lang w:val="en-GB"/>
        </w:rPr>
        <w:t xml:space="preserve"> (</w:t>
      </w:r>
      <w:proofErr w:type="spellStart"/>
      <w:r w:rsidR="2BD27ACA" w:rsidRPr="00396937">
        <w:rPr>
          <w:color w:val="000000" w:themeColor="text1"/>
          <w:lang w:val="en-GB"/>
        </w:rPr>
        <w:t>Windcentrale</w:t>
      </w:r>
      <w:proofErr w:type="spellEnd"/>
      <w:r w:rsidR="2BD27ACA" w:rsidRPr="00396937">
        <w:rPr>
          <w:color w:val="000000" w:themeColor="text1"/>
          <w:lang w:val="en-GB"/>
        </w:rPr>
        <w:t xml:space="preserve">, </w:t>
      </w:r>
      <w:proofErr w:type="spellStart"/>
      <w:r w:rsidR="2BD27ACA" w:rsidRPr="00396937">
        <w:rPr>
          <w:color w:val="000000" w:themeColor="text1"/>
          <w:lang w:val="en-GB"/>
        </w:rPr>
        <w:t>z.d</w:t>
      </w:r>
      <w:proofErr w:type="spellEnd"/>
      <w:r w:rsidR="2BD27ACA" w:rsidRPr="00396937">
        <w:rPr>
          <w:color w:val="000000" w:themeColor="text1"/>
          <w:lang w:val="en-GB"/>
        </w:rPr>
        <w:t>.)</w:t>
      </w:r>
    </w:p>
    <w:p w14:paraId="156B819F" w14:textId="15AC222B" w:rsidR="5F8C228E" w:rsidRPr="00396937" w:rsidRDefault="5F8C228E" w:rsidP="501FF5C7">
      <w:pPr>
        <w:pStyle w:val="ListParagraph"/>
        <w:numPr>
          <w:ilvl w:val="0"/>
          <w:numId w:val="15"/>
        </w:numPr>
        <w:rPr>
          <w:rFonts w:eastAsia="Arial" w:cs="Arial"/>
          <w:color w:val="000000" w:themeColor="text1"/>
          <w:lang w:val="en-GB"/>
        </w:rPr>
      </w:pPr>
      <w:r w:rsidRPr="00396937">
        <w:rPr>
          <w:rStyle w:val="eop"/>
          <w:rFonts w:eastAsia="Arial" w:cs="Arial"/>
          <w:color w:val="000000" w:themeColor="text1"/>
          <w:lang w:val="en-US"/>
        </w:rPr>
        <w:t>Potential of computational load shifting between data centers to improve renewable energy use (Rahmani et al., 2022).</w:t>
      </w:r>
    </w:p>
    <w:p w14:paraId="6443A1E3" w14:textId="1ABD0572" w:rsidR="5F8C228E" w:rsidRPr="00396937" w:rsidRDefault="5F8C228E" w:rsidP="501FF5C7">
      <w:pPr>
        <w:pStyle w:val="ListParagraph"/>
        <w:numPr>
          <w:ilvl w:val="0"/>
          <w:numId w:val="15"/>
        </w:numPr>
        <w:rPr>
          <w:rStyle w:val="eop"/>
          <w:rFonts w:eastAsia="Arial" w:cs="Arial"/>
          <w:color w:val="000000" w:themeColor="text1"/>
          <w:highlight w:val="yellow"/>
          <w:lang w:val="en-GB"/>
        </w:rPr>
      </w:pPr>
      <w:r w:rsidRPr="00396937">
        <w:rPr>
          <w:rStyle w:val="eop"/>
          <w:rFonts w:eastAsia="Arial" w:cs="Arial"/>
          <w:color w:val="000000" w:themeColor="text1"/>
          <w:lang w:val="en-GB"/>
        </w:rPr>
        <w:t xml:space="preserve">It’s necessary to have </w:t>
      </w:r>
      <w:r w:rsidR="47D621C0" w:rsidRPr="00396937">
        <w:rPr>
          <w:rStyle w:val="eop"/>
          <w:rFonts w:eastAsia="Arial" w:cs="Arial"/>
          <w:color w:val="000000" w:themeColor="text1"/>
          <w:lang w:val="en-GB"/>
        </w:rPr>
        <w:t>actual</w:t>
      </w:r>
      <w:r w:rsidRPr="00396937">
        <w:rPr>
          <w:rStyle w:val="eop"/>
          <w:rFonts w:eastAsia="Arial" w:cs="Arial"/>
          <w:color w:val="000000" w:themeColor="text1"/>
          <w:lang w:val="en-GB"/>
        </w:rPr>
        <w:t xml:space="preserve"> data from real time </w:t>
      </w:r>
      <w:r w:rsidR="000357B3" w:rsidRPr="00396937">
        <w:rPr>
          <w:rStyle w:val="eop"/>
          <w:rFonts w:eastAsia="Arial" w:cs="Arial"/>
          <w:color w:val="000000" w:themeColor="text1"/>
          <w:lang w:val="en-GB"/>
        </w:rPr>
        <w:t>datacentre</w:t>
      </w:r>
      <w:r w:rsidR="0B4F8945" w:rsidRPr="00396937">
        <w:rPr>
          <w:rStyle w:val="eop"/>
          <w:rFonts w:eastAsia="Arial" w:cs="Arial"/>
          <w:color w:val="000000" w:themeColor="text1"/>
          <w:lang w:val="en-GB"/>
        </w:rPr>
        <w:t>s</w:t>
      </w:r>
      <w:r w:rsidRPr="00396937">
        <w:rPr>
          <w:rStyle w:val="eop"/>
          <w:rFonts w:eastAsia="Arial" w:cs="Arial"/>
          <w:color w:val="000000" w:themeColor="text1"/>
          <w:lang w:val="en-GB"/>
        </w:rPr>
        <w:t xml:space="preserve"> (</w:t>
      </w:r>
      <w:proofErr w:type="spellStart"/>
      <w:r w:rsidRPr="00396937">
        <w:rPr>
          <w:rStyle w:val="eop"/>
          <w:rFonts w:eastAsia="Arial" w:cs="Arial"/>
          <w:color w:val="000000" w:themeColor="text1"/>
          <w:lang w:val="en-GB"/>
        </w:rPr>
        <w:t>Sheme</w:t>
      </w:r>
      <w:proofErr w:type="spellEnd"/>
      <w:r w:rsidRPr="00396937">
        <w:rPr>
          <w:rStyle w:val="eop"/>
          <w:rFonts w:eastAsia="Arial" w:cs="Arial"/>
          <w:color w:val="000000" w:themeColor="text1"/>
          <w:lang w:val="en-GB"/>
        </w:rPr>
        <w:t xml:space="preserve"> et al., 2018).</w:t>
      </w:r>
      <w:r w:rsidR="0B53F5EE" w:rsidRPr="00396937">
        <w:rPr>
          <w:rStyle w:val="eop"/>
          <w:rFonts w:eastAsia="Arial" w:cs="Arial"/>
          <w:color w:val="000000" w:themeColor="text1"/>
          <w:lang w:val="en-GB"/>
        </w:rPr>
        <w:t xml:space="preserve"> </w:t>
      </w:r>
    </w:p>
    <w:p w14:paraId="1D0A0D71" w14:textId="2E401A32" w:rsidR="5F8C228E" w:rsidRPr="00396937" w:rsidRDefault="5F8C228E" w:rsidP="501FF5C7">
      <w:pPr>
        <w:pStyle w:val="ListParagraph"/>
        <w:numPr>
          <w:ilvl w:val="0"/>
          <w:numId w:val="15"/>
        </w:numPr>
        <w:rPr>
          <w:rStyle w:val="eop"/>
          <w:rFonts w:eastAsia="Arial" w:cs="Arial"/>
          <w:color w:val="000000" w:themeColor="text1"/>
          <w:lang w:val="en-GB"/>
        </w:rPr>
      </w:pPr>
      <w:r w:rsidRPr="00396937">
        <w:rPr>
          <w:rStyle w:val="eop"/>
          <w:rFonts w:eastAsia="Arial" w:cs="Arial"/>
          <w:color w:val="000000" w:themeColor="text1"/>
          <w:lang w:val="en-GB"/>
        </w:rPr>
        <w:t xml:space="preserve">It’s important to </w:t>
      </w:r>
      <w:r w:rsidR="7265A367" w:rsidRPr="00396937">
        <w:rPr>
          <w:rStyle w:val="eop"/>
          <w:rFonts w:eastAsia="Arial" w:cs="Arial"/>
          <w:color w:val="000000" w:themeColor="text1"/>
          <w:lang w:val="en-GB"/>
        </w:rPr>
        <w:t xml:space="preserve">note that </w:t>
      </w:r>
      <w:r w:rsidR="066893E5" w:rsidRPr="3EDF1070">
        <w:rPr>
          <w:rStyle w:val="eop"/>
          <w:rFonts w:eastAsia="Arial" w:cs="Arial"/>
          <w:color w:val="000000" w:themeColor="text1"/>
          <w:lang w:val="en-GB"/>
        </w:rPr>
        <w:t>datacentres</w:t>
      </w:r>
      <w:r w:rsidR="7265A367" w:rsidRPr="00396937">
        <w:rPr>
          <w:rStyle w:val="eop"/>
          <w:rFonts w:eastAsia="Arial" w:cs="Arial"/>
          <w:color w:val="000000" w:themeColor="text1"/>
          <w:lang w:val="en-GB"/>
        </w:rPr>
        <w:t xml:space="preserve"> have </w:t>
      </w:r>
      <w:r w:rsidRPr="00396937">
        <w:rPr>
          <w:rStyle w:val="eop"/>
          <w:rFonts w:eastAsia="Arial" w:cs="Arial"/>
          <w:color w:val="000000" w:themeColor="text1"/>
          <w:lang w:val="en-GB"/>
        </w:rPr>
        <w:t>a wide variation in solar energy depending on the time of year, which naturally influences the amount of solar energy supplied (</w:t>
      </w:r>
      <w:proofErr w:type="spellStart"/>
      <w:r w:rsidRPr="00396937">
        <w:rPr>
          <w:rStyle w:val="eop"/>
          <w:rFonts w:eastAsia="Arial" w:cs="Arial"/>
          <w:color w:val="000000" w:themeColor="text1"/>
          <w:lang w:val="en-GB"/>
        </w:rPr>
        <w:t>Sheme</w:t>
      </w:r>
      <w:proofErr w:type="spellEnd"/>
      <w:r w:rsidRPr="00396937">
        <w:rPr>
          <w:rStyle w:val="eop"/>
          <w:rFonts w:eastAsia="Arial" w:cs="Arial"/>
          <w:color w:val="000000" w:themeColor="text1"/>
          <w:lang w:val="en-GB"/>
        </w:rPr>
        <w:t xml:space="preserve"> et al., 2018).</w:t>
      </w:r>
    </w:p>
    <w:p w14:paraId="67956626" w14:textId="61714018" w:rsidR="5F8C228E" w:rsidRPr="00396937" w:rsidRDefault="5F8C228E" w:rsidP="501FF5C7">
      <w:pPr>
        <w:pStyle w:val="ListParagraph"/>
        <w:numPr>
          <w:ilvl w:val="0"/>
          <w:numId w:val="15"/>
        </w:numPr>
        <w:rPr>
          <w:rStyle w:val="eop"/>
          <w:rFonts w:eastAsia="Arial" w:cs="Arial"/>
          <w:color w:val="000000" w:themeColor="text1"/>
          <w:lang w:val="en-US"/>
        </w:rPr>
      </w:pPr>
      <w:r w:rsidRPr="00396937">
        <w:rPr>
          <w:rStyle w:val="eop"/>
          <w:rFonts w:eastAsia="Arial" w:cs="Arial"/>
          <w:color w:val="000000" w:themeColor="text1"/>
          <w:lang w:val="en-GB"/>
        </w:rPr>
        <w:t xml:space="preserve">the performance specification by servers as capacities, how fast the servers </w:t>
      </w:r>
      <w:r w:rsidR="5D688DAE" w:rsidRPr="00396937">
        <w:rPr>
          <w:rStyle w:val="eop"/>
          <w:rFonts w:eastAsia="Arial" w:cs="Arial"/>
          <w:color w:val="000000" w:themeColor="text1"/>
          <w:lang w:val="en-GB"/>
        </w:rPr>
        <w:t>handle</w:t>
      </w:r>
      <w:r w:rsidRPr="00396937">
        <w:rPr>
          <w:rStyle w:val="eop"/>
          <w:rFonts w:eastAsia="Arial" w:cs="Arial"/>
          <w:color w:val="000000" w:themeColor="text1"/>
          <w:lang w:val="en-GB"/>
        </w:rPr>
        <w:t xml:space="preserve"> workloads</w:t>
      </w:r>
      <w:r w:rsidR="24CB3B21" w:rsidRPr="00396937">
        <w:rPr>
          <w:rStyle w:val="eop"/>
          <w:rFonts w:eastAsia="Arial" w:cs="Arial"/>
          <w:color w:val="000000" w:themeColor="text1"/>
          <w:lang w:val="en-GB"/>
        </w:rPr>
        <w:t>,</w:t>
      </w:r>
      <w:r w:rsidRPr="00396937">
        <w:rPr>
          <w:rStyle w:val="eop"/>
          <w:rFonts w:eastAsia="Arial" w:cs="Arial"/>
          <w:color w:val="000000" w:themeColor="text1"/>
          <w:lang w:val="en-GB"/>
        </w:rPr>
        <w:t xml:space="preserve"> is important </w:t>
      </w:r>
      <w:r w:rsidRPr="00396937">
        <w:rPr>
          <w:rStyle w:val="eop"/>
          <w:rFonts w:eastAsia="Arial" w:cs="Arial"/>
          <w:color w:val="000000" w:themeColor="text1"/>
          <w:lang w:val="en-US"/>
        </w:rPr>
        <w:t>(Song et al., 2022)</w:t>
      </w:r>
    </w:p>
    <w:p w14:paraId="4C7738D2" w14:textId="2F65D084" w:rsidR="5F8C228E" w:rsidRPr="00396937" w:rsidRDefault="5F8C228E" w:rsidP="7CBB6640">
      <w:pPr>
        <w:pStyle w:val="paragraph"/>
        <w:numPr>
          <w:ilvl w:val="0"/>
          <w:numId w:val="15"/>
        </w:numPr>
        <w:spacing w:before="0" w:beforeAutospacing="0" w:after="0" w:afterAutospacing="0"/>
        <w:rPr>
          <w:rFonts w:ascii="Arial" w:eastAsia="Arial" w:hAnsi="Arial" w:cs="Arial"/>
          <w:color w:val="000000" w:themeColor="text1"/>
          <w:sz w:val="20"/>
          <w:szCs w:val="20"/>
          <w:lang w:val="en-GB"/>
        </w:rPr>
      </w:pPr>
      <w:r w:rsidRPr="7CBB6640">
        <w:rPr>
          <w:rFonts w:ascii="Arial" w:eastAsia="Arial" w:hAnsi="Arial" w:cs="Arial"/>
          <w:color w:val="000000" w:themeColor="text1"/>
          <w:sz w:val="20"/>
          <w:szCs w:val="20"/>
          <w:lang w:val="en-US"/>
        </w:rPr>
        <w:t xml:space="preserve">The inefficient consumption of energy in datacenters can be mainly allocated to the following two components: energy loss and energy waste. Energy loss is the part of power lost during transport and conversion.  Energy waste is the energy that is spent </w:t>
      </w:r>
      <w:r w:rsidR="6FFDC46F" w:rsidRPr="7CBB6640">
        <w:rPr>
          <w:rFonts w:ascii="Arial" w:eastAsia="Arial" w:hAnsi="Arial" w:cs="Arial"/>
          <w:color w:val="000000" w:themeColor="text1"/>
          <w:sz w:val="20"/>
          <w:szCs w:val="20"/>
          <w:lang w:val="en-US"/>
        </w:rPr>
        <w:t>for</w:t>
      </w:r>
      <w:r w:rsidRPr="7CBB6640">
        <w:rPr>
          <w:rFonts w:ascii="Arial" w:eastAsia="Arial" w:hAnsi="Arial" w:cs="Arial"/>
          <w:color w:val="000000" w:themeColor="text1"/>
          <w:sz w:val="20"/>
          <w:szCs w:val="20"/>
          <w:lang w:val="en-US"/>
        </w:rPr>
        <w:t xml:space="preserve"> the main task</w:t>
      </w:r>
      <w:r w:rsidR="7B6F640E" w:rsidRPr="7CBB6640">
        <w:rPr>
          <w:rFonts w:ascii="Arial" w:eastAsia="Arial" w:hAnsi="Arial" w:cs="Arial"/>
          <w:color w:val="000000" w:themeColor="text1"/>
          <w:sz w:val="20"/>
          <w:szCs w:val="20"/>
          <w:lang w:val="en-US"/>
        </w:rPr>
        <w:t>s</w:t>
      </w:r>
      <w:r w:rsidRPr="7CBB6640">
        <w:rPr>
          <w:rFonts w:ascii="Arial" w:eastAsia="Arial" w:hAnsi="Arial" w:cs="Arial"/>
          <w:color w:val="000000" w:themeColor="text1"/>
          <w:sz w:val="20"/>
          <w:szCs w:val="20"/>
          <w:lang w:val="en-US"/>
        </w:rPr>
        <w:t xml:space="preserve"> in data centers without any useful output. (</w:t>
      </w:r>
      <w:proofErr w:type="spellStart"/>
      <w:r w:rsidRPr="7CBB6640">
        <w:rPr>
          <w:rFonts w:ascii="Arial" w:eastAsia="Arial" w:hAnsi="Arial" w:cs="Arial"/>
          <w:color w:val="000000" w:themeColor="text1"/>
          <w:sz w:val="20"/>
          <w:szCs w:val="20"/>
          <w:lang w:val="en-US"/>
        </w:rPr>
        <w:t>Mastelic</w:t>
      </w:r>
      <w:proofErr w:type="spellEnd"/>
      <w:r w:rsidRPr="7CBB6640">
        <w:rPr>
          <w:rFonts w:ascii="Arial" w:eastAsia="Arial" w:hAnsi="Arial" w:cs="Arial"/>
          <w:color w:val="000000" w:themeColor="text1"/>
          <w:sz w:val="20"/>
          <w:szCs w:val="20"/>
          <w:lang w:val="en-US"/>
        </w:rPr>
        <w:t xml:space="preserve"> et al., 2014). </w:t>
      </w:r>
    </w:p>
    <w:p w14:paraId="08B1CF28" w14:textId="524E49B6" w:rsidR="5F8C228E" w:rsidRPr="00396937" w:rsidRDefault="5746D949" w:rsidP="7CBB6640">
      <w:pPr>
        <w:pStyle w:val="paragraph"/>
        <w:numPr>
          <w:ilvl w:val="0"/>
          <w:numId w:val="15"/>
        </w:numPr>
        <w:spacing w:before="0" w:beforeAutospacing="0" w:after="0" w:afterAutospacing="0"/>
        <w:rPr>
          <w:rFonts w:ascii="Arial" w:eastAsia="Arial" w:hAnsi="Arial" w:cs="Arial"/>
          <w:color w:val="000000" w:themeColor="text1"/>
          <w:sz w:val="20"/>
          <w:szCs w:val="20"/>
          <w:lang w:val="en-GB"/>
        </w:rPr>
      </w:pPr>
      <w:r w:rsidRPr="7CBB6640">
        <w:rPr>
          <w:rFonts w:ascii="Arial" w:eastAsia="Arial" w:hAnsi="Arial" w:cs="Arial"/>
          <w:color w:val="000000" w:themeColor="text1"/>
          <w:sz w:val="20"/>
          <w:szCs w:val="20"/>
          <w:lang w:val="en-US"/>
        </w:rPr>
        <w:t>CPUs</w:t>
      </w:r>
      <w:r w:rsidR="5F8C228E" w:rsidRPr="7CBB6640">
        <w:rPr>
          <w:rFonts w:ascii="Arial" w:eastAsia="Arial" w:hAnsi="Arial" w:cs="Arial"/>
          <w:color w:val="000000" w:themeColor="text1"/>
          <w:sz w:val="20"/>
          <w:szCs w:val="20"/>
          <w:lang w:val="en-US"/>
        </w:rPr>
        <w:t xml:space="preserve"> are responsible for up to 60% of the total energy consumption of compute nodes (</w:t>
      </w:r>
      <w:proofErr w:type="spellStart"/>
      <w:r w:rsidR="5F8C228E" w:rsidRPr="7CBB6640">
        <w:rPr>
          <w:rFonts w:ascii="Arial" w:eastAsia="Arial" w:hAnsi="Arial" w:cs="Arial"/>
          <w:color w:val="000000" w:themeColor="text1"/>
          <w:sz w:val="20"/>
          <w:szCs w:val="20"/>
          <w:lang w:val="en-US"/>
        </w:rPr>
        <w:t>Dayarathna</w:t>
      </w:r>
      <w:proofErr w:type="spellEnd"/>
      <w:r w:rsidR="5F8C228E" w:rsidRPr="7CBB6640">
        <w:rPr>
          <w:rFonts w:ascii="Arial" w:eastAsia="Arial" w:hAnsi="Arial" w:cs="Arial"/>
          <w:color w:val="000000" w:themeColor="text1"/>
          <w:sz w:val="20"/>
          <w:szCs w:val="20"/>
          <w:lang w:val="en-US"/>
        </w:rPr>
        <w:t xml:space="preserve"> et al., 2016).</w:t>
      </w:r>
    </w:p>
    <w:p w14:paraId="4AB4FE40" w14:textId="06EDF9EF" w:rsidR="5F8C228E" w:rsidRPr="00396937" w:rsidRDefault="5F8C228E" w:rsidP="7CBB6640">
      <w:pPr>
        <w:pStyle w:val="ListParagraph"/>
        <w:numPr>
          <w:ilvl w:val="0"/>
          <w:numId w:val="17"/>
        </w:numPr>
        <w:rPr>
          <w:rFonts w:eastAsia="Arial"/>
          <w:lang w:val="en-GB"/>
        </w:rPr>
      </w:pPr>
      <w:r w:rsidRPr="00396937">
        <w:rPr>
          <w:rFonts w:eastAsia="Arial" w:cs="Arial"/>
          <w:color w:val="000000" w:themeColor="text1"/>
          <w:lang w:val="en-GB"/>
        </w:rPr>
        <w:t xml:space="preserve">A proposed model for multilabel classification of weather data using a deep learning model. With three layers: a single input layer that receives the weather variables, like, hidden layers where data is transformed and the output layer which computes in the </w:t>
      </w:r>
      <w:proofErr w:type="gramStart"/>
      <w:r w:rsidRPr="00396937">
        <w:rPr>
          <w:rFonts w:eastAsia="Arial" w:cs="Arial"/>
          <w:color w:val="000000" w:themeColor="text1"/>
          <w:lang w:val="en-GB"/>
        </w:rPr>
        <w:t>final results</w:t>
      </w:r>
      <w:proofErr w:type="gramEnd"/>
      <w:r w:rsidRPr="00396937">
        <w:rPr>
          <w:rFonts w:eastAsia="Arial" w:cs="Arial"/>
          <w:color w:val="000000" w:themeColor="text1"/>
          <w:lang w:val="en-GB"/>
        </w:rPr>
        <w:t xml:space="preserve"> of the model. </w:t>
      </w:r>
      <w:r w:rsidR="52C86DF5" w:rsidRPr="00396937">
        <w:rPr>
          <w:lang w:val="en-US"/>
        </w:rPr>
        <w:t>(Do</w:t>
      </w:r>
      <w:proofErr w:type="spellStart"/>
      <w:r w:rsidR="52C86DF5" w:rsidRPr="00396937">
        <w:rPr>
          <w:lang w:val="en-GB"/>
        </w:rPr>
        <w:t>reswamy</w:t>
      </w:r>
      <w:proofErr w:type="spellEnd"/>
      <w:r w:rsidR="52C86DF5" w:rsidRPr="00396937">
        <w:rPr>
          <w:lang w:val="en-GB"/>
        </w:rPr>
        <w:t xml:space="preserve"> et all., 2018)</w:t>
      </w:r>
    </w:p>
    <w:p w14:paraId="532D3D97" w14:textId="349FC379" w:rsidR="5F8C228E" w:rsidRPr="00396937" w:rsidRDefault="5F8C228E" w:rsidP="7CBB6640">
      <w:pPr>
        <w:pStyle w:val="ListParagraph"/>
        <w:numPr>
          <w:ilvl w:val="0"/>
          <w:numId w:val="17"/>
        </w:numPr>
        <w:rPr>
          <w:rFonts w:eastAsia="Arial" w:cs="Arial"/>
          <w:color w:val="000000" w:themeColor="text1"/>
          <w:lang w:val="en-GB"/>
        </w:rPr>
      </w:pPr>
      <w:r w:rsidRPr="00396937">
        <w:rPr>
          <w:rFonts w:eastAsia="Arial" w:cs="Arial"/>
          <w:color w:val="000000" w:themeColor="text1"/>
          <w:lang w:val="en-GB"/>
        </w:rPr>
        <w:t>Researchers from Rutgers University ha</w:t>
      </w:r>
      <w:r w:rsidR="7A099BAC" w:rsidRPr="00396937">
        <w:rPr>
          <w:rFonts w:eastAsia="Arial" w:cs="Arial"/>
          <w:color w:val="000000" w:themeColor="text1"/>
          <w:lang w:val="en-GB"/>
        </w:rPr>
        <w:t>ve</w:t>
      </w:r>
      <w:r w:rsidRPr="00396937">
        <w:rPr>
          <w:rFonts w:eastAsia="Arial" w:cs="Arial"/>
          <w:color w:val="000000" w:themeColor="text1"/>
          <w:lang w:val="en-GB"/>
        </w:rPr>
        <w:t xml:space="preserve"> developed Parasol and </w:t>
      </w:r>
      <w:proofErr w:type="spellStart"/>
      <w:r w:rsidRPr="00396937">
        <w:rPr>
          <w:rFonts w:eastAsia="Arial" w:cs="Arial"/>
          <w:color w:val="000000" w:themeColor="text1"/>
          <w:lang w:val="en-GB"/>
        </w:rPr>
        <w:t>GreensSwitch</w:t>
      </w:r>
      <w:proofErr w:type="spellEnd"/>
      <w:r w:rsidRPr="00396937">
        <w:rPr>
          <w:rFonts w:eastAsia="Arial" w:cs="Arial"/>
          <w:color w:val="000000" w:themeColor="text1"/>
          <w:lang w:val="en-GB"/>
        </w:rPr>
        <w:t xml:space="preserve">, a software that </w:t>
      </w:r>
      <w:r w:rsidR="0C3F08D7" w:rsidRPr="00396937">
        <w:rPr>
          <w:rFonts w:eastAsia="Arial" w:cs="Arial"/>
          <w:color w:val="000000" w:themeColor="text1"/>
          <w:lang w:val="en-GB"/>
        </w:rPr>
        <w:t>they</w:t>
      </w:r>
      <w:r w:rsidRPr="00396937">
        <w:rPr>
          <w:rFonts w:eastAsia="Arial" w:cs="Arial"/>
          <w:color w:val="000000" w:themeColor="text1"/>
          <w:lang w:val="en-GB"/>
        </w:rPr>
        <w:t xml:space="preserve"> </w:t>
      </w:r>
      <w:r w:rsidR="0C3F08D7" w:rsidRPr="00396937">
        <w:rPr>
          <w:rFonts w:eastAsia="Arial" w:cs="Arial"/>
          <w:color w:val="000000" w:themeColor="text1"/>
          <w:lang w:val="en-GB"/>
        </w:rPr>
        <w:t>have</w:t>
      </w:r>
      <w:r w:rsidRPr="00396937">
        <w:rPr>
          <w:rFonts w:eastAsia="Arial" w:cs="Arial"/>
          <w:color w:val="000000" w:themeColor="text1"/>
          <w:lang w:val="en-GB"/>
        </w:rPr>
        <w:t xml:space="preserve"> running </w:t>
      </w:r>
      <w:r w:rsidR="27FA2F16" w:rsidRPr="00396937">
        <w:rPr>
          <w:rFonts w:eastAsia="Arial" w:cs="Arial"/>
          <w:color w:val="000000" w:themeColor="text1"/>
          <w:lang w:val="en-GB"/>
        </w:rPr>
        <w:t>in</w:t>
      </w:r>
      <w:r w:rsidRPr="00396937">
        <w:rPr>
          <w:rFonts w:eastAsia="Arial" w:cs="Arial"/>
          <w:color w:val="000000" w:themeColor="text1"/>
          <w:lang w:val="en-GB"/>
        </w:rPr>
        <w:t xml:space="preserve"> real </w:t>
      </w:r>
      <w:r w:rsidR="000357B3" w:rsidRPr="00396937">
        <w:rPr>
          <w:rFonts w:eastAsia="Arial" w:cs="Arial"/>
          <w:color w:val="000000" w:themeColor="text1"/>
          <w:lang w:val="en-GB"/>
        </w:rPr>
        <w:t>datacentres</w:t>
      </w:r>
      <w:r w:rsidRPr="00396937">
        <w:rPr>
          <w:rFonts w:eastAsia="Arial" w:cs="Arial"/>
          <w:color w:val="000000" w:themeColor="text1"/>
          <w:lang w:val="en-GB"/>
        </w:rPr>
        <w:t>. The</w:t>
      </w:r>
      <w:r w:rsidR="5AE20BD8" w:rsidRPr="00396937">
        <w:rPr>
          <w:rFonts w:eastAsia="Arial" w:cs="Arial"/>
          <w:color w:val="000000" w:themeColor="text1"/>
          <w:lang w:val="en-GB"/>
        </w:rPr>
        <w:t>ir</w:t>
      </w:r>
      <w:r w:rsidRPr="00396937">
        <w:rPr>
          <w:rFonts w:eastAsia="Arial" w:cs="Arial"/>
          <w:color w:val="000000" w:themeColor="text1"/>
          <w:lang w:val="en-GB"/>
        </w:rPr>
        <w:t xml:space="preserve"> aim is reducing the total data cen</w:t>
      </w:r>
      <w:r w:rsidR="000357B3" w:rsidRPr="00396937">
        <w:rPr>
          <w:rFonts w:eastAsia="Arial" w:cs="Arial"/>
          <w:color w:val="000000" w:themeColor="text1"/>
          <w:lang w:val="en-GB"/>
        </w:rPr>
        <w:t>t</w:t>
      </w:r>
      <w:r w:rsidRPr="00396937">
        <w:rPr>
          <w:rFonts w:eastAsia="Arial" w:cs="Arial"/>
          <w:color w:val="000000" w:themeColor="text1"/>
          <w:lang w:val="en-GB"/>
        </w:rPr>
        <w:t>r</w:t>
      </w:r>
      <w:r w:rsidR="000357B3" w:rsidRPr="00396937">
        <w:rPr>
          <w:rFonts w:eastAsia="Arial" w:cs="Arial"/>
          <w:color w:val="000000" w:themeColor="text1"/>
          <w:lang w:val="en-GB"/>
        </w:rPr>
        <w:t>e</w:t>
      </w:r>
      <w:r w:rsidRPr="00396937">
        <w:rPr>
          <w:rFonts w:eastAsia="Arial" w:cs="Arial"/>
          <w:color w:val="000000" w:themeColor="text1"/>
          <w:lang w:val="en-GB"/>
        </w:rPr>
        <w:t>s costs by properly managing workloads and available energy sources for maximum benefits.</w:t>
      </w:r>
    </w:p>
    <w:p w14:paraId="3AB05619" w14:textId="13B3D6C8" w:rsidR="2DFDAE2A" w:rsidRDefault="2DFDAE2A" w:rsidP="2DFDAE2A">
      <w:pPr>
        <w:rPr>
          <w:b/>
          <w:bCs/>
          <w:lang w:val="en-GB"/>
        </w:rPr>
      </w:pPr>
    </w:p>
    <w:p w14:paraId="4D978A7E" w14:textId="77777777" w:rsidR="00396937" w:rsidRDefault="00396937" w:rsidP="2DFDAE2A">
      <w:pPr>
        <w:rPr>
          <w:b/>
          <w:bCs/>
          <w:lang w:val="en-GB"/>
        </w:rPr>
      </w:pPr>
    </w:p>
    <w:p w14:paraId="6D592C91" w14:textId="77777777" w:rsidR="00396937" w:rsidRDefault="00396937" w:rsidP="2DFDAE2A">
      <w:pPr>
        <w:rPr>
          <w:b/>
          <w:bCs/>
          <w:lang w:val="en-GB"/>
        </w:rPr>
      </w:pPr>
    </w:p>
    <w:p w14:paraId="489A1DBF" w14:textId="7159E881" w:rsidR="00EB59EB" w:rsidRDefault="00EB59EB" w:rsidP="0BA7E618">
      <w:pPr>
        <w:rPr>
          <w:b/>
          <w:bCs/>
          <w:lang w:val="en-GB"/>
        </w:rPr>
      </w:pPr>
    </w:p>
    <w:p w14:paraId="53802E76" w14:textId="115C9E7D" w:rsidR="00EB59EB" w:rsidRDefault="1B553A57" w:rsidP="2DFDAE2A">
      <w:pPr>
        <w:pStyle w:val="Heading3"/>
        <w:rPr>
          <w:highlight w:val="yellow"/>
          <w:lang w:val="en-GB"/>
        </w:rPr>
      </w:pPr>
      <w:bookmarkStart w:id="8" w:name="_Toc169513070"/>
      <w:r w:rsidRPr="1852389D">
        <w:rPr>
          <w:lang w:val="en-GB"/>
        </w:rPr>
        <w:t xml:space="preserve">1.1.5 </w:t>
      </w:r>
      <w:r w:rsidR="643D6AA6" w:rsidRPr="1852389D">
        <w:rPr>
          <w:lang w:val="en-GB"/>
        </w:rPr>
        <w:t>Observation:</w:t>
      </w:r>
      <w:bookmarkEnd w:id="8"/>
      <w:r w:rsidR="7670667D" w:rsidRPr="1852389D">
        <w:rPr>
          <w:lang w:val="en-GB"/>
        </w:rPr>
        <w:t xml:space="preserve"> </w:t>
      </w:r>
    </w:p>
    <w:p w14:paraId="36529F1A" w14:textId="2673E046" w:rsidR="483338D2" w:rsidRPr="00396937" w:rsidRDefault="000E6F18" w:rsidP="2DFDAE2A">
      <w:pPr>
        <w:rPr>
          <w:b/>
          <w:highlight w:val="yellow"/>
          <w:lang w:val="en-GB"/>
        </w:rPr>
      </w:pPr>
      <w:r>
        <w:rPr>
          <w:b/>
          <w:bCs/>
          <w:lang w:val="en-GB"/>
        </w:rPr>
        <w:t>U</w:t>
      </w:r>
      <w:r w:rsidR="483338D2" w:rsidRPr="00396937">
        <w:rPr>
          <w:b/>
          <w:bCs/>
          <w:lang w:val="en-GB"/>
        </w:rPr>
        <w:t>sed method/</w:t>
      </w:r>
      <w:proofErr w:type="gramStart"/>
      <w:r w:rsidR="483338D2" w:rsidRPr="00396937">
        <w:rPr>
          <w:b/>
          <w:bCs/>
          <w:lang w:val="en-GB"/>
        </w:rPr>
        <w:t>process</w:t>
      </w:r>
      <w:proofErr w:type="gramEnd"/>
      <w:r w:rsidR="21D127C9" w:rsidRPr="00396937">
        <w:rPr>
          <w:b/>
          <w:bCs/>
          <w:lang w:val="en-GB"/>
        </w:rPr>
        <w:t xml:space="preserve"> </w:t>
      </w:r>
    </w:p>
    <w:p w14:paraId="005DC8BC" w14:textId="18FD9888" w:rsidR="00EB59EB" w:rsidRPr="00396937" w:rsidRDefault="56D5DB4A" w:rsidP="016CD4C2">
      <w:pPr>
        <w:rPr>
          <w:b/>
          <w:bCs/>
          <w:lang w:val="en-GB"/>
        </w:rPr>
      </w:pPr>
      <w:r w:rsidRPr="00396937">
        <w:rPr>
          <w:rFonts w:eastAsia="Arial" w:cs="Arial"/>
          <w:lang w:val="en-GB"/>
        </w:rPr>
        <w:t xml:space="preserve">We went with our </w:t>
      </w:r>
      <w:r w:rsidR="000357B3" w:rsidRPr="00396937">
        <w:rPr>
          <w:rFonts w:eastAsia="Arial" w:cs="Arial"/>
          <w:lang w:val="en-GB"/>
        </w:rPr>
        <w:t>project group</w:t>
      </w:r>
      <w:r w:rsidRPr="00396937">
        <w:rPr>
          <w:rFonts w:eastAsia="Arial" w:cs="Arial"/>
          <w:lang w:val="en-GB"/>
        </w:rPr>
        <w:t xml:space="preserve"> and content coach to SUE. We got an idea of the</w:t>
      </w:r>
      <w:r w:rsidR="348DE20A" w:rsidRPr="00396937">
        <w:rPr>
          <w:rFonts w:eastAsia="Arial" w:cs="Arial"/>
          <w:lang w:val="en-GB"/>
        </w:rPr>
        <w:t xml:space="preserve">ir </w:t>
      </w:r>
      <w:r w:rsidRPr="00396937">
        <w:rPr>
          <w:rFonts w:eastAsia="Arial" w:cs="Arial"/>
          <w:lang w:val="en-GB"/>
        </w:rPr>
        <w:t>work environment</w:t>
      </w:r>
      <w:r w:rsidR="4E218A2C" w:rsidRPr="00396937">
        <w:rPr>
          <w:rFonts w:eastAsia="Arial" w:cs="Arial"/>
          <w:lang w:val="en-GB"/>
        </w:rPr>
        <w:t>,</w:t>
      </w:r>
      <w:r w:rsidRPr="00396937">
        <w:rPr>
          <w:rFonts w:eastAsia="Arial" w:cs="Arial"/>
          <w:lang w:val="en-GB"/>
        </w:rPr>
        <w:t xml:space="preserve"> and we used some feedback and reflectio</w:t>
      </w:r>
      <w:r w:rsidR="560EA9FD" w:rsidRPr="00396937">
        <w:rPr>
          <w:rFonts w:eastAsia="Arial" w:cs="Arial"/>
          <w:lang w:val="en-GB"/>
        </w:rPr>
        <w:t xml:space="preserve">n </w:t>
      </w:r>
      <w:r w:rsidRPr="00396937">
        <w:rPr>
          <w:rFonts w:eastAsia="Arial" w:cs="Arial"/>
          <w:lang w:val="en-GB"/>
        </w:rPr>
        <w:t>method that they used.</w:t>
      </w:r>
      <w:r w:rsidR="1EA951A6" w:rsidRPr="00396937">
        <w:rPr>
          <w:rFonts w:eastAsia="Arial" w:cs="Arial"/>
          <w:lang w:val="en-GB"/>
        </w:rPr>
        <w:t xml:space="preserve"> </w:t>
      </w:r>
    </w:p>
    <w:p w14:paraId="7DABDADA" w14:textId="2C546455" w:rsidR="00EB59EB" w:rsidRPr="00396937" w:rsidRDefault="000E6F18" w:rsidP="0BA7E618">
      <w:pPr>
        <w:rPr>
          <w:b/>
          <w:bCs/>
          <w:lang w:val="en-GB"/>
        </w:rPr>
      </w:pPr>
      <w:r>
        <w:rPr>
          <w:b/>
          <w:bCs/>
          <w:lang w:val="en-GB"/>
        </w:rPr>
        <w:t>F</w:t>
      </w:r>
      <w:r w:rsidR="410CD66B" w:rsidRPr="00396937">
        <w:rPr>
          <w:b/>
          <w:bCs/>
          <w:lang w:val="en-GB"/>
        </w:rPr>
        <w:t>indings</w:t>
      </w:r>
    </w:p>
    <w:p w14:paraId="0677C3A0" w14:textId="63D0DB6E" w:rsidR="00EB59EB" w:rsidRPr="00396937" w:rsidRDefault="5D1DE595" w:rsidP="7051655D">
      <w:pPr>
        <w:rPr>
          <w:lang w:val="en-US"/>
        </w:rPr>
      </w:pPr>
      <w:r w:rsidRPr="00396937">
        <w:rPr>
          <w:lang w:val="en-US"/>
        </w:rPr>
        <w:t>SUE is</w:t>
      </w:r>
      <w:r w:rsidR="36094E2C" w:rsidRPr="00396937">
        <w:rPr>
          <w:lang w:val="en-US"/>
        </w:rPr>
        <w:t xml:space="preserve"> an </w:t>
      </w:r>
      <w:r w:rsidR="493C07B1" w:rsidRPr="00396937">
        <w:rPr>
          <w:lang w:val="en-US"/>
        </w:rPr>
        <w:t>open-minded</w:t>
      </w:r>
      <w:r w:rsidR="36094E2C" w:rsidRPr="00396937">
        <w:rPr>
          <w:lang w:val="en-US"/>
        </w:rPr>
        <w:t xml:space="preserve"> </w:t>
      </w:r>
      <w:r w:rsidR="000357B3" w:rsidRPr="00396937">
        <w:rPr>
          <w:lang w:val="en-US"/>
        </w:rPr>
        <w:t>organization</w:t>
      </w:r>
      <w:r w:rsidR="36094E2C" w:rsidRPr="00396937">
        <w:rPr>
          <w:lang w:val="en-US"/>
        </w:rPr>
        <w:t xml:space="preserve"> </w:t>
      </w:r>
      <w:r w:rsidR="2B210FE5" w:rsidRPr="00396937">
        <w:rPr>
          <w:lang w:val="en-US"/>
        </w:rPr>
        <w:t>that</w:t>
      </w:r>
      <w:r w:rsidR="36094E2C" w:rsidRPr="00396937">
        <w:rPr>
          <w:lang w:val="en-US"/>
        </w:rPr>
        <w:t xml:space="preserve"> like</w:t>
      </w:r>
      <w:r w:rsidR="777E2C7B" w:rsidRPr="00396937">
        <w:rPr>
          <w:lang w:val="en-US"/>
        </w:rPr>
        <w:t>s</w:t>
      </w:r>
      <w:r w:rsidR="36094E2C" w:rsidRPr="00396937">
        <w:rPr>
          <w:lang w:val="en-US"/>
        </w:rPr>
        <w:t xml:space="preserve"> to </w:t>
      </w:r>
      <w:r w:rsidR="000357B3" w:rsidRPr="00396937">
        <w:rPr>
          <w:lang w:val="en-US"/>
        </w:rPr>
        <w:t>cooperate</w:t>
      </w:r>
      <w:r w:rsidR="36094E2C" w:rsidRPr="00396937">
        <w:rPr>
          <w:lang w:val="en-US"/>
        </w:rPr>
        <w:t xml:space="preserve"> with other </w:t>
      </w:r>
      <w:r w:rsidR="000357B3" w:rsidRPr="00396937">
        <w:rPr>
          <w:lang w:val="en-US"/>
        </w:rPr>
        <w:t>organizations</w:t>
      </w:r>
      <w:r w:rsidR="36094E2C" w:rsidRPr="00396937">
        <w:rPr>
          <w:lang w:val="en-US"/>
        </w:rPr>
        <w:t xml:space="preserve"> and </w:t>
      </w:r>
      <w:r w:rsidR="737846FC" w:rsidRPr="00396937">
        <w:rPr>
          <w:lang w:val="en-US"/>
        </w:rPr>
        <w:t>professionals</w:t>
      </w:r>
      <w:r w:rsidR="36094E2C" w:rsidRPr="00396937">
        <w:rPr>
          <w:lang w:val="en-US"/>
        </w:rPr>
        <w:t>.</w:t>
      </w:r>
      <w:r w:rsidR="5192E790" w:rsidRPr="00396937">
        <w:rPr>
          <w:lang w:val="en-US"/>
        </w:rPr>
        <w:t xml:space="preserve"> By using their methodology</w:t>
      </w:r>
      <w:r w:rsidR="71A59FD7" w:rsidRPr="00396937">
        <w:rPr>
          <w:lang w:val="en-US"/>
        </w:rPr>
        <w:t>,</w:t>
      </w:r>
      <w:r w:rsidR="5192E790" w:rsidRPr="00396937">
        <w:rPr>
          <w:lang w:val="en-US"/>
        </w:rPr>
        <w:t xml:space="preserve"> we were able to better understand and adapt our working methods.</w:t>
      </w:r>
    </w:p>
    <w:p w14:paraId="0187869B" w14:textId="7049FE91" w:rsidR="7051655D" w:rsidRPr="00F579D9" w:rsidRDefault="7051655D" w:rsidP="7051655D">
      <w:pPr>
        <w:rPr>
          <w:lang w:val="en-US"/>
        </w:rPr>
      </w:pPr>
    </w:p>
    <w:p w14:paraId="1448B2EE" w14:textId="70C7A258" w:rsidR="00F15DF8" w:rsidRPr="00F579D9" w:rsidRDefault="00F15DF8" w:rsidP="7051655D">
      <w:pPr>
        <w:rPr>
          <w:lang w:val="en-US"/>
        </w:rPr>
      </w:pPr>
    </w:p>
    <w:p w14:paraId="53CBB1C8" w14:textId="53143C0A" w:rsidR="7051655D" w:rsidRDefault="6314BB6E" w:rsidP="00D723AA">
      <w:pPr>
        <w:pStyle w:val="Heading3"/>
        <w:rPr>
          <w:lang w:val="en-US"/>
        </w:rPr>
      </w:pPr>
      <w:bookmarkStart w:id="9" w:name="_Toc169513071"/>
      <w:r w:rsidRPr="1852389D">
        <w:rPr>
          <w:lang w:val="en-US"/>
        </w:rPr>
        <w:t xml:space="preserve">1.1.6 </w:t>
      </w:r>
      <w:r w:rsidR="00D723AA" w:rsidRPr="1852389D">
        <w:rPr>
          <w:lang w:val="en-US"/>
        </w:rPr>
        <w:t>Answer to sub-question 1</w:t>
      </w:r>
      <w:bookmarkEnd w:id="9"/>
    </w:p>
    <w:p w14:paraId="37C30D2F" w14:textId="694DD766" w:rsidR="001573D9" w:rsidRPr="001573D9" w:rsidRDefault="001573D9" w:rsidP="001573D9">
      <w:pPr>
        <w:rPr>
          <w:rStyle w:val="eop"/>
          <w:rFonts w:cs="Arial"/>
          <w:color w:val="000000" w:themeColor="text1"/>
          <w:lang w:val="en-US"/>
        </w:rPr>
      </w:pPr>
      <w:r w:rsidRPr="001573D9">
        <w:rPr>
          <w:rStyle w:val="normaltextrun"/>
          <w:rFonts w:cs="Arial"/>
          <w:color w:val="000000"/>
          <w:shd w:val="clear" w:color="auto" w:fill="FFFFFF"/>
          <w:lang w:val="en-US"/>
        </w:rPr>
        <w:t>What are the fundamental components and procedures characterizing the transfer and labeling of workloads between data cent</w:t>
      </w:r>
      <w:r w:rsidR="0E264FEB" w:rsidRPr="28E08C7B">
        <w:rPr>
          <w:rStyle w:val="normaltextrun"/>
          <w:rFonts w:cs="Arial"/>
          <w:color w:val="000000" w:themeColor="text1"/>
          <w:lang w:val="en-US"/>
        </w:rPr>
        <w:t>er</w:t>
      </w:r>
      <w:r w:rsidRPr="001573D9">
        <w:rPr>
          <w:rStyle w:val="normaltextrun"/>
          <w:rFonts w:cs="Arial"/>
          <w:color w:val="000000"/>
          <w:shd w:val="clear" w:color="auto" w:fill="FFFFFF"/>
          <w:lang w:val="en-US"/>
        </w:rPr>
        <w:t>s regarding wind and solar energy generation?</w:t>
      </w:r>
    </w:p>
    <w:p w14:paraId="37224202" w14:textId="77777777" w:rsidR="000B6491" w:rsidRDefault="000B6491" w:rsidP="7051655D">
      <w:pPr>
        <w:rPr>
          <w:lang w:val="en-US"/>
        </w:rPr>
      </w:pPr>
    </w:p>
    <w:p w14:paraId="3B706E32" w14:textId="7E8B0A97" w:rsidR="00D723AA" w:rsidRDefault="00D723AA" w:rsidP="7051655D">
      <w:pPr>
        <w:rPr>
          <w:lang w:val="en-US"/>
        </w:rPr>
      </w:pPr>
      <w:r w:rsidRPr="00D723AA">
        <w:rPr>
          <w:lang w:val="en-US"/>
        </w:rPr>
        <w:br/>
        <w:t xml:space="preserve">The transfer and labeling of workloads between data centers regarding wind and solar energy generation involve several fundamental components and procedures: </w:t>
      </w:r>
    </w:p>
    <w:p w14:paraId="2A77CE83" w14:textId="77777777" w:rsidR="00D4149F" w:rsidRDefault="00D4149F" w:rsidP="7051655D">
      <w:pPr>
        <w:rPr>
          <w:lang w:val="en-US"/>
        </w:rPr>
      </w:pPr>
    </w:p>
    <w:p w14:paraId="21D7A541" w14:textId="77777777" w:rsidR="00D4149F" w:rsidRDefault="00D723AA" w:rsidP="7051655D">
      <w:pPr>
        <w:rPr>
          <w:lang w:val="en-US"/>
        </w:rPr>
      </w:pPr>
      <w:r w:rsidRPr="00D723AA">
        <w:rPr>
          <w:lang w:val="en-US"/>
        </w:rPr>
        <w:t xml:space="preserve">It is crucial to have resource scheduling and flexible workload management for effectively integrating wind power and leveraging computational load shifting to enhance renewable energy use. Real-time data from data centers is necessary, and the location of a data center significantly impacts solar energy variation, depending on the time of year. Performance specifications of servers, including how fast they handle workloads, are also essential. Addressing energy loss and waste is critical, as energy loss occurs during transport and conversion, while energy waste happens during tasks without useful output. CPUs are major energy consumers in data centers, responsible for up to 60% of the total energy consumption. Additionally, proposed models for multilabel classification of weather data using deep learning and software like Parasol and </w:t>
      </w:r>
      <w:proofErr w:type="spellStart"/>
      <w:r w:rsidRPr="00D723AA">
        <w:rPr>
          <w:lang w:val="en-US"/>
        </w:rPr>
        <w:t>GreenSwitch</w:t>
      </w:r>
      <w:proofErr w:type="spellEnd"/>
      <w:r w:rsidRPr="00D723AA">
        <w:rPr>
          <w:lang w:val="en-US"/>
        </w:rPr>
        <w:t xml:space="preserve"> for managing workloads and energy sources demonstrate innovative approaches to optimizing renewable energy use. Expert feedback emphasized the importance of proper model building and variable selection, while observations of collaborative work environments contributed to refining the project’s approach. </w:t>
      </w:r>
    </w:p>
    <w:p w14:paraId="4022B662" w14:textId="77777777" w:rsidR="00D4149F" w:rsidRDefault="00D4149F" w:rsidP="7051655D">
      <w:pPr>
        <w:rPr>
          <w:lang w:val="en-US"/>
        </w:rPr>
      </w:pPr>
    </w:p>
    <w:p w14:paraId="489CE0FF" w14:textId="587BD643" w:rsidR="7051655D" w:rsidRDefault="00D723AA" w:rsidP="7051655D">
      <w:pPr>
        <w:rPr>
          <w:lang w:val="en-US"/>
        </w:rPr>
      </w:pPr>
      <w:r w:rsidRPr="00D723AA">
        <w:rPr>
          <w:lang w:val="en-US"/>
        </w:rPr>
        <w:t>Overall, these components and procedures ensure effective management and optimization of workloads based on renewable energy generation.</w:t>
      </w:r>
    </w:p>
    <w:p w14:paraId="7D1C8201" w14:textId="77777777" w:rsidR="00D723AA" w:rsidRDefault="00D723AA" w:rsidP="7051655D">
      <w:pPr>
        <w:rPr>
          <w:lang w:val="en-US"/>
        </w:rPr>
      </w:pPr>
    </w:p>
    <w:p w14:paraId="2476F40D" w14:textId="77777777" w:rsidR="00D723AA" w:rsidRDefault="00D723AA" w:rsidP="7051655D">
      <w:pPr>
        <w:rPr>
          <w:lang w:val="en-US"/>
        </w:rPr>
      </w:pPr>
    </w:p>
    <w:p w14:paraId="2123382F" w14:textId="77777777" w:rsidR="00D723AA" w:rsidRDefault="00D723AA" w:rsidP="7051655D">
      <w:pPr>
        <w:rPr>
          <w:lang w:val="en-US"/>
        </w:rPr>
      </w:pPr>
    </w:p>
    <w:p w14:paraId="312FB1F8" w14:textId="77777777" w:rsidR="00D723AA" w:rsidRDefault="00D723AA" w:rsidP="7051655D">
      <w:pPr>
        <w:rPr>
          <w:lang w:val="en-US"/>
        </w:rPr>
      </w:pPr>
    </w:p>
    <w:p w14:paraId="4BAD7557" w14:textId="77777777" w:rsidR="00D723AA" w:rsidRDefault="00D723AA" w:rsidP="7051655D">
      <w:pPr>
        <w:rPr>
          <w:lang w:val="en-US"/>
        </w:rPr>
      </w:pPr>
    </w:p>
    <w:p w14:paraId="1694D702" w14:textId="6EC00621" w:rsidR="00625205" w:rsidRDefault="00625205" w:rsidP="1852389D">
      <w:pPr>
        <w:rPr>
          <w:lang w:val="en-US"/>
        </w:rPr>
      </w:pPr>
    </w:p>
    <w:p w14:paraId="32BBD3F5" w14:textId="5D5E66E4" w:rsidR="1852389D" w:rsidRDefault="1852389D" w:rsidP="1852389D">
      <w:pPr>
        <w:rPr>
          <w:lang w:val="en-US"/>
        </w:rPr>
      </w:pPr>
    </w:p>
    <w:p w14:paraId="629F147C" w14:textId="77777777" w:rsidR="00625205" w:rsidRDefault="00625205" w:rsidP="7051655D">
      <w:pPr>
        <w:rPr>
          <w:lang w:val="en-US"/>
        </w:rPr>
      </w:pPr>
    </w:p>
    <w:p w14:paraId="4E77EB70" w14:textId="51EBA04B" w:rsidR="7051655D" w:rsidRPr="00F579D9" w:rsidRDefault="7051655D" w:rsidP="7051655D">
      <w:pPr>
        <w:rPr>
          <w:lang w:val="en-US"/>
        </w:rPr>
      </w:pPr>
    </w:p>
    <w:p w14:paraId="1937ECF7" w14:textId="0897BCBD" w:rsidR="00C97C5F" w:rsidRDefault="00C97C5F" w:rsidP="00866CB4">
      <w:pPr>
        <w:pStyle w:val="Heading2"/>
        <w:numPr>
          <w:ilvl w:val="1"/>
          <w:numId w:val="6"/>
        </w:numPr>
      </w:pPr>
      <w:bookmarkStart w:id="10" w:name="_Toc169513072"/>
      <w:r>
        <w:t>Sub-question 2</w:t>
      </w:r>
      <w:bookmarkEnd w:id="10"/>
    </w:p>
    <w:p w14:paraId="18F9D852" w14:textId="77777777" w:rsidR="00C97C5F" w:rsidRDefault="00C97C5F" w:rsidP="00C97C5F"/>
    <w:p w14:paraId="62E83187" w14:textId="2B473725" w:rsidR="00C97C5F" w:rsidRPr="00C97C5F" w:rsidRDefault="00C97C5F" w:rsidP="1852389D">
      <w:pPr>
        <w:rPr>
          <w:rStyle w:val="eop"/>
          <w:lang w:val="en-US"/>
        </w:rPr>
      </w:pPr>
      <w:r>
        <w:rPr>
          <w:rStyle w:val="normaltextrun"/>
          <w:rFonts w:cs="Arial"/>
          <w:color w:val="000000"/>
          <w:shd w:val="clear" w:color="auto" w:fill="FFFFFF"/>
          <w:lang w:val="en-GB"/>
        </w:rPr>
        <w:t>What specific criteria and parameters define the ideal situation for optimizing the labelling process between data centres, considering the open weather data, energy source consumption, and energetic penalties.</w:t>
      </w:r>
      <w:r w:rsidRPr="00C97C5F">
        <w:rPr>
          <w:rStyle w:val="eop"/>
          <w:rFonts w:cs="Arial"/>
          <w:color w:val="000000"/>
          <w:shd w:val="clear" w:color="auto" w:fill="FFFFFF"/>
          <w:lang w:val="en-US"/>
        </w:rPr>
        <w:t> </w:t>
      </w:r>
    </w:p>
    <w:p w14:paraId="0C3088FC" w14:textId="77777777" w:rsidR="00C97C5F" w:rsidRDefault="00C97C5F" w:rsidP="00C97C5F">
      <w:pPr>
        <w:rPr>
          <w:lang w:val="en-US"/>
        </w:rPr>
      </w:pPr>
    </w:p>
    <w:p w14:paraId="592A3FD1" w14:textId="3BADD897" w:rsidR="00C97C5F" w:rsidRDefault="1B3CB0C5" w:rsidP="0BA7E618">
      <w:r>
        <w:rPr>
          <w:noProof/>
        </w:rPr>
        <w:drawing>
          <wp:inline distT="0" distB="0" distL="0" distR="0" wp14:anchorId="0CC01B78" wp14:editId="57D58F86">
            <wp:extent cx="426757" cy="432854"/>
            <wp:effectExtent l="0" t="0" r="0" b="0"/>
            <wp:docPr id="1768758995" name="Picture 1768758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6757" cy="432854"/>
                    </a:xfrm>
                    <a:prstGeom prst="rect">
                      <a:avLst/>
                    </a:prstGeom>
                  </pic:spPr>
                </pic:pic>
              </a:graphicData>
            </a:graphic>
          </wp:inline>
        </w:drawing>
      </w:r>
    </w:p>
    <w:p w14:paraId="085F9872" w14:textId="4180226A" w:rsidR="1B3CB0C5" w:rsidRDefault="1B3CB0C5" w:rsidP="2DFDAE2A">
      <w:pPr>
        <w:pStyle w:val="Heading3"/>
        <w:rPr>
          <w:lang w:val="en-GB"/>
        </w:rPr>
      </w:pPr>
      <w:bookmarkStart w:id="11" w:name="_Toc169513073"/>
      <w:r w:rsidRPr="1852389D">
        <w:rPr>
          <w:lang w:val="en-GB"/>
        </w:rPr>
        <w:t>1.2.1 literature study</w:t>
      </w:r>
      <w:bookmarkEnd w:id="11"/>
    </w:p>
    <w:p w14:paraId="3A2D95F5" w14:textId="58B281C6" w:rsidR="0BA7E618" w:rsidRPr="00F2704B" w:rsidRDefault="7E56DE5E" w:rsidP="69E98BC5">
      <w:pPr>
        <w:rPr>
          <w:rFonts w:eastAsia="Arial" w:cs="Arial"/>
          <w:b/>
          <w:bCs/>
          <w:color w:val="000000" w:themeColor="text1"/>
          <w:lang w:val="en-GB"/>
        </w:rPr>
      </w:pPr>
      <w:r w:rsidRPr="00F2704B">
        <w:rPr>
          <w:rFonts w:eastAsia="Arial" w:cs="Arial"/>
          <w:color w:val="000000" w:themeColor="text1"/>
          <w:lang w:val="en-GB"/>
        </w:rPr>
        <w:t>The project group has looked at different comparable already available products during a literature study.</w:t>
      </w:r>
    </w:p>
    <w:p w14:paraId="1886F6ED" w14:textId="79081002" w:rsidR="0BA7E618" w:rsidRPr="00F2704B" w:rsidRDefault="7E56DE5E" w:rsidP="69E98BC5">
      <w:pPr>
        <w:rPr>
          <w:rFonts w:eastAsia="Arial" w:cs="Arial"/>
          <w:color w:val="000000" w:themeColor="text1"/>
          <w:lang w:val="en-GB"/>
        </w:rPr>
      </w:pPr>
      <w:r w:rsidRPr="00F2704B">
        <w:rPr>
          <w:rFonts w:eastAsia="Arial" w:cs="Arial"/>
          <w:color w:val="000000" w:themeColor="text1"/>
          <w:lang w:val="en-GB"/>
        </w:rPr>
        <w:t>Findings of the components are:</w:t>
      </w:r>
    </w:p>
    <w:p w14:paraId="4CE1C323" w14:textId="501663B9" w:rsidR="0BA7E618" w:rsidRPr="00F2704B" w:rsidRDefault="7E56DE5E" w:rsidP="7CBB6640">
      <w:pPr>
        <w:pStyle w:val="ListParagraph"/>
        <w:numPr>
          <w:ilvl w:val="0"/>
          <w:numId w:val="16"/>
        </w:numPr>
        <w:rPr>
          <w:rFonts w:eastAsia="Arial" w:cs="Arial"/>
          <w:color w:val="000000" w:themeColor="text1"/>
          <w:lang w:val="en-GB"/>
        </w:rPr>
      </w:pPr>
      <w:r w:rsidRPr="00F2704B">
        <w:rPr>
          <w:rStyle w:val="eop"/>
          <w:rFonts w:eastAsia="Arial" w:cs="Arial"/>
          <w:color w:val="000000" w:themeColor="text1"/>
          <w:lang w:val="en-US"/>
        </w:rPr>
        <w:t>That it's important to have a resource scheduling and a flexible workload management to effectively integrate wind power (Wang et al., 2020).</w:t>
      </w:r>
    </w:p>
    <w:p w14:paraId="59F08D7F" w14:textId="7BF84B7D" w:rsidR="0BA7E618" w:rsidRDefault="7E56DE5E" w:rsidP="7CBB6640">
      <w:pPr>
        <w:pStyle w:val="ListParagraph"/>
        <w:numPr>
          <w:ilvl w:val="0"/>
          <w:numId w:val="16"/>
        </w:numPr>
        <w:rPr>
          <w:lang w:val="en-GB"/>
        </w:rPr>
      </w:pPr>
      <w:r w:rsidRPr="00F2704B">
        <w:rPr>
          <w:rFonts w:eastAsia="Arial" w:cs="Arial"/>
          <w:color w:val="000000" w:themeColor="text1"/>
          <w:lang w:val="en-GB"/>
        </w:rPr>
        <w:t>Solar power is generated by catching solar energy on a solar panel, the transformer converts this direct current into an alternating current, that is usable.</w:t>
      </w:r>
      <w:r w:rsidRPr="69E98BC5">
        <w:rPr>
          <w:rFonts w:eastAsia="Arial" w:cs="Arial"/>
          <w:color w:val="000000" w:themeColor="text1"/>
          <w:sz w:val="18"/>
          <w:szCs w:val="18"/>
          <w:lang w:val="en-GB"/>
        </w:rPr>
        <w:t xml:space="preserve"> (</w:t>
      </w:r>
      <w:proofErr w:type="spellStart"/>
      <w:r w:rsidRPr="00F2704B">
        <w:rPr>
          <w:color w:val="000000" w:themeColor="text1"/>
          <w:lang w:val="en-GB"/>
        </w:rPr>
        <w:t>Zonneplan</w:t>
      </w:r>
      <w:proofErr w:type="spellEnd"/>
      <w:r w:rsidRPr="00F2704B">
        <w:rPr>
          <w:color w:val="000000" w:themeColor="text1"/>
          <w:lang w:val="en-GB"/>
        </w:rPr>
        <w:t xml:space="preserve"> B.V., 2024)</w:t>
      </w:r>
    </w:p>
    <w:p w14:paraId="10E5058F" w14:textId="2F9B9030" w:rsidR="0BA7E618" w:rsidRDefault="7E56DE5E" w:rsidP="7CBB6640">
      <w:pPr>
        <w:pStyle w:val="ListParagraph"/>
        <w:numPr>
          <w:ilvl w:val="0"/>
          <w:numId w:val="16"/>
        </w:numPr>
        <w:rPr>
          <w:color w:val="000000" w:themeColor="text1"/>
          <w:lang w:val="en-GB"/>
        </w:rPr>
      </w:pPr>
      <w:r w:rsidRPr="69E98BC5">
        <w:rPr>
          <w:color w:val="000000" w:themeColor="text1"/>
          <w:lang w:val="en-GB"/>
        </w:rPr>
        <w:t>Wind energy is generated by having a wind turbine stand in the wind. The wind hitting the blades makes the turbine spin. This spinning generates low voltage power, a transformer transforms this to high voltage to be used on the power net.</w:t>
      </w:r>
      <w:r w:rsidR="620F2498" w:rsidRPr="3916E9A0">
        <w:rPr>
          <w:color w:val="000000" w:themeColor="text1"/>
          <w:lang w:val="en-GB"/>
        </w:rPr>
        <w:t xml:space="preserve"> </w:t>
      </w:r>
      <w:r w:rsidR="620F2498" w:rsidRPr="28BC76DF">
        <w:rPr>
          <w:color w:val="000000" w:themeColor="text1"/>
          <w:lang w:val="en-GB"/>
        </w:rPr>
        <w:t>(Windecentrale.</w:t>
      </w:r>
      <w:r w:rsidR="620F2498" w:rsidRPr="42EA0547">
        <w:rPr>
          <w:color w:val="000000" w:themeColor="text1"/>
          <w:lang w:val="en-GB"/>
        </w:rPr>
        <w:t>nl,</w:t>
      </w:r>
      <w:r w:rsidR="620F2498" w:rsidRPr="7CDBD8CC">
        <w:rPr>
          <w:color w:val="000000" w:themeColor="text1"/>
          <w:lang w:val="en-GB"/>
        </w:rPr>
        <w:t xml:space="preserve"> </w:t>
      </w:r>
      <w:proofErr w:type="spellStart"/>
      <w:r w:rsidR="620F2498" w:rsidRPr="7CDBD8CC">
        <w:rPr>
          <w:color w:val="000000" w:themeColor="text1"/>
          <w:lang w:val="en-GB"/>
        </w:rPr>
        <w:t>z.d</w:t>
      </w:r>
      <w:proofErr w:type="spellEnd"/>
      <w:r w:rsidR="620F2498" w:rsidRPr="7CDBD8CC">
        <w:rPr>
          <w:color w:val="000000" w:themeColor="text1"/>
          <w:lang w:val="en-GB"/>
        </w:rPr>
        <w:t>.)</w:t>
      </w:r>
    </w:p>
    <w:p w14:paraId="1A72DB3D" w14:textId="15AC222B" w:rsidR="0BA7E618" w:rsidRPr="00F2704B" w:rsidRDefault="7E56DE5E" w:rsidP="7CBB6640">
      <w:pPr>
        <w:pStyle w:val="ListParagraph"/>
        <w:numPr>
          <w:ilvl w:val="0"/>
          <w:numId w:val="16"/>
        </w:numPr>
        <w:rPr>
          <w:rFonts w:eastAsia="Arial" w:cs="Arial"/>
          <w:color w:val="000000" w:themeColor="text1"/>
          <w:lang w:val="en-GB"/>
        </w:rPr>
      </w:pPr>
      <w:r w:rsidRPr="00F2704B">
        <w:rPr>
          <w:rStyle w:val="eop"/>
          <w:rFonts w:eastAsia="Arial" w:cs="Arial"/>
          <w:color w:val="000000" w:themeColor="text1"/>
          <w:lang w:val="en-US"/>
        </w:rPr>
        <w:t>Potential of computational load shifting between data centers to improve renewable energy use (Rahmani et al., 2022).</w:t>
      </w:r>
    </w:p>
    <w:p w14:paraId="5B6D04FE" w14:textId="1ABD0572" w:rsidR="0BA7E618" w:rsidRPr="00F2704B" w:rsidRDefault="7E56DE5E" w:rsidP="7CBB6640">
      <w:pPr>
        <w:pStyle w:val="ListParagraph"/>
        <w:numPr>
          <w:ilvl w:val="0"/>
          <w:numId w:val="16"/>
        </w:numPr>
        <w:rPr>
          <w:rStyle w:val="eop"/>
          <w:rFonts w:eastAsia="Arial" w:cs="Arial"/>
          <w:color w:val="000000" w:themeColor="text1"/>
          <w:highlight w:val="yellow"/>
          <w:lang w:val="en-GB"/>
        </w:rPr>
      </w:pPr>
      <w:r w:rsidRPr="00F2704B">
        <w:rPr>
          <w:rStyle w:val="eop"/>
          <w:rFonts w:eastAsia="Arial" w:cs="Arial"/>
          <w:color w:val="000000" w:themeColor="text1"/>
          <w:lang w:val="en-GB"/>
        </w:rPr>
        <w:t>It’s necessary to have actual data from real time datacentres (</w:t>
      </w:r>
      <w:proofErr w:type="spellStart"/>
      <w:r w:rsidRPr="00F2704B">
        <w:rPr>
          <w:rStyle w:val="eop"/>
          <w:rFonts w:eastAsia="Arial" w:cs="Arial"/>
          <w:color w:val="000000" w:themeColor="text1"/>
          <w:lang w:val="en-GB"/>
        </w:rPr>
        <w:t>Sheme</w:t>
      </w:r>
      <w:proofErr w:type="spellEnd"/>
      <w:r w:rsidRPr="00F2704B">
        <w:rPr>
          <w:rStyle w:val="eop"/>
          <w:rFonts w:eastAsia="Arial" w:cs="Arial"/>
          <w:color w:val="000000" w:themeColor="text1"/>
          <w:lang w:val="en-GB"/>
        </w:rPr>
        <w:t xml:space="preserve"> et al., 2018). </w:t>
      </w:r>
    </w:p>
    <w:p w14:paraId="1FC87F08" w14:textId="19F43FBB" w:rsidR="0BA7E618" w:rsidRPr="00F2704B" w:rsidRDefault="7E56DE5E" w:rsidP="7CBB6640">
      <w:pPr>
        <w:pStyle w:val="ListParagraph"/>
        <w:numPr>
          <w:ilvl w:val="0"/>
          <w:numId w:val="16"/>
        </w:numPr>
        <w:rPr>
          <w:rStyle w:val="eop"/>
          <w:rFonts w:eastAsia="Arial" w:cs="Arial"/>
          <w:color w:val="000000" w:themeColor="text1"/>
          <w:lang w:val="en-GB"/>
        </w:rPr>
      </w:pPr>
      <w:r w:rsidRPr="00F2704B">
        <w:rPr>
          <w:rStyle w:val="eop"/>
          <w:rFonts w:eastAsia="Arial" w:cs="Arial"/>
          <w:color w:val="000000" w:themeColor="text1"/>
          <w:lang w:val="en-GB"/>
        </w:rPr>
        <w:t xml:space="preserve">It’s important to note that </w:t>
      </w:r>
      <w:r w:rsidR="2031BA78" w:rsidRPr="3B7A413A">
        <w:rPr>
          <w:rStyle w:val="eop"/>
          <w:rFonts w:eastAsia="Arial" w:cs="Arial"/>
          <w:color w:val="000000" w:themeColor="text1"/>
          <w:lang w:val="en-GB"/>
        </w:rPr>
        <w:t>datacentres</w:t>
      </w:r>
      <w:r w:rsidRPr="00F2704B">
        <w:rPr>
          <w:rStyle w:val="eop"/>
          <w:rFonts w:eastAsia="Arial" w:cs="Arial"/>
          <w:color w:val="000000" w:themeColor="text1"/>
          <w:lang w:val="en-GB"/>
        </w:rPr>
        <w:t xml:space="preserve"> have a wide variation in solar energy depending on the time of year, which naturally influences the amount of solar energy supplied (</w:t>
      </w:r>
      <w:proofErr w:type="spellStart"/>
      <w:r w:rsidRPr="00F2704B">
        <w:rPr>
          <w:rStyle w:val="eop"/>
          <w:rFonts w:eastAsia="Arial" w:cs="Arial"/>
          <w:color w:val="000000" w:themeColor="text1"/>
          <w:lang w:val="en-GB"/>
        </w:rPr>
        <w:t>Sheme</w:t>
      </w:r>
      <w:proofErr w:type="spellEnd"/>
      <w:r w:rsidRPr="00F2704B">
        <w:rPr>
          <w:rStyle w:val="eop"/>
          <w:rFonts w:eastAsia="Arial" w:cs="Arial"/>
          <w:color w:val="000000" w:themeColor="text1"/>
          <w:lang w:val="en-GB"/>
        </w:rPr>
        <w:t xml:space="preserve"> et al., 2018).</w:t>
      </w:r>
    </w:p>
    <w:p w14:paraId="290DCD5C" w14:textId="61714018" w:rsidR="0BA7E618" w:rsidRPr="00F2704B" w:rsidRDefault="7E56DE5E" w:rsidP="7CBB6640">
      <w:pPr>
        <w:pStyle w:val="ListParagraph"/>
        <w:numPr>
          <w:ilvl w:val="0"/>
          <w:numId w:val="16"/>
        </w:numPr>
        <w:rPr>
          <w:rStyle w:val="eop"/>
          <w:rFonts w:eastAsia="Arial" w:cs="Arial"/>
          <w:color w:val="000000" w:themeColor="text1"/>
          <w:lang w:val="en-US"/>
        </w:rPr>
      </w:pPr>
      <w:r w:rsidRPr="00F2704B">
        <w:rPr>
          <w:rStyle w:val="eop"/>
          <w:rFonts w:eastAsia="Arial" w:cs="Arial"/>
          <w:color w:val="000000" w:themeColor="text1"/>
          <w:lang w:val="en-GB"/>
        </w:rPr>
        <w:t xml:space="preserve">the performance specification by servers as capacities, how fast the servers handle workloads, is important </w:t>
      </w:r>
      <w:r w:rsidRPr="00F2704B">
        <w:rPr>
          <w:rStyle w:val="eop"/>
          <w:rFonts w:eastAsia="Arial" w:cs="Arial"/>
          <w:color w:val="000000" w:themeColor="text1"/>
          <w:lang w:val="en-US"/>
        </w:rPr>
        <w:t>(Song et al., 2022)</w:t>
      </w:r>
    </w:p>
    <w:p w14:paraId="7599B6C4" w14:textId="5FC27400" w:rsidR="118C1C6C" w:rsidRDefault="5AEA12E8" w:rsidP="7CBB6640">
      <w:pPr>
        <w:pStyle w:val="ListParagraph"/>
        <w:numPr>
          <w:ilvl w:val="0"/>
          <w:numId w:val="16"/>
        </w:numPr>
        <w:rPr>
          <w:rStyle w:val="eop"/>
          <w:rFonts w:eastAsia="Arial" w:cs="Arial"/>
          <w:color w:val="000000" w:themeColor="text1"/>
          <w:lang w:val="en-US"/>
        </w:rPr>
      </w:pPr>
      <w:r w:rsidRPr="34DE3273">
        <w:rPr>
          <w:rStyle w:val="eop"/>
          <w:rFonts w:eastAsia="Arial" w:cs="Arial"/>
          <w:color w:val="000000" w:themeColor="text1"/>
          <w:lang w:val="en-US"/>
        </w:rPr>
        <w:t xml:space="preserve">We have also </w:t>
      </w:r>
      <w:r w:rsidRPr="5E771F08">
        <w:rPr>
          <w:rStyle w:val="eop"/>
          <w:rFonts w:eastAsia="Arial" w:cs="Arial"/>
          <w:color w:val="000000" w:themeColor="text1"/>
          <w:lang w:val="en-US"/>
        </w:rPr>
        <w:t xml:space="preserve">found some </w:t>
      </w:r>
      <w:r w:rsidRPr="5DA3DA80">
        <w:rPr>
          <w:rStyle w:val="eop"/>
          <w:rFonts w:eastAsia="Arial" w:cs="Arial"/>
          <w:color w:val="000000" w:themeColor="text1"/>
          <w:lang w:val="en-US"/>
        </w:rPr>
        <w:t xml:space="preserve">images </w:t>
      </w:r>
      <w:r w:rsidRPr="43210B1E">
        <w:rPr>
          <w:rStyle w:val="eop"/>
          <w:rFonts w:eastAsia="Arial" w:cs="Arial"/>
          <w:color w:val="000000" w:themeColor="text1"/>
          <w:lang w:val="en-US"/>
        </w:rPr>
        <w:t xml:space="preserve">describing the growth of </w:t>
      </w:r>
      <w:r w:rsidRPr="48949D24">
        <w:rPr>
          <w:rStyle w:val="eop"/>
          <w:rFonts w:eastAsia="Arial" w:cs="Arial"/>
          <w:color w:val="000000" w:themeColor="text1"/>
          <w:lang w:val="en-US"/>
        </w:rPr>
        <w:t>(</w:t>
      </w:r>
      <w:r w:rsidRPr="43210B1E">
        <w:rPr>
          <w:rStyle w:val="eop"/>
          <w:rFonts w:eastAsia="Arial" w:cs="Arial"/>
          <w:color w:val="000000" w:themeColor="text1"/>
          <w:lang w:val="en-US"/>
        </w:rPr>
        <w:t>green</w:t>
      </w:r>
      <w:r w:rsidRPr="48949D24">
        <w:rPr>
          <w:rStyle w:val="eop"/>
          <w:rFonts w:eastAsia="Arial" w:cs="Arial"/>
          <w:color w:val="000000" w:themeColor="text1"/>
          <w:lang w:val="en-US"/>
        </w:rPr>
        <w:t xml:space="preserve">) </w:t>
      </w:r>
      <w:r w:rsidRPr="40A21C24">
        <w:rPr>
          <w:rStyle w:val="eop"/>
          <w:rFonts w:eastAsia="Arial" w:cs="Arial"/>
          <w:color w:val="000000" w:themeColor="text1"/>
          <w:lang w:val="en-US"/>
        </w:rPr>
        <w:t xml:space="preserve">energy usage </w:t>
      </w:r>
      <w:r w:rsidRPr="74007031">
        <w:rPr>
          <w:rStyle w:val="eop"/>
          <w:rFonts w:eastAsia="Arial" w:cs="Arial"/>
          <w:color w:val="000000" w:themeColor="text1"/>
          <w:lang w:val="en-US"/>
        </w:rPr>
        <w:t xml:space="preserve">by </w:t>
      </w:r>
      <w:r w:rsidRPr="4139EADA">
        <w:rPr>
          <w:rStyle w:val="eop"/>
          <w:rFonts w:eastAsia="Arial" w:cs="Arial"/>
          <w:color w:val="000000" w:themeColor="text1"/>
          <w:lang w:val="en-US"/>
        </w:rPr>
        <w:t xml:space="preserve">datacenters. We also found an </w:t>
      </w:r>
      <w:r w:rsidRPr="61E5D5E1">
        <w:rPr>
          <w:rStyle w:val="eop"/>
          <w:rFonts w:eastAsia="Arial" w:cs="Arial"/>
          <w:color w:val="000000" w:themeColor="text1"/>
          <w:lang w:val="en-US"/>
        </w:rPr>
        <w:t xml:space="preserve">image </w:t>
      </w:r>
      <w:r w:rsidRPr="4C210EE6">
        <w:rPr>
          <w:rStyle w:val="eop"/>
          <w:rFonts w:eastAsia="Arial" w:cs="Arial"/>
          <w:color w:val="000000" w:themeColor="text1"/>
          <w:lang w:val="en-US"/>
        </w:rPr>
        <w:t xml:space="preserve">describing </w:t>
      </w:r>
      <w:r w:rsidRPr="5F8B923C">
        <w:rPr>
          <w:rStyle w:val="eop"/>
          <w:rFonts w:eastAsia="Arial" w:cs="Arial"/>
          <w:color w:val="000000" w:themeColor="text1"/>
          <w:lang w:val="en-US"/>
        </w:rPr>
        <w:t xml:space="preserve">some percentual </w:t>
      </w:r>
      <w:r w:rsidR="4EBF179C" w:rsidRPr="447ED4FC">
        <w:rPr>
          <w:rStyle w:val="eop"/>
          <w:rFonts w:eastAsia="Arial" w:cs="Arial"/>
          <w:color w:val="000000" w:themeColor="text1"/>
          <w:lang w:val="en-US"/>
        </w:rPr>
        <w:t xml:space="preserve">energy </w:t>
      </w:r>
      <w:r w:rsidRPr="447ED4FC">
        <w:rPr>
          <w:rStyle w:val="eop"/>
          <w:rFonts w:eastAsia="Arial" w:cs="Arial"/>
          <w:color w:val="000000" w:themeColor="text1"/>
          <w:lang w:val="en-US"/>
        </w:rPr>
        <w:t>losses</w:t>
      </w:r>
      <w:r w:rsidR="0A4A095A" w:rsidRPr="447ED4FC">
        <w:rPr>
          <w:rStyle w:val="eop"/>
          <w:rFonts w:eastAsia="Arial" w:cs="Arial"/>
          <w:color w:val="000000" w:themeColor="text1"/>
          <w:lang w:val="en-US"/>
        </w:rPr>
        <w:t xml:space="preserve"> when using solar panels.</w:t>
      </w:r>
      <w:r w:rsidR="00AB567B">
        <w:rPr>
          <w:rStyle w:val="eop"/>
          <w:rFonts w:eastAsia="Arial" w:cs="Arial"/>
          <w:color w:val="000000" w:themeColor="text1"/>
          <w:lang w:val="en-US"/>
        </w:rPr>
        <w:t xml:space="preserve"> (Attachment</w:t>
      </w:r>
      <w:r w:rsidR="00977CA8">
        <w:rPr>
          <w:rStyle w:val="eop"/>
          <w:rFonts w:eastAsia="Arial" w:cs="Arial"/>
          <w:color w:val="000000" w:themeColor="text1"/>
          <w:lang w:val="en-US"/>
        </w:rPr>
        <w:t xml:space="preserve"> 1</w:t>
      </w:r>
      <w:r w:rsidR="0008686E">
        <w:rPr>
          <w:rStyle w:val="eop"/>
          <w:rFonts w:eastAsia="Arial" w:cs="Arial"/>
          <w:color w:val="000000" w:themeColor="text1"/>
          <w:lang w:val="en-US"/>
        </w:rPr>
        <w:t xml:space="preserve"> different variants of energy consumption, </w:t>
      </w:r>
      <w:r w:rsidR="006A06E7">
        <w:rPr>
          <w:rStyle w:val="eop"/>
          <w:rFonts w:eastAsia="Arial" w:cs="Arial"/>
          <w:color w:val="000000" w:themeColor="text1"/>
          <w:lang w:val="en-US"/>
        </w:rPr>
        <w:t xml:space="preserve">attachment 2 data </w:t>
      </w:r>
      <w:proofErr w:type="spellStart"/>
      <w:r w:rsidR="006A06E7">
        <w:rPr>
          <w:rStyle w:val="eop"/>
          <w:rFonts w:eastAsia="Arial" w:cs="Arial"/>
          <w:color w:val="000000" w:themeColor="text1"/>
          <w:lang w:val="en-US"/>
        </w:rPr>
        <w:t>centre</w:t>
      </w:r>
      <w:proofErr w:type="spellEnd"/>
      <w:r w:rsidR="006A06E7">
        <w:rPr>
          <w:rStyle w:val="eop"/>
          <w:rFonts w:eastAsia="Arial" w:cs="Arial"/>
          <w:color w:val="000000" w:themeColor="text1"/>
          <w:lang w:val="en-US"/>
        </w:rPr>
        <w:t xml:space="preserve"> energy consumption, attachment 3 </w:t>
      </w:r>
      <w:r w:rsidR="006954C0">
        <w:rPr>
          <w:rStyle w:val="eop"/>
          <w:rFonts w:eastAsia="Arial" w:cs="Arial"/>
          <w:color w:val="000000" w:themeColor="text1"/>
          <w:lang w:val="en-US"/>
        </w:rPr>
        <w:t>DC generation losses)</w:t>
      </w:r>
      <w:r w:rsidR="00A57D62">
        <w:rPr>
          <w:rStyle w:val="eop"/>
          <w:rFonts w:eastAsia="Arial" w:cs="Arial"/>
          <w:color w:val="000000" w:themeColor="text1"/>
          <w:lang w:val="en-US"/>
        </w:rPr>
        <w:t>.</w:t>
      </w:r>
    </w:p>
    <w:p w14:paraId="7DB49068" w14:textId="66CBCE2B" w:rsidR="0BA7E618" w:rsidRPr="00F2704B" w:rsidRDefault="7E56DE5E" w:rsidP="7CBB6640">
      <w:pPr>
        <w:pStyle w:val="paragraph"/>
        <w:numPr>
          <w:ilvl w:val="0"/>
          <w:numId w:val="16"/>
        </w:numPr>
        <w:spacing w:before="0" w:beforeAutospacing="0" w:after="0" w:afterAutospacing="0"/>
        <w:rPr>
          <w:rFonts w:ascii="Arial" w:eastAsia="Arial" w:hAnsi="Arial" w:cs="Arial"/>
          <w:color w:val="000000" w:themeColor="text1"/>
          <w:sz w:val="20"/>
          <w:szCs w:val="20"/>
          <w:lang w:val="en-GB"/>
        </w:rPr>
      </w:pPr>
      <w:r w:rsidRPr="00F2704B">
        <w:rPr>
          <w:rFonts w:ascii="Arial" w:eastAsia="Arial" w:hAnsi="Arial" w:cs="Arial"/>
          <w:color w:val="000000" w:themeColor="text1"/>
          <w:sz w:val="20"/>
          <w:szCs w:val="20"/>
          <w:lang w:val="en-US"/>
        </w:rPr>
        <w:t xml:space="preserve">The inefficient consumption of energy in datacenters can be mainly allocated to the following two components: energy loss and energy waste. Energy loss is the part of power lost during transport and conversion.  Energy waste is the energy that is spent </w:t>
      </w:r>
      <w:r w:rsidR="3A66DB83" w:rsidRPr="0EF4F40E">
        <w:rPr>
          <w:rFonts w:ascii="Arial" w:eastAsia="Arial" w:hAnsi="Arial" w:cs="Arial"/>
          <w:color w:val="000000" w:themeColor="text1"/>
          <w:sz w:val="20"/>
          <w:szCs w:val="20"/>
          <w:lang w:val="en-US"/>
        </w:rPr>
        <w:t>for</w:t>
      </w:r>
      <w:r w:rsidRPr="00F2704B">
        <w:rPr>
          <w:rFonts w:ascii="Arial" w:eastAsia="Arial" w:hAnsi="Arial" w:cs="Arial"/>
          <w:color w:val="000000" w:themeColor="text1"/>
          <w:sz w:val="20"/>
          <w:szCs w:val="20"/>
          <w:lang w:val="en-US"/>
        </w:rPr>
        <w:t xml:space="preserve"> the main task in data centers without any useful output. (</w:t>
      </w:r>
      <w:proofErr w:type="spellStart"/>
      <w:r w:rsidRPr="00F2704B">
        <w:rPr>
          <w:rFonts w:ascii="Arial" w:eastAsia="Arial" w:hAnsi="Arial" w:cs="Arial"/>
          <w:color w:val="000000" w:themeColor="text1"/>
          <w:sz w:val="20"/>
          <w:szCs w:val="20"/>
          <w:lang w:val="en-US"/>
        </w:rPr>
        <w:t>Mastelic</w:t>
      </w:r>
      <w:proofErr w:type="spellEnd"/>
      <w:r w:rsidRPr="00F2704B">
        <w:rPr>
          <w:rFonts w:ascii="Arial" w:eastAsia="Arial" w:hAnsi="Arial" w:cs="Arial"/>
          <w:color w:val="000000" w:themeColor="text1"/>
          <w:sz w:val="20"/>
          <w:szCs w:val="20"/>
          <w:lang w:val="en-US"/>
        </w:rPr>
        <w:t xml:space="preserve"> et al., 2014).</w:t>
      </w:r>
    </w:p>
    <w:p w14:paraId="5D2496A4" w14:textId="079862B1" w:rsidR="0BA7E618" w:rsidRPr="00F2704B" w:rsidRDefault="7E56DE5E" w:rsidP="7CBB6640">
      <w:pPr>
        <w:pStyle w:val="paragraph"/>
        <w:numPr>
          <w:ilvl w:val="0"/>
          <w:numId w:val="16"/>
        </w:numPr>
        <w:spacing w:before="0" w:beforeAutospacing="0" w:after="0" w:afterAutospacing="0"/>
        <w:rPr>
          <w:rFonts w:ascii="Arial" w:eastAsia="Arial" w:hAnsi="Arial" w:cs="Arial"/>
          <w:color w:val="000000" w:themeColor="text1"/>
          <w:sz w:val="20"/>
          <w:szCs w:val="20"/>
          <w:lang w:val="en-GB"/>
        </w:rPr>
      </w:pPr>
      <w:r w:rsidRPr="0EF4F40E">
        <w:rPr>
          <w:rFonts w:ascii="Arial" w:eastAsia="Arial" w:hAnsi="Arial" w:cs="Arial"/>
          <w:color w:val="000000" w:themeColor="text1"/>
          <w:sz w:val="20"/>
          <w:szCs w:val="20"/>
          <w:lang w:val="en-US"/>
        </w:rPr>
        <w:t>CPUs</w:t>
      </w:r>
      <w:r w:rsidRPr="00F2704B">
        <w:rPr>
          <w:rFonts w:ascii="Arial" w:eastAsia="Arial" w:hAnsi="Arial" w:cs="Arial"/>
          <w:color w:val="000000" w:themeColor="text1"/>
          <w:sz w:val="20"/>
          <w:szCs w:val="20"/>
          <w:lang w:val="en-US"/>
        </w:rPr>
        <w:t xml:space="preserve"> are responsible for up to 60% of the total energy consumption of compute nodes (</w:t>
      </w:r>
      <w:proofErr w:type="spellStart"/>
      <w:r w:rsidRPr="00F2704B">
        <w:rPr>
          <w:rFonts w:ascii="Arial" w:eastAsia="Arial" w:hAnsi="Arial" w:cs="Arial"/>
          <w:color w:val="000000" w:themeColor="text1"/>
          <w:sz w:val="20"/>
          <w:szCs w:val="20"/>
          <w:lang w:val="en-US"/>
        </w:rPr>
        <w:t>Dayarathna</w:t>
      </w:r>
      <w:proofErr w:type="spellEnd"/>
      <w:r w:rsidRPr="00F2704B">
        <w:rPr>
          <w:rFonts w:ascii="Arial" w:eastAsia="Arial" w:hAnsi="Arial" w:cs="Arial"/>
          <w:color w:val="000000" w:themeColor="text1"/>
          <w:sz w:val="20"/>
          <w:szCs w:val="20"/>
          <w:lang w:val="en-US"/>
        </w:rPr>
        <w:t xml:space="preserve"> et al., 2016).</w:t>
      </w:r>
    </w:p>
    <w:p w14:paraId="6B6E5739" w14:textId="60E16598" w:rsidR="0BA7E618" w:rsidRDefault="0BA7E618" w:rsidP="0BA7E618">
      <w:pPr>
        <w:rPr>
          <w:lang w:val="en-GB"/>
        </w:rPr>
      </w:pPr>
    </w:p>
    <w:p w14:paraId="39416EF0" w14:textId="10E82202" w:rsidR="38585A78" w:rsidRDefault="38585A78" w:rsidP="69E98BC5">
      <w:pPr>
        <w:pStyle w:val="Heading3"/>
        <w:rPr>
          <w:del w:id="12" w:author="Microsoft Word" w:date="2024-06-14T09:52:00Z"/>
          <w:lang w:val="en-GB"/>
        </w:rPr>
      </w:pPr>
      <w:bookmarkStart w:id="13" w:name="_Toc169513074"/>
      <w:r w:rsidRPr="1852389D">
        <w:rPr>
          <w:lang w:val="en-GB"/>
        </w:rPr>
        <w:t xml:space="preserve">1.2.2 </w:t>
      </w:r>
      <w:r w:rsidR="1B3CB0C5" w:rsidRPr="1852389D">
        <w:rPr>
          <w:lang w:val="en-GB"/>
        </w:rPr>
        <w:t>expert interview</w:t>
      </w:r>
      <w:bookmarkEnd w:id="13"/>
    </w:p>
    <w:p w14:paraId="06E720AF" w14:textId="48E4BBFF" w:rsidR="22BA59A3" w:rsidRDefault="22BA59A3" w:rsidP="0BA7E618">
      <w:pPr>
        <w:rPr>
          <w:highlight w:val="yellow"/>
          <w:lang w:val="en-GB"/>
        </w:rPr>
      </w:pPr>
    </w:p>
    <w:p w14:paraId="1DDDD85F" w14:textId="6033B561" w:rsidR="000B6491" w:rsidRDefault="0031751E" w:rsidP="0031751E">
      <w:pPr>
        <w:rPr>
          <w:lang w:val="en-GB"/>
        </w:rPr>
      </w:pPr>
      <w:r w:rsidRPr="1852389D">
        <w:rPr>
          <w:lang w:val="en-GB"/>
        </w:rPr>
        <w:t xml:space="preserve">In a series of meetings with </w:t>
      </w:r>
      <w:r w:rsidR="0077106F">
        <w:rPr>
          <w:lang w:val="en-GB"/>
        </w:rPr>
        <w:t>our client SUE</w:t>
      </w:r>
      <w:r w:rsidR="000E16F4">
        <w:rPr>
          <w:lang w:val="en-GB"/>
        </w:rPr>
        <w:t xml:space="preserve"> and coach Joris</w:t>
      </w:r>
      <w:r w:rsidRPr="1852389D">
        <w:rPr>
          <w:lang w:val="en-GB"/>
        </w:rPr>
        <w:t>, several key criteria and parameters were identified to optimize the labelling process between data centres, considering open weather data, energy source consumption, and energetic penalties. The discussions highlighted the need for clarity and precision in the dashboard visuals, including determining whether tables or graphs are preferred, verifying the integrity of 0 values in the data, and creating a help button for user guidance. The stakeholders emphasized incorporating energy penalties and city distances into the dashboard, ensuring meaningful data presentation from the outset, and ordering city selections by the benefit of transfer. Additionally, feedback was provided to refine the project's scope, objectives, and research questions, with an emphasis on the specificity of models and labelling systems.</w:t>
      </w:r>
    </w:p>
    <w:p w14:paraId="5BB0F1D1" w14:textId="77777777" w:rsidR="000B6491" w:rsidRPr="0031751E" w:rsidRDefault="000B6491" w:rsidP="0031751E">
      <w:pPr>
        <w:rPr>
          <w:lang w:val="en-GB"/>
        </w:rPr>
      </w:pPr>
    </w:p>
    <w:p w14:paraId="5F9E7312" w14:textId="136E7E18" w:rsidR="0031751E" w:rsidRPr="0031751E" w:rsidRDefault="00A047CC" w:rsidP="0031751E">
      <w:pPr>
        <w:rPr>
          <w:lang w:val="en-GB"/>
        </w:rPr>
      </w:pPr>
      <w:r>
        <w:rPr>
          <w:lang w:val="en-GB"/>
        </w:rPr>
        <w:t>Joris</w:t>
      </w:r>
      <w:r w:rsidR="0031751E" w:rsidRPr="0031751E">
        <w:rPr>
          <w:lang w:val="en-GB"/>
        </w:rPr>
        <w:t xml:space="preserve"> also stressed the importance of a structured development approach, including committing code to GitHub, maintaining clean and organized code files, and validating the dashboard through rigorous testing. A focus on practical implementation was advised, starting with a simple model in Excel before expanding it, using GitHub for collaboration, and ensuring thorough documentation for potential future developers. The meetings underscored the necessity of aligning the project with SUE's operational environment, leveraging open data sources, and continuously improving the model based on real-time data and feedback.</w:t>
      </w:r>
    </w:p>
    <w:p w14:paraId="40064DEA" w14:textId="77777777" w:rsidR="00F15DF8" w:rsidRPr="0031751E" w:rsidRDefault="00F15DF8" w:rsidP="0031751E">
      <w:pPr>
        <w:rPr>
          <w:lang w:val="en-GB"/>
        </w:rPr>
      </w:pPr>
    </w:p>
    <w:p w14:paraId="267B8587" w14:textId="1B5110F9" w:rsidR="0031751E" w:rsidRPr="0031751E" w:rsidRDefault="0031751E" w:rsidP="0031751E">
      <w:pPr>
        <w:rPr>
          <w:lang w:val="en-GB"/>
        </w:rPr>
      </w:pPr>
      <w:r w:rsidRPr="0031751E">
        <w:rPr>
          <w:lang w:val="en-GB"/>
        </w:rPr>
        <w:t>Key takeaways included the need for a comprehensive and adaptable solution, the validation and integration of energy consumption data, and the importance of stakeholder engagement throughout the project to ensure that the final product meets organizational needs and can be seamlessly integrated into SUE's workflow.</w:t>
      </w:r>
    </w:p>
    <w:p w14:paraId="458D6D4C" w14:textId="4EAEE78F" w:rsidR="0BA7E618" w:rsidRDefault="0BA7E618" w:rsidP="0BA7E618">
      <w:pPr>
        <w:rPr>
          <w:lang w:val="en-GB"/>
        </w:rPr>
      </w:pPr>
    </w:p>
    <w:p w14:paraId="4FF9DDF3" w14:textId="2906E4A1" w:rsidR="64DB1858" w:rsidRDefault="7D9769B0" w:rsidP="2DFDAE2A">
      <w:pPr>
        <w:pStyle w:val="Heading3"/>
        <w:rPr>
          <w:color w:val="auto"/>
          <w:highlight w:val="red"/>
          <w:lang w:val="en-GB"/>
        </w:rPr>
      </w:pPr>
      <w:bookmarkStart w:id="14" w:name="_Toc169513075"/>
      <w:r w:rsidRPr="1852389D">
        <w:rPr>
          <w:lang w:val="en-GB"/>
        </w:rPr>
        <w:t xml:space="preserve">1.2.3 </w:t>
      </w:r>
      <w:r w:rsidR="03496171" w:rsidRPr="1852389D">
        <w:rPr>
          <w:lang w:val="en-GB"/>
        </w:rPr>
        <w:t>SWOT-analysis</w:t>
      </w:r>
      <w:bookmarkEnd w:id="14"/>
      <w:r w:rsidR="78166C40" w:rsidRPr="1852389D">
        <w:rPr>
          <w:lang w:val="en-GB"/>
        </w:rPr>
        <w:t xml:space="preserve"> </w:t>
      </w:r>
    </w:p>
    <w:p w14:paraId="4836F6AA" w14:textId="0F086F8A" w:rsidR="0BA7E618" w:rsidRDefault="0BA7E618" w:rsidP="0BA7E618">
      <w:pPr>
        <w:rPr>
          <w:lang w:val="en-GB"/>
        </w:rPr>
      </w:pPr>
    </w:p>
    <w:tbl>
      <w:tblPr>
        <w:tblStyle w:val="TableGrid"/>
        <w:tblW w:w="9060" w:type="dxa"/>
        <w:tblLayout w:type="fixed"/>
        <w:tblLook w:val="06A0" w:firstRow="1" w:lastRow="0" w:firstColumn="1" w:lastColumn="0" w:noHBand="1" w:noVBand="1"/>
      </w:tblPr>
      <w:tblGrid>
        <w:gridCol w:w="375"/>
        <w:gridCol w:w="4935"/>
        <w:gridCol w:w="3750"/>
      </w:tblGrid>
      <w:tr w:rsidR="7BA66D2E" w14:paraId="01D1427B" w14:textId="77777777" w:rsidTr="75627B6F">
        <w:trPr>
          <w:trHeight w:val="360"/>
        </w:trPr>
        <w:tc>
          <w:tcPr>
            <w:tcW w:w="375" w:type="dxa"/>
          </w:tcPr>
          <w:p w14:paraId="1A99D155" w14:textId="799BFEC5" w:rsidR="7BA66D2E" w:rsidRDefault="7BA66D2E" w:rsidP="7BA66D2E">
            <w:pPr>
              <w:rPr>
                <w:b/>
                <w:bCs/>
                <w:lang w:val="en-US"/>
              </w:rPr>
            </w:pPr>
          </w:p>
        </w:tc>
        <w:tc>
          <w:tcPr>
            <w:tcW w:w="4935" w:type="dxa"/>
            <w:shd w:val="clear" w:color="auto" w:fill="70AD47" w:themeFill="accent6"/>
          </w:tcPr>
          <w:p w14:paraId="4D7DD3CC" w14:textId="0C16880C" w:rsidR="7BA66D2E" w:rsidRDefault="1650872C" w:rsidP="7BA66D2E">
            <w:pPr>
              <w:rPr>
                <w:b/>
                <w:bCs/>
                <w:lang w:val="en-US"/>
              </w:rPr>
            </w:pPr>
            <w:r w:rsidRPr="2ED1D818">
              <w:rPr>
                <w:b/>
                <w:bCs/>
                <w:lang w:val="en-US"/>
              </w:rPr>
              <w:t>Helpfu</w:t>
            </w:r>
            <w:r w:rsidR="00026F03">
              <w:rPr>
                <w:b/>
                <w:bCs/>
                <w:lang w:val="en-US"/>
              </w:rPr>
              <w:t>l</w:t>
            </w:r>
          </w:p>
        </w:tc>
        <w:tc>
          <w:tcPr>
            <w:tcW w:w="3750" w:type="dxa"/>
            <w:shd w:val="clear" w:color="auto" w:fill="FF0000"/>
          </w:tcPr>
          <w:p w14:paraId="5FD76355" w14:textId="5B5F2F59" w:rsidR="7BA66D2E" w:rsidRDefault="1650872C" w:rsidP="7BA66D2E">
            <w:pPr>
              <w:rPr>
                <w:b/>
                <w:bCs/>
                <w:lang w:val="en-US"/>
              </w:rPr>
            </w:pPr>
            <w:r w:rsidRPr="5323CAB4">
              <w:rPr>
                <w:b/>
                <w:bCs/>
                <w:lang w:val="en-US"/>
              </w:rPr>
              <w:t>Harmful</w:t>
            </w:r>
          </w:p>
        </w:tc>
      </w:tr>
      <w:tr w:rsidR="00051535" w:rsidRPr="009A43B8" w14:paraId="3C98DF8A" w14:textId="77777777" w:rsidTr="75627B6F">
        <w:trPr>
          <w:trHeight w:val="1890"/>
        </w:trPr>
        <w:tc>
          <w:tcPr>
            <w:tcW w:w="375" w:type="dxa"/>
            <w:shd w:val="clear" w:color="auto" w:fill="A5A5A5" w:themeFill="accent3"/>
          </w:tcPr>
          <w:p w14:paraId="5F99C159" w14:textId="6588DA44" w:rsidR="77646509" w:rsidRDefault="1650872C" w:rsidP="77646509">
            <w:pPr>
              <w:rPr>
                <w:b/>
                <w:bCs/>
                <w:lang w:val="en-US"/>
              </w:rPr>
            </w:pPr>
            <w:r w:rsidRPr="40377E06">
              <w:rPr>
                <w:b/>
                <w:bCs/>
                <w:lang w:val="en-US"/>
              </w:rPr>
              <w:t>In ternal</w:t>
            </w:r>
            <w:r w:rsidRPr="63B71143">
              <w:rPr>
                <w:b/>
                <w:bCs/>
                <w:lang w:val="en-US"/>
              </w:rPr>
              <w:t xml:space="preserve"> </w:t>
            </w:r>
          </w:p>
        </w:tc>
        <w:tc>
          <w:tcPr>
            <w:tcW w:w="4935" w:type="dxa"/>
            <w:shd w:val="clear" w:color="auto" w:fill="A8D08D" w:themeFill="accent6" w:themeFillTint="99"/>
          </w:tcPr>
          <w:p w14:paraId="5D5DC1C5" w14:textId="13104B44" w:rsidR="313F8ABA" w:rsidRDefault="313F8ABA" w:rsidP="313F8ABA">
            <w:pPr>
              <w:rPr>
                <w:b/>
                <w:bCs/>
                <w:u w:val="single"/>
                <w:lang w:val="en-US"/>
              </w:rPr>
            </w:pPr>
          </w:p>
          <w:p w14:paraId="1F21FF7C" w14:textId="5042BE3B" w:rsidR="5412D7F9" w:rsidRDefault="5412D7F9" w:rsidP="7051655D">
            <w:pPr>
              <w:rPr>
                <w:rStyle w:val="eop"/>
                <w:rFonts w:cs="Arial"/>
                <w:color w:val="000000" w:themeColor="text1"/>
                <w:u w:val="single"/>
                <w:lang w:val="en-US"/>
              </w:rPr>
            </w:pPr>
            <w:r w:rsidRPr="41FDF6CC">
              <w:rPr>
                <w:b/>
                <w:u w:val="single"/>
                <w:lang w:val="en-US"/>
              </w:rPr>
              <w:t>St</w:t>
            </w:r>
            <w:r w:rsidRPr="41FDF6CC">
              <w:rPr>
                <w:rStyle w:val="normaltextrun"/>
                <w:rFonts w:cs="Arial"/>
                <w:b/>
                <w:color w:val="000000" w:themeColor="text1"/>
                <w:u w:val="single"/>
                <w:lang w:val="en-US"/>
              </w:rPr>
              <w:t>rengths</w:t>
            </w:r>
          </w:p>
          <w:p w14:paraId="57CDB5E2" w14:textId="308CC120" w:rsidR="313F8ABA" w:rsidRDefault="313F8ABA" w:rsidP="313F8ABA">
            <w:pPr>
              <w:rPr>
                <w:rStyle w:val="normaltextrun"/>
                <w:rFonts w:cs="Arial"/>
                <w:b/>
                <w:bCs/>
                <w:color w:val="000000" w:themeColor="text1"/>
                <w:u w:val="single"/>
                <w:lang w:val="en-US"/>
              </w:rPr>
            </w:pPr>
          </w:p>
          <w:p w14:paraId="72C1B78C" w14:textId="4E6F1930" w:rsidR="5412D7F9" w:rsidRDefault="0FE85116" w:rsidP="7051655D">
            <w:pPr>
              <w:rPr>
                <w:rStyle w:val="eop"/>
                <w:rFonts w:cs="Arial"/>
                <w:color w:val="000000" w:themeColor="text1"/>
                <w:lang w:val="en-US"/>
              </w:rPr>
            </w:pPr>
            <w:r w:rsidRPr="54D11D9E">
              <w:rPr>
                <w:rStyle w:val="normaltextrun"/>
                <w:rFonts w:cs="Arial"/>
                <w:color w:val="000000" w:themeColor="text1"/>
                <w:lang w:val="en-US"/>
              </w:rPr>
              <w:t>-</w:t>
            </w:r>
            <w:r w:rsidRPr="239D43BF">
              <w:rPr>
                <w:rStyle w:val="normaltextrun"/>
                <w:rFonts w:cs="Arial"/>
                <w:color w:val="000000" w:themeColor="text1"/>
                <w:lang w:val="en-US"/>
              </w:rPr>
              <w:t>The das</w:t>
            </w:r>
            <w:r w:rsidR="00051535">
              <w:rPr>
                <w:rStyle w:val="normaltextrun"/>
                <w:rFonts w:cs="Arial"/>
                <w:color w:val="000000" w:themeColor="text1"/>
                <w:lang w:val="en-US"/>
              </w:rPr>
              <w:t>h</w:t>
            </w:r>
            <w:r w:rsidRPr="239D43BF">
              <w:rPr>
                <w:rStyle w:val="normaltextrun"/>
                <w:rFonts w:cs="Arial"/>
                <w:color w:val="000000" w:themeColor="text1"/>
                <w:lang w:val="en-US"/>
              </w:rPr>
              <w:t xml:space="preserve">board has a high </w:t>
            </w:r>
            <w:r w:rsidRPr="37907C3A">
              <w:rPr>
                <w:rStyle w:val="normaltextrun"/>
                <w:rFonts w:cs="Arial"/>
                <w:color w:val="000000" w:themeColor="text1"/>
                <w:lang w:val="en-US"/>
              </w:rPr>
              <w:t>a</w:t>
            </w:r>
            <w:r w:rsidR="5412D7F9" w:rsidRPr="37907C3A">
              <w:rPr>
                <w:rStyle w:val="normaltextrun"/>
                <w:rFonts w:cs="Arial"/>
                <w:color w:val="000000" w:themeColor="text1"/>
                <w:lang w:val="en-US"/>
              </w:rPr>
              <w:t>daptability</w:t>
            </w:r>
          </w:p>
          <w:p w14:paraId="14EF90A0" w14:textId="7CAF7495" w:rsidR="5412D7F9" w:rsidRDefault="59B3D901" w:rsidP="7051655D">
            <w:pPr>
              <w:rPr>
                <w:rStyle w:val="normaltextrun"/>
                <w:rFonts w:cs="Arial"/>
                <w:color w:val="000000" w:themeColor="text1"/>
                <w:lang w:val="en-US"/>
              </w:rPr>
            </w:pPr>
            <w:r w:rsidRPr="61A2D60B">
              <w:rPr>
                <w:rStyle w:val="normaltextrun"/>
                <w:rFonts w:cs="Arial"/>
                <w:color w:val="000000" w:themeColor="text1"/>
                <w:lang w:val="en-US"/>
              </w:rPr>
              <w:t xml:space="preserve">-The </w:t>
            </w:r>
            <w:r w:rsidR="5412D7F9" w:rsidRPr="61A2D60B">
              <w:rPr>
                <w:rStyle w:val="normaltextrun"/>
                <w:rFonts w:cs="Arial"/>
                <w:color w:val="000000" w:themeColor="text1"/>
                <w:lang w:val="en-US"/>
              </w:rPr>
              <w:t>weather data</w:t>
            </w:r>
            <w:r w:rsidR="0E19CA9E" w:rsidRPr="2C91959C">
              <w:rPr>
                <w:rStyle w:val="normaltextrun"/>
                <w:rFonts w:cs="Arial"/>
                <w:color w:val="000000" w:themeColor="text1"/>
                <w:lang w:val="en-US"/>
              </w:rPr>
              <w:t xml:space="preserve"> is </w:t>
            </w:r>
            <w:r w:rsidR="0E19CA9E" w:rsidRPr="3BCEAEBE">
              <w:rPr>
                <w:rStyle w:val="normaltextrun"/>
                <w:rFonts w:cs="Arial"/>
                <w:color w:val="000000" w:themeColor="text1"/>
                <w:lang w:val="en-US"/>
              </w:rPr>
              <w:t>live</w:t>
            </w:r>
          </w:p>
          <w:p w14:paraId="6D054AFF" w14:textId="2973DED5" w:rsidR="0E19CA9E" w:rsidRDefault="0E19CA9E" w:rsidP="3BCEAEBE">
            <w:pPr>
              <w:rPr>
                <w:rStyle w:val="eop"/>
                <w:rFonts w:cs="Arial"/>
                <w:color w:val="000000" w:themeColor="text1"/>
                <w:lang w:val="en-US"/>
              </w:rPr>
            </w:pPr>
            <w:r w:rsidRPr="3BCEAEBE">
              <w:rPr>
                <w:rStyle w:val="normaltextrun"/>
                <w:rFonts w:cs="Arial"/>
                <w:color w:val="000000" w:themeColor="text1"/>
                <w:lang w:val="en-US"/>
              </w:rPr>
              <w:t xml:space="preserve">-The dashboard has been </w:t>
            </w:r>
            <w:r w:rsidRPr="638311A0">
              <w:rPr>
                <w:rStyle w:val="normaltextrun"/>
                <w:rFonts w:cs="Arial"/>
                <w:color w:val="000000" w:themeColor="text1"/>
                <w:lang w:val="en-US"/>
              </w:rPr>
              <w:t>validated</w:t>
            </w:r>
          </w:p>
          <w:p w14:paraId="45D84879" w14:textId="1AA182C7" w:rsidR="5412D7F9" w:rsidRDefault="0E19CA9E" w:rsidP="7051655D">
            <w:pPr>
              <w:rPr>
                <w:rStyle w:val="normaltextrun"/>
                <w:rFonts w:cs="Arial"/>
                <w:color w:val="000000" w:themeColor="text1"/>
                <w:lang w:val="en-US"/>
              </w:rPr>
            </w:pPr>
            <w:r w:rsidRPr="1BAEFD66">
              <w:rPr>
                <w:rStyle w:val="normaltextrun"/>
                <w:rFonts w:cs="Arial"/>
                <w:color w:val="000000" w:themeColor="text1"/>
                <w:lang w:val="en-US"/>
              </w:rPr>
              <w:t>-</w:t>
            </w:r>
            <w:r w:rsidRPr="74E87615">
              <w:rPr>
                <w:rStyle w:val="normaltextrun"/>
                <w:rFonts w:cs="Arial"/>
                <w:color w:val="000000" w:themeColor="text1"/>
                <w:lang w:val="en-US"/>
              </w:rPr>
              <w:t xml:space="preserve">The dashboard </w:t>
            </w:r>
            <w:r w:rsidRPr="2D7EF0E3">
              <w:rPr>
                <w:rStyle w:val="normaltextrun"/>
                <w:rFonts w:cs="Arial"/>
                <w:color w:val="000000" w:themeColor="text1"/>
                <w:lang w:val="en-US"/>
              </w:rPr>
              <w:t>was m</w:t>
            </w:r>
            <w:r w:rsidR="5412D7F9" w:rsidRPr="2D7EF0E3">
              <w:rPr>
                <w:rStyle w:val="normaltextrun"/>
                <w:rFonts w:cs="Arial"/>
                <w:color w:val="000000" w:themeColor="text1"/>
                <w:lang w:val="en-US"/>
              </w:rPr>
              <w:t>ade</w:t>
            </w:r>
            <w:r w:rsidR="5412D7F9" w:rsidRPr="7051655D">
              <w:rPr>
                <w:rStyle w:val="normaltextrun"/>
                <w:rFonts w:cs="Arial"/>
                <w:color w:val="000000" w:themeColor="text1"/>
                <w:lang w:val="en-US"/>
              </w:rPr>
              <w:t xml:space="preserve"> specifically for SUE</w:t>
            </w:r>
          </w:p>
          <w:p w14:paraId="1B2D3736" w14:textId="2103A5E6" w:rsidR="3E159765" w:rsidRDefault="3776D450" w:rsidP="7051655D">
            <w:pPr>
              <w:rPr>
                <w:rStyle w:val="normaltextrun"/>
                <w:rFonts w:cs="Arial"/>
                <w:color w:val="000000" w:themeColor="text1"/>
                <w:lang w:val="en-US"/>
              </w:rPr>
            </w:pPr>
            <w:r w:rsidRPr="30B0075F">
              <w:rPr>
                <w:rStyle w:val="normaltextrun"/>
                <w:rFonts w:cs="Arial"/>
                <w:color w:val="000000" w:themeColor="text1"/>
                <w:lang w:val="en-US"/>
              </w:rPr>
              <w:t xml:space="preserve">-The </w:t>
            </w:r>
            <w:r w:rsidRPr="19FD9053">
              <w:rPr>
                <w:rStyle w:val="normaltextrun"/>
                <w:rFonts w:cs="Arial"/>
                <w:color w:val="000000" w:themeColor="text1"/>
                <w:lang w:val="en-US"/>
              </w:rPr>
              <w:t xml:space="preserve">dashboard can </w:t>
            </w:r>
            <w:r w:rsidRPr="45E86E66">
              <w:rPr>
                <w:rStyle w:val="normaltextrun"/>
                <w:rFonts w:cs="Arial"/>
                <w:color w:val="000000" w:themeColor="text1"/>
                <w:lang w:val="en-US"/>
              </w:rPr>
              <w:t>e</w:t>
            </w:r>
            <w:r w:rsidR="3E159765" w:rsidRPr="45E86E66">
              <w:rPr>
                <w:rStyle w:val="normaltextrun"/>
                <w:rFonts w:cs="Arial"/>
                <w:color w:val="000000" w:themeColor="text1"/>
                <w:lang w:val="en-US"/>
              </w:rPr>
              <w:t>asily</w:t>
            </w:r>
            <w:r w:rsidR="3E159765" w:rsidRPr="7051655D">
              <w:rPr>
                <w:rStyle w:val="normaltextrun"/>
                <w:rFonts w:cs="Arial"/>
                <w:color w:val="000000" w:themeColor="text1"/>
                <w:lang w:val="en-US"/>
              </w:rPr>
              <w:t xml:space="preserve"> </w:t>
            </w:r>
            <w:r w:rsidR="33C5A0B6" w:rsidRPr="2A01D962">
              <w:rPr>
                <w:rStyle w:val="normaltextrun"/>
                <w:rFonts w:cs="Arial"/>
                <w:color w:val="000000" w:themeColor="text1"/>
                <w:lang w:val="en-US"/>
              </w:rPr>
              <w:t>be</w:t>
            </w:r>
            <w:r w:rsidR="3E159765" w:rsidRPr="09ACA17A">
              <w:rPr>
                <w:rStyle w:val="normaltextrun"/>
                <w:rFonts w:cs="Arial"/>
                <w:color w:val="000000" w:themeColor="text1"/>
                <w:lang w:val="en-US"/>
              </w:rPr>
              <w:t xml:space="preserve"> </w:t>
            </w:r>
            <w:r w:rsidR="3E159765" w:rsidRPr="7051655D">
              <w:rPr>
                <w:rStyle w:val="normaltextrun"/>
                <w:rFonts w:cs="Arial"/>
                <w:color w:val="000000" w:themeColor="text1"/>
                <w:lang w:val="en-US"/>
              </w:rPr>
              <w:t>taken over by another group or SUE</w:t>
            </w:r>
            <w:r w:rsidR="5412D7F9" w:rsidRPr="7051655D">
              <w:rPr>
                <w:rStyle w:val="normaltextrun"/>
                <w:rFonts w:cs="Arial"/>
                <w:color w:val="000000" w:themeColor="text1"/>
                <w:lang w:val="en-US"/>
              </w:rPr>
              <w:t xml:space="preserve"> </w:t>
            </w:r>
          </w:p>
          <w:p w14:paraId="71C91349" w14:textId="077B4556" w:rsidR="669B4A06" w:rsidRDefault="2EB6F1FC" w:rsidP="7051655D">
            <w:pPr>
              <w:rPr>
                <w:rStyle w:val="normaltextrun"/>
                <w:rFonts w:cs="Arial"/>
                <w:color w:val="000000" w:themeColor="text1"/>
                <w:lang w:val="en-US"/>
              </w:rPr>
            </w:pPr>
            <w:r w:rsidRPr="50B8F21D">
              <w:rPr>
                <w:rStyle w:val="normaltextrun"/>
                <w:rFonts w:cs="Arial"/>
                <w:color w:val="000000" w:themeColor="text1"/>
                <w:lang w:val="en-US"/>
              </w:rPr>
              <w:t>-</w:t>
            </w:r>
            <w:r w:rsidRPr="00569067">
              <w:rPr>
                <w:rStyle w:val="normaltextrun"/>
                <w:rFonts w:cs="Arial"/>
                <w:color w:val="000000" w:themeColor="text1"/>
                <w:lang w:val="en-US"/>
              </w:rPr>
              <w:t xml:space="preserve">The </w:t>
            </w:r>
            <w:r w:rsidRPr="65FAEF25">
              <w:rPr>
                <w:rStyle w:val="normaltextrun"/>
                <w:rFonts w:cs="Arial"/>
                <w:color w:val="000000" w:themeColor="text1"/>
                <w:lang w:val="en-US"/>
              </w:rPr>
              <w:t xml:space="preserve">dashboard is </w:t>
            </w:r>
            <w:r w:rsidRPr="342DFF1B">
              <w:rPr>
                <w:rStyle w:val="normaltextrun"/>
                <w:rFonts w:cs="Arial"/>
                <w:color w:val="000000" w:themeColor="text1"/>
                <w:lang w:val="en-US"/>
              </w:rPr>
              <w:t>b</w:t>
            </w:r>
            <w:r w:rsidR="669B4A06" w:rsidRPr="342DFF1B">
              <w:rPr>
                <w:rStyle w:val="normaltextrun"/>
                <w:rFonts w:cs="Arial"/>
                <w:color w:val="000000" w:themeColor="text1"/>
                <w:lang w:val="en-US"/>
              </w:rPr>
              <w:t>acked</w:t>
            </w:r>
            <w:r w:rsidR="669B4A06" w:rsidRPr="7051655D">
              <w:rPr>
                <w:rStyle w:val="normaltextrun"/>
                <w:rFonts w:cs="Arial"/>
                <w:color w:val="000000" w:themeColor="text1"/>
                <w:lang w:val="en-US"/>
              </w:rPr>
              <w:t xml:space="preserve"> up with research and documentation</w:t>
            </w:r>
          </w:p>
        </w:tc>
        <w:tc>
          <w:tcPr>
            <w:tcW w:w="3750" w:type="dxa"/>
            <w:shd w:val="clear" w:color="auto" w:fill="AD1F1F"/>
          </w:tcPr>
          <w:p w14:paraId="4D0A7230" w14:textId="53FB1267" w:rsidR="75627B6F" w:rsidRDefault="75627B6F" w:rsidP="75627B6F">
            <w:pPr>
              <w:rPr>
                <w:b/>
                <w:bCs/>
                <w:color w:val="000000" w:themeColor="text1"/>
                <w:u w:val="single"/>
                <w:lang w:val="en-US"/>
              </w:rPr>
            </w:pPr>
          </w:p>
          <w:p w14:paraId="3FF0AC21" w14:textId="028F28BB" w:rsidR="5412D7F9" w:rsidRPr="00F579D9" w:rsidRDefault="5412D7F9" w:rsidP="7051655D">
            <w:pPr>
              <w:rPr>
                <w:b/>
                <w:color w:val="000000" w:themeColor="text1"/>
                <w:u w:val="single"/>
                <w:lang w:val="en-US"/>
              </w:rPr>
            </w:pPr>
            <w:r w:rsidRPr="41FDF6CC">
              <w:rPr>
                <w:b/>
                <w:color w:val="000000" w:themeColor="text1"/>
                <w:u w:val="single"/>
                <w:lang w:val="en-US"/>
              </w:rPr>
              <w:t>Weaknesses</w:t>
            </w:r>
          </w:p>
          <w:p w14:paraId="47894495" w14:textId="69913F2F" w:rsidR="75627B6F" w:rsidRDefault="75627B6F" w:rsidP="75627B6F">
            <w:pPr>
              <w:rPr>
                <w:b/>
                <w:bCs/>
                <w:color w:val="000000" w:themeColor="text1"/>
                <w:u w:val="single"/>
                <w:lang w:val="en-US"/>
              </w:rPr>
            </w:pPr>
          </w:p>
          <w:p w14:paraId="2795BDDA" w14:textId="18EB78CB" w:rsidR="609DD3B2" w:rsidRDefault="539AD3D2" w:rsidP="45B98250">
            <w:pPr>
              <w:rPr>
                <w:rStyle w:val="eop"/>
                <w:rFonts w:cs="Arial"/>
                <w:color w:val="000000" w:themeColor="text1"/>
                <w:lang w:val="en-US"/>
              </w:rPr>
            </w:pPr>
            <w:r w:rsidRPr="2CD26E5E">
              <w:rPr>
                <w:color w:val="000000" w:themeColor="text1"/>
                <w:lang w:val="en-US"/>
              </w:rPr>
              <w:t xml:space="preserve">-The </w:t>
            </w:r>
            <w:r w:rsidRPr="02EA9E03">
              <w:rPr>
                <w:color w:val="000000" w:themeColor="text1"/>
                <w:lang w:val="en-US"/>
              </w:rPr>
              <w:t>formula is n</w:t>
            </w:r>
            <w:r w:rsidR="609DD3B2" w:rsidRPr="02EA9E03">
              <w:rPr>
                <w:color w:val="000000" w:themeColor="text1"/>
                <w:lang w:val="en-US"/>
              </w:rPr>
              <w:t>ot</w:t>
            </w:r>
            <w:r w:rsidR="609DD3B2" w:rsidRPr="3A461AC9">
              <w:rPr>
                <w:color w:val="000000" w:themeColor="text1"/>
                <w:lang w:val="en-US"/>
              </w:rPr>
              <w:t xml:space="preserve"> specific enough</w:t>
            </w:r>
          </w:p>
          <w:p w14:paraId="14E8F27F" w14:textId="2D4E5BEE" w:rsidR="609DD3B2" w:rsidRDefault="25892636" w:rsidP="72E0FDEB">
            <w:pPr>
              <w:rPr>
                <w:rStyle w:val="normaltextrun"/>
                <w:rFonts w:cs="Arial"/>
                <w:color w:val="000000" w:themeColor="text1"/>
                <w:lang w:val="en-US"/>
              </w:rPr>
            </w:pPr>
            <w:r w:rsidRPr="45B98250">
              <w:rPr>
                <w:color w:val="000000" w:themeColor="text1"/>
                <w:lang w:val="en-US"/>
              </w:rPr>
              <w:t>-The</w:t>
            </w:r>
            <w:r w:rsidR="609DD3B2" w:rsidRPr="3A461AC9">
              <w:rPr>
                <w:color w:val="000000" w:themeColor="text1"/>
                <w:lang w:val="en-US"/>
              </w:rPr>
              <w:t xml:space="preserve"> </w:t>
            </w:r>
            <w:r w:rsidR="6E7132F4" w:rsidRPr="6F1EAF9A">
              <w:rPr>
                <w:color w:val="000000" w:themeColor="text1"/>
                <w:lang w:val="en-US"/>
              </w:rPr>
              <w:t xml:space="preserve">variables </w:t>
            </w:r>
            <w:r w:rsidR="6E7132F4" w:rsidRPr="01B1D45A">
              <w:rPr>
                <w:color w:val="000000" w:themeColor="text1"/>
                <w:lang w:val="en-US"/>
              </w:rPr>
              <w:t>are</w:t>
            </w:r>
            <w:r w:rsidR="0480FBD2" w:rsidRPr="632EA6EB">
              <w:rPr>
                <w:color w:val="000000" w:themeColor="text1"/>
                <w:lang w:val="en-US"/>
              </w:rPr>
              <w:t xml:space="preserve"> </w:t>
            </w:r>
            <w:r w:rsidR="0480FBD2" w:rsidRPr="6F1EAF9A">
              <w:rPr>
                <w:color w:val="000000" w:themeColor="text1"/>
                <w:lang w:val="en-US"/>
              </w:rPr>
              <w:t xml:space="preserve">not specific </w:t>
            </w:r>
            <w:r w:rsidR="0480FBD2" w:rsidRPr="72E0FDEB">
              <w:rPr>
                <w:rStyle w:val="normaltextrun"/>
                <w:rFonts w:cs="Arial"/>
                <w:color w:val="000000" w:themeColor="text1"/>
                <w:lang w:val="en-US"/>
              </w:rPr>
              <w:t>enough</w:t>
            </w:r>
          </w:p>
          <w:p w14:paraId="0D985CDA" w14:textId="413B94A9" w:rsidR="609DD3B2" w:rsidRDefault="0480FBD2" w:rsidP="3016DC05">
            <w:pPr>
              <w:rPr>
                <w:rStyle w:val="normaltextrun"/>
                <w:rFonts w:cs="Arial"/>
                <w:color w:val="000000" w:themeColor="text1"/>
                <w:lang w:val="en-US"/>
              </w:rPr>
            </w:pPr>
            <w:r w:rsidRPr="62D1FB17">
              <w:rPr>
                <w:rStyle w:val="normaltextrun"/>
                <w:rFonts w:cs="Arial"/>
                <w:color w:val="000000" w:themeColor="text1"/>
                <w:lang w:val="en-US"/>
              </w:rPr>
              <w:t xml:space="preserve">-The </w:t>
            </w:r>
            <w:r w:rsidR="609DD3B2" w:rsidRPr="7051655D">
              <w:rPr>
                <w:rStyle w:val="normaltextrun"/>
                <w:rFonts w:cs="Arial"/>
                <w:color w:val="000000" w:themeColor="text1"/>
                <w:lang w:val="en-US"/>
              </w:rPr>
              <w:t>energetic penalty</w:t>
            </w:r>
            <w:r w:rsidR="3FB840F1" w:rsidRPr="62D1FB17">
              <w:rPr>
                <w:rStyle w:val="normaltextrun"/>
                <w:rFonts w:cs="Arial"/>
                <w:color w:val="000000" w:themeColor="text1"/>
                <w:lang w:val="en-US"/>
              </w:rPr>
              <w:t xml:space="preserve"> is </w:t>
            </w:r>
            <w:r w:rsidR="3FB840F1" w:rsidRPr="666D3B21">
              <w:rPr>
                <w:rStyle w:val="normaltextrun"/>
                <w:rFonts w:cs="Arial"/>
                <w:color w:val="000000" w:themeColor="text1"/>
                <w:lang w:val="en-US"/>
              </w:rPr>
              <w:t>not</w:t>
            </w:r>
            <w:r w:rsidR="3FB840F1" w:rsidRPr="4314CA20">
              <w:rPr>
                <w:rStyle w:val="normaltextrun"/>
                <w:rFonts w:cs="Arial"/>
                <w:color w:val="000000" w:themeColor="text1"/>
                <w:lang w:val="en-US"/>
              </w:rPr>
              <w:t xml:space="preserve"> specific </w:t>
            </w:r>
            <w:r w:rsidR="3FB840F1" w:rsidRPr="3016DC05">
              <w:rPr>
                <w:rStyle w:val="normaltextrun"/>
                <w:rFonts w:cs="Arial"/>
                <w:color w:val="000000" w:themeColor="text1"/>
                <w:lang w:val="en-US"/>
              </w:rPr>
              <w:t>enough</w:t>
            </w:r>
          </w:p>
          <w:p w14:paraId="0FEB1521" w14:textId="390D7E19" w:rsidR="609DD3B2" w:rsidRDefault="3FB840F1" w:rsidP="7051655D">
            <w:pPr>
              <w:rPr>
                <w:rStyle w:val="normaltextrun"/>
                <w:rFonts w:cs="Arial"/>
                <w:color w:val="000000" w:themeColor="text1"/>
                <w:lang w:val="en-US"/>
              </w:rPr>
            </w:pPr>
            <w:r w:rsidRPr="3016DC05">
              <w:rPr>
                <w:rStyle w:val="normaltextrun"/>
                <w:rFonts w:cs="Arial"/>
                <w:color w:val="000000" w:themeColor="text1"/>
                <w:lang w:val="en-US"/>
              </w:rPr>
              <w:t>-</w:t>
            </w:r>
            <w:r w:rsidRPr="735C0948">
              <w:rPr>
                <w:rStyle w:val="normaltextrun"/>
                <w:rFonts w:cs="Arial"/>
                <w:color w:val="000000" w:themeColor="text1"/>
                <w:lang w:val="en-US"/>
              </w:rPr>
              <w:t xml:space="preserve">The amount </w:t>
            </w:r>
            <w:r w:rsidRPr="30FEFCFB">
              <w:rPr>
                <w:rStyle w:val="normaltextrun"/>
                <w:rFonts w:cs="Arial"/>
                <w:color w:val="000000" w:themeColor="text1"/>
                <w:lang w:val="en-US"/>
              </w:rPr>
              <w:t xml:space="preserve">of </w:t>
            </w:r>
            <w:r w:rsidR="609DD3B2" w:rsidRPr="30FEFCFB">
              <w:rPr>
                <w:rStyle w:val="normaltextrun"/>
                <w:rFonts w:cs="Arial"/>
                <w:color w:val="000000" w:themeColor="text1"/>
                <w:lang w:val="en-US"/>
              </w:rPr>
              <w:t>green</w:t>
            </w:r>
            <w:r w:rsidR="609DD3B2" w:rsidRPr="7051655D">
              <w:rPr>
                <w:rStyle w:val="normaltextrun"/>
                <w:rFonts w:cs="Arial"/>
                <w:color w:val="000000" w:themeColor="text1"/>
                <w:lang w:val="en-US"/>
              </w:rPr>
              <w:t xml:space="preserve"> energy generated </w:t>
            </w:r>
            <w:r w:rsidR="262EC4D6" w:rsidRPr="3DA6CC5D">
              <w:rPr>
                <w:rStyle w:val="normaltextrun"/>
                <w:rFonts w:cs="Arial"/>
                <w:color w:val="000000" w:themeColor="text1"/>
                <w:lang w:val="en-US"/>
              </w:rPr>
              <w:t xml:space="preserve">is not specific </w:t>
            </w:r>
            <w:r w:rsidR="262EC4D6" w:rsidRPr="3B6625AF">
              <w:rPr>
                <w:rStyle w:val="normaltextrun"/>
                <w:rFonts w:cs="Arial"/>
                <w:color w:val="000000" w:themeColor="text1"/>
                <w:lang w:val="en-US"/>
              </w:rPr>
              <w:t>enough</w:t>
            </w:r>
          </w:p>
          <w:p w14:paraId="3B5AE394" w14:textId="312FA65C" w:rsidR="7BFFAEC0" w:rsidRDefault="262EC4D6" w:rsidP="7051655D">
            <w:pPr>
              <w:rPr>
                <w:rStyle w:val="normaltextrun"/>
                <w:rFonts w:cs="Arial"/>
                <w:color w:val="000000" w:themeColor="text1"/>
                <w:lang w:val="en-US"/>
              </w:rPr>
            </w:pPr>
            <w:r w:rsidRPr="2D440BB8">
              <w:rPr>
                <w:rStyle w:val="normaltextrun"/>
                <w:rFonts w:cs="Arial"/>
                <w:color w:val="000000" w:themeColor="text1"/>
                <w:lang w:val="en-US"/>
              </w:rPr>
              <w:t>-Some variables and data about the locations is</w:t>
            </w:r>
            <w:r w:rsidRPr="0163EE7A">
              <w:rPr>
                <w:rStyle w:val="normaltextrun"/>
                <w:rFonts w:cs="Arial"/>
                <w:color w:val="000000" w:themeColor="text1"/>
                <w:lang w:val="en-US"/>
              </w:rPr>
              <w:t xml:space="preserve"> missing</w:t>
            </w:r>
          </w:p>
          <w:p w14:paraId="54F252F0" w14:textId="5F06C459" w:rsidR="7BFFAEC0" w:rsidRDefault="262EC4D6" w:rsidP="7051655D">
            <w:pPr>
              <w:rPr>
                <w:rStyle w:val="normaltextrun"/>
                <w:rFonts w:cs="Arial"/>
                <w:color w:val="000000" w:themeColor="text1"/>
                <w:lang w:val="en-US"/>
              </w:rPr>
            </w:pPr>
            <w:r w:rsidRPr="767171FE">
              <w:rPr>
                <w:rStyle w:val="normaltextrun"/>
                <w:rFonts w:cs="Arial"/>
                <w:color w:val="000000" w:themeColor="text1"/>
                <w:lang w:val="en-US"/>
              </w:rPr>
              <w:t xml:space="preserve">-The dashboard </w:t>
            </w:r>
            <w:r w:rsidRPr="79C8E3DE">
              <w:rPr>
                <w:rStyle w:val="normaltextrun"/>
                <w:rFonts w:cs="Arial"/>
                <w:color w:val="000000" w:themeColor="text1"/>
                <w:lang w:val="en-US"/>
              </w:rPr>
              <w:t xml:space="preserve">is </w:t>
            </w:r>
            <w:r w:rsidRPr="581F26CD">
              <w:rPr>
                <w:rStyle w:val="normaltextrun"/>
                <w:rFonts w:cs="Arial"/>
                <w:color w:val="000000" w:themeColor="text1"/>
                <w:lang w:val="en-US"/>
              </w:rPr>
              <w:t>n</w:t>
            </w:r>
            <w:r w:rsidR="7BFFAEC0" w:rsidRPr="581F26CD">
              <w:rPr>
                <w:rStyle w:val="normaltextrun"/>
                <w:rFonts w:cs="Arial"/>
                <w:color w:val="000000" w:themeColor="text1"/>
                <w:lang w:val="en-US"/>
              </w:rPr>
              <w:t>ot</w:t>
            </w:r>
            <w:r w:rsidR="7BFFAEC0" w:rsidRPr="7051655D">
              <w:rPr>
                <w:rStyle w:val="normaltextrun"/>
                <w:rFonts w:cs="Arial"/>
                <w:color w:val="000000" w:themeColor="text1"/>
                <w:lang w:val="en-US"/>
              </w:rPr>
              <w:t xml:space="preserve"> adapted to SUE's environment</w:t>
            </w:r>
            <w:r w:rsidR="6FA3C281" w:rsidRPr="7051655D">
              <w:rPr>
                <w:rStyle w:val="normaltextrun"/>
                <w:rFonts w:cs="Arial"/>
                <w:color w:val="000000" w:themeColor="text1"/>
                <w:lang w:val="en-US"/>
              </w:rPr>
              <w:t xml:space="preserve"> yet</w:t>
            </w:r>
          </w:p>
          <w:p w14:paraId="767FA0A2" w14:textId="32F802BD" w:rsidR="6FA3C281" w:rsidRDefault="389C37FF" w:rsidP="7051655D">
            <w:pPr>
              <w:rPr>
                <w:rStyle w:val="normaltextrun"/>
                <w:rFonts w:cs="Arial"/>
                <w:color w:val="000000" w:themeColor="text1"/>
                <w:lang w:val="en-US"/>
              </w:rPr>
            </w:pPr>
            <w:r w:rsidRPr="759CADAA">
              <w:rPr>
                <w:rStyle w:val="normaltextrun"/>
                <w:rFonts w:cs="Arial"/>
                <w:color w:val="000000" w:themeColor="text1"/>
                <w:lang w:val="en-US"/>
              </w:rPr>
              <w:t>-</w:t>
            </w:r>
            <w:r w:rsidRPr="03AD0A77">
              <w:rPr>
                <w:rStyle w:val="normaltextrun"/>
                <w:rFonts w:cs="Arial"/>
                <w:color w:val="000000" w:themeColor="text1"/>
                <w:lang w:val="en-US"/>
              </w:rPr>
              <w:t xml:space="preserve">There might be </w:t>
            </w:r>
            <w:r w:rsidRPr="136E7129">
              <w:rPr>
                <w:rStyle w:val="normaltextrun"/>
                <w:rFonts w:cs="Arial"/>
                <w:color w:val="000000" w:themeColor="text1"/>
                <w:lang w:val="en-US"/>
              </w:rPr>
              <w:t>m</w:t>
            </w:r>
            <w:r w:rsidR="6FA3C281" w:rsidRPr="136E7129">
              <w:rPr>
                <w:rStyle w:val="normaltextrun"/>
                <w:rFonts w:cs="Arial"/>
                <w:color w:val="000000" w:themeColor="text1"/>
                <w:lang w:val="en-US"/>
              </w:rPr>
              <w:t xml:space="preserve">issing </w:t>
            </w:r>
            <w:r w:rsidR="6FA3C281" w:rsidRPr="7051655D">
              <w:rPr>
                <w:rStyle w:val="normaltextrun"/>
                <w:rFonts w:cs="Arial"/>
                <w:color w:val="000000" w:themeColor="text1"/>
                <w:lang w:val="en-US"/>
              </w:rPr>
              <w:t>variables due to missing knowledge</w:t>
            </w:r>
            <w:r w:rsidR="2CA1C445" w:rsidRPr="5481E3CA">
              <w:rPr>
                <w:rStyle w:val="normaltextrun"/>
                <w:rFonts w:cs="Arial"/>
                <w:color w:val="000000" w:themeColor="text1"/>
                <w:lang w:val="en-US"/>
              </w:rPr>
              <w:t>/insight</w:t>
            </w:r>
          </w:p>
        </w:tc>
      </w:tr>
      <w:tr w:rsidR="7051655D" w:rsidRPr="009A43B8" w14:paraId="69F32CBF" w14:textId="77777777" w:rsidTr="75627B6F">
        <w:trPr>
          <w:trHeight w:val="300"/>
        </w:trPr>
        <w:tc>
          <w:tcPr>
            <w:tcW w:w="375" w:type="dxa"/>
            <w:shd w:val="clear" w:color="auto" w:fill="BFBFBF" w:themeFill="background1" w:themeFillShade="BF"/>
          </w:tcPr>
          <w:p w14:paraId="319B1A42" w14:textId="26D44227" w:rsidR="77646509" w:rsidRDefault="04F66D2D" w:rsidP="77646509">
            <w:pPr>
              <w:rPr>
                <w:b/>
                <w:bCs/>
                <w:lang w:val="en-US"/>
              </w:rPr>
            </w:pPr>
            <w:r w:rsidRPr="65CA73FF">
              <w:rPr>
                <w:b/>
                <w:bCs/>
                <w:lang w:val="en-US"/>
              </w:rPr>
              <w:t>external</w:t>
            </w:r>
          </w:p>
        </w:tc>
        <w:tc>
          <w:tcPr>
            <w:tcW w:w="4935" w:type="dxa"/>
            <w:shd w:val="clear" w:color="auto" w:fill="C5E0B3" w:themeFill="accent6" w:themeFillTint="66"/>
          </w:tcPr>
          <w:p w14:paraId="751388A0" w14:textId="7DAE2E6C" w:rsidR="35578AED" w:rsidRDefault="35578AED" w:rsidP="35578AED">
            <w:pPr>
              <w:rPr>
                <w:b/>
                <w:bCs/>
                <w:u w:val="single"/>
                <w:lang w:val="en-US"/>
              </w:rPr>
            </w:pPr>
          </w:p>
          <w:p w14:paraId="14A73E9C" w14:textId="287D577F" w:rsidR="5412D7F9" w:rsidRPr="00F579D9" w:rsidRDefault="5412D7F9" w:rsidP="7051655D">
            <w:pPr>
              <w:rPr>
                <w:b/>
                <w:u w:val="single"/>
                <w:lang w:val="en-US"/>
              </w:rPr>
            </w:pPr>
            <w:r w:rsidRPr="73DD45D5">
              <w:rPr>
                <w:b/>
                <w:u w:val="single"/>
                <w:lang w:val="en-US"/>
              </w:rPr>
              <w:t>Opportunit</w:t>
            </w:r>
            <w:r w:rsidR="001A41DB">
              <w:rPr>
                <w:b/>
                <w:u w:val="single"/>
                <w:lang w:val="en-US"/>
              </w:rPr>
              <w:t>ies</w:t>
            </w:r>
          </w:p>
          <w:p w14:paraId="305C21A5" w14:textId="42F741F6" w:rsidR="5412D7F9" w:rsidRDefault="5412D7F9" w:rsidP="7051655D">
            <w:pPr>
              <w:rPr>
                <w:b/>
                <w:u w:val="single"/>
                <w:lang w:val="en-US"/>
              </w:rPr>
            </w:pPr>
          </w:p>
          <w:p w14:paraId="49121665" w14:textId="4414714B" w:rsidR="5412D7F9" w:rsidRDefault="3F958283" w:rsidP="7051655D">
            <w:pPr>
              <w:rPr>
                <w:rStyle w:val="eop"/>
                <w:rFonts w:cs="Arial"/>
                <w:color w:val="000000" w:themeColor="text1"/>
                <w:lang w:val="en-US"/>
              </w:rPr>
            </w:pPr>
            <w:r w:rsidRPr="4633A2C8">
              <w:rPr>
                <w:rStyle w:val="eop"/>
                <w:rFonts w:cs="Arial"/>
                <w:color w:val="000000" w:themeColor="text1"/>
                <w:lang w:val="en-US"/>
              </w:rPr>
              <w:t>-</w:t>
            </w:r>
            <w:r w:rsidR="5412D7F9" w:rsidRPr="7051655D">
              <w:rPr>
                <w:rStyle w:val="eop"/>
                <w:rFonts w:cs="Arial"/>
                <w:color w:val="000000" w:themeColor="text1"/>
                <w:lang w:val="en-US"/>
              </w:rPr>
              <w:t xml:space="preserve">Specifying the formula </w:t>
            </w:r>
            <w:r w:rsidR="5412D7F9" w:rsidRPr="383FC204">
              <w:rPr>
                <w:rStyle w:val="eop"/>
                <w:rFonts w:cs="Arial"/>
                <w:color w:val="000000" w:themeColor="text1"/>
                <w:lang w:val="en-US"/>
              </w:rPr>
              <w:t>furthe</w:t>
            </w:r>
            <w:r w:rsidR="00B1165B">
              <w:rPr>
                <w:rStyle w:val="eop"/>
                <w:rFonts w:cs="Arial"/>
                <w:color w:val="000000" w:themeColor="text1"/>
                <w:lang w:val="en-US"/>
              </w:rPr>
              <w:t>r</w:t>
            </w:r>
          </w:p>
          <w:p w14:paraId="2BA11A82" w14:textId="31F74571" w:rsidR="69866DA8" w:rsidRDefault="7844A6A2" w:rsidP="107D6380">
            <w:pPr>
              <w:rPr>
                <w:rStyle w:val="eop"/>
                <w:rFonts w:cs="Arial"/>
                <w:color w:val="000000" w:themeColor="text1"/>
                <w:lang w:val="en-US"/>
              </w:rPr>
            </w:pPr>
            <w:r w:rsidRPr="107D6380">
              <w:rPr>
                <w:rStyle w:val="eop"/>
                <w:rFonts w:cs="Arial"/>
                <w:color w:val="000000" w:themeColor="text1"/>
                <w:lang w:val="en-US"/>
              </w:rPr>
              <w:t>-</w:t>
            </w:r>
            <w:r w:rsidR="5412D7F9" w:rsidRPr="107D6380">
              <w:rPr>
                <w:rStyle w:val="eop"/>
                <w:rFonts w:cs="Arial"/>
                <w:color w:val="000000" w:themeColor="text1"/>
                <w:lang w:val="en-US"/>
              </w:rPr>
              <w:t xml:space="preserve">Specifying the location data </w:t>
            </w:r>
          </w:p>
          <w:p w14:paraId="5BC0F63F" w14:textId="1E7E4A43" w:rsidR="69866DA8" w:rsidRDefault="47E5EC79" w:rsidP="7051655D">
            <w:pPr>
              <w:rPr>
                <w:rStyle w:val="eop"/>
                <w:rFonts w:cs="Arial"/>
                <w:color w:val="000000" w:themeColor="text1"/>
                <w:lang w:val="en-US"/>
              </w:rPr>
            </w:pPr>
            <w:r w:rsidRPr="08078FD1">
              <w:rPr>
                <w:rStyle w:val="eop"/>
                <w:rFonts w:cs="Arial"/>
                <w:color w:val="000000" w:themeColor="text1"/>
                <w:lang w:val="en-US"/>
              </w:rPr>
              <w:t>-</w:t>
            </w:r>
            <w:r w:rsidR="69866DA8" w:rsidRPr="7051655D">
              <w:rPr>
                <w:rStyle w:val="eop"/>
                <w:rFonts w:cs="Arial"/>
                <w:color w:val="000000" w:themeColor="text1"/>
                <w:lang w:val="en-US"/>
              </w:rPr>
              <w:t>Specifying energetic penalty further</w:t>
            </w:r>
          </w:p>
          <w:p w14:paraId="77EC2635" w14:textId="2CF9C6BC" w:rsidR="69866DA8" w:rsidRDefault="4040411D" w:rsidP="7051655D">
            <w:pPr>
              <w:rPr>
                <w:rStyle w:val="eop"/>
                <w:rFonts w:cs="Arial"/>
                <w:color w:val="000000" w:themeColor="text1"/>
                <w:lang w:val="en-US"/>
              </w:rPr>
            </w:pPr>
            <w:r w:rsidRPr="3E750874">
              <w:rPr>
                <w:rStyle w:val="eop"/>
                <w:rFonts w:cs="Arial"/>
                <w:color w:val="000000" w:themeColor="text1"/>
                <w:lang w:val="en-US"/>
              </w:rPr>
              <w:t>-</w:t>
            </w:r>
            <w:r w:rsidR="69866DA8" w:rsidRPr="7051655D">
              <w:rPr>
                <w:rStyle w:val="eop"/>
                <w:rFonts w:cs="Arial"/>
                <w:color w:val="000000" w:themeColor="text1"/>
                <w:lang w:val="en-US"/>
              </w:rPr>
              <w:t>Implementation into SUE's environment</w:t>
            </w:r>
            <w:r w:rsidR="7FCB0FFB" w:rsidRPr="766F2956">
              <w:rPr>
                <w:rStyle w:val="eop"/>
                <w:rFonts w:cs="Arial"/>
                <w:color w:val="000000" w:themeColor="text1"/>
                <w:lang w:val="en-US"/>
              </w:rPr>
              <w:t xml:space="preserve"> </w:t>
            </w:r>
          </w:p>
          <w:p w14:paraId="31FB19C9" w14:textId="29A2F9AA" w:rsidR="7051655D" w:rsidRDefault="637B2484" w:rsidP="7051655D">
            <w:pPr>
              <w:rPr>
                <w:rStyle w:val="eop"/>
                <w:rFonts w:cs="Arial"/>
                <w:color w:val="000000" w:themeColor="text1"/>
                <w:lang w:val="en-US"/>
              </w:rPr>
            </w:pPr>
            <w:r w:rsidRPr="676B1F79">
              <w:rPr>
                <w:rStyle w:val="eop"/>
                <w:rFonts w:cs="Arial"/>
                <w:color w:val="000000" w:themeColor="text1"/>
                <w:lang w:val="en-US"/>
              </w:rPr>
              <w:t>-</w:t>
            </w:r>
            <w:r w:rsidR="2015E0F7" w:rsidRPr="564B368E">
              <w:rPr>
                <w:rStyle w:val="eop"/>
                <w:rFonts w:cs="Arial"/>
                <w:color w:val="000000" w:themeColor="text1"/>
                <w:lang w:val="en-US"/>
              </w:rPr>
              <w:t>Collab</w:t>
            </w:r>
            <w:r w:rsidR="0096436E">
              <w:rPr>
                <w:rStyle w:val="eop"/>
                <w:rFonts w:cs="Arial"/>
                <w:color w:val="000000" w:themeColor="text1"/>
                <w:lang w:val="en-US"/>
              </w:rPr>
              <w:t>orate</w:t>
            </w:r>
            <w:r w:rsidR="2015E0F7" w:rsidRPr="564B368E">
              <w:rPr>
                <w:rStyle w:val="eop"/>
                <w:rFonts w:cs="Arial"/>
                <w:color w:val="000000" w:themeColor="text1"/>
                <w:lang w:val="en-US"/>
              </w:rPr>
              <w:t xml:space="preserve"> with</w:t>
            </w:r>
            <w:r w:rsidR="2015E0F7" w:rsidRPr="5C9C0E84">
              <w:rPr>
                <w:rStyle w:val="eop"/>
                <w:rFonts w:cs="Arial"/>
                <w:color w:val="000000" w:themeColor="text1"/>
                <w:lang w:val="en-US"/>
              </w:rPr>
              <w:t xml:space="preserve"> </w:t>
            </w:r>
            <w:r w:rsidR="2015E0F7" w:rsidRPr="3A1818DD">
              <w:rPr>
                <w:rStyle w:val="eop"/>
                <w:rFonts w:cs="Arial"/>
                <w:color w:val="000000" w:themeColor="text1"/>
                <w:lang w:val="en-US"/>
              </w:rPr>
              <w:t>comparable</w:t>
            </w:r>
            <w:r w:rsidR="2015E0F7" w:rsidRPr="6733B8E4">
              <w:rPr>
                <w:rStyle w:val="eop"/>
                <w:rFonts w:cs="Arial"/>
                <w:color w:val="000000" w:themeColor="text1"/>
                <w:lang w:val="en-US"/>
              </w:rPr>
              <w:t xml:space="preserve"> </w:t>
            </w:r>
            <w:r w:rsidR="2015E0F7" w:rsidRPr="2EC29A7A">
              <w:rPr>
                <w:rStyle w:val="eop"/>
                <w:rFonts w:cs="Arial"/>
                <w:color w:val="000000" w:themeColor="text1"/>
                <w:lang w:val="en-US"/>
              </w:rPr>
              <w:t>solutions</w:t>
            </w:r>
          </w:p>
        </w:tc>
        <w:tc>
          <w:tcPr>
            <w:tcW w:w="3750" w:type="dxa"/>
            <w:shd w:val="clear" w:color="auto" w:fill="D94545"/>
          </w:tcPr>
          <w:p w14:paraId="1F6EC824" w14:textId="0FF6592E" w:rsidR="6166F4D5" w:rsidRDefault="6166F4D5" w:rsidP="6166F4D5">
            <w:pPr>
              <w:rPr>
                <w:b/>
                <w:bCs/>
                <w:u w:val="single"/>
                <w:lang w:val="en-US"/>
              </w:rPr>
            </w:pPr>
          </w:p>
          <w:p w14:paraId="0CF0C039" w14:textId="32A4FCEA" w:rsidR="5412D7F9" w:rsidRPr="00F579D9" w:rsidRDefault="5412D7F9" w:rsidP="7051655D">
            <w:pPr>
              <w:rPr>
                <w:b/>
                <w:u w:val="single"/>
                <w:lang w:val="en-US"/>
              </w:rPr>
            </w:pPr>
            <w:r w:rsidRPr="694B9018">
              <w:rPr>
                <w:b/>
                <w:u w:val="single"/>
                <w:lang w:val="en-US"/>
              </w:rPr>
              <w:t>Th</w:t>
            </w:r>
            <w:r w:rsidRPr="694B9018">
              <w:rPr>
                <w:rStyle w:val="normaltextrun"/>
                <w:rFonts w:cs="Arial"/>
                <w:b/>
                <w:color w:val="000000" w:themeColor="text1"/>
                <w:u w:val="single"/>
                <w:lang w:val="en-US"/>
              </w:rPr>
              <w:t>r</w:t>
            </w:r>
            <w:r w:rsidRPr="694B9018">
              <w:rPr>
                <w:b/>
                <w:u w:val="single"/>
                <w:lang w:val="en-US"/>
              </w:rPr>
              <w:t>eats</w:t>
            </w:r>
          </w:p>
          <w:p w14:paraId="755DC905" w14:textId="1AA101BB" w:rsidR="445F1C62" w:rsidRDefault="445F1C62" w:rsidP="445F1C62">
            <w:pPr>
              <w:rPr>
                <w:b/>
                <w:bCs/>
                <w:u w:val="single"/>
                <w:lang w:val="en-US"/>
              </w:rPr>
            </w:pPr>
          </w:p>
          <w:p w14:paraId="501E2365" w14:textId="28F1A78C" w:rsidR="24362325" w:rsidRDefault="0430EA21" w:rsidP="7051655D">
            <w:pPr>
              <w:rPr>
                <w:rStyle w:val="normaltextrun"/>
                <w:rFonts w:cs="Arial"/>
                <w:color w:val="000000" w:themeColor="text1"/>
                <w:lang w:val="en-US"/>
              </w:rPr>
            </w:pPr>
            <w:r w:rsidRPr="63FA27AC">
              <w:rPr>
                <w:lang w:val="en-US"/>
              </w:rPr>
              <w:t>-</w:t>
            </w:r>
            <w:r w:rsidR="24362325" w:rsidRPr="00F579D9">
              <w:rPr>
                <w:lang w:val="en-US"/>
              </w:rPr>
              <w:t>Diffe</w:t>
            </w:r>
            <w:r w:rsidR="24362325" w:rsidRPr="7051655D">
              <w:rPr>
                <w:rStyle w:val="normaltextrun"/>
                <w:rFonts w:cs="Arial"/>
                <w:color w:val="000000" w:themeColor="text1"/>
                <w:lang w:val="en-US"/>
              </w:rPr>
              <w:t xml:space="preserve">rent </w:t>
            </w:r>
            <w:r w:rsidR="3374354A" w:rsidRPr="2C385401">
              <w:rPr>
                <w:rStyle w:val="normaltextrun"/>
                <w:rFonts w:cs="Arial"/>
                <w:color w:val="000000" w:themeColor="text1"/>
                <w:lang w:val="en-US"/>
              </w:rPr>
              <w:t xml:space="preserve">other </w:t>
            </w:r>
            <w:r w:rsidR="24362325" w:rsidRPr="7051655D">
              <w:rPr>
                <w:rStyle w:val="normaltextrun"/>
                <w:rFonts w:cs="Arial"/>
                <w:color w:val="000000" w:themeColor="text1"/>
                <w:lang w:val="en-US"/>
              </w:rPr>
              <w:t xml:space="preserve">solutions </w:t>
            </w:r>
            <w:r w:rsidR="42D656D8" w:rsidRPr="66C86917">
              <w:rPr>
                <w:rStyle w:val="normaltextrun"/>
                <w:rFonts w:cs="Arial"/>
                <w:color w:val="000000" w:themeColor="text1"/>
                <w:lang w:val="en-US"/>
              </w:rPr>
              <w:t>are</w:t>
            </w:r>
            <w:r w:rsidR="24362325" w:rsidRPr="66C86917">
              <w:rPr>
                <w:rStyle w:val="normaltextrun"/>
                <w:rFonts w:cs="Arial"/>
                <w:color w:val="000000" w:themeColor="text1"/>
                <w:lang w:val="en-US"/>
              </w:rPr>
              <w:t xml:space="preserve"> </w:t>
            </w:r>
            <w:r w:rsidR="24362325" w:rsidRPr="7051655D">
              <w:rPr>
                <w:rStyle w:val="normaltextrun"/>
                <w:rFonts w:cs="Arial"/>
                <w:color w:val="000000" w:themeColor="text1"/>
                <w:lang w:val="en-US"/>
              </w:rPr>
              <w:t>being created (as seen in research)</w:t>
            </w:r>
          </w:p>
          <w:p w14:paraId="09044A91" w14:textId="1996BBA7" w:rsidR="7916F136" w:rsidRDefault="7916F136" w:rsidP="0D64D3FF">
            <w:pPr>
              <w:rPr>
                <w:rStyle w:val="normaltextrun"/>
                <w:rFonts w:cs="Arial"/>
                <w:color w:val="000000" w:themeColor="text1"/>
                <w:lang w:val="en-US"/>
              </w:rPr>
            </w:pPr>
            <w:r w:rsidRPr="0D64D3FF">
              <w:rPr>
                <w:rStyle w:val="normaltextrun"/>
                <w:rFonts w:cs="Arial"/>
                <w:color w:val="000000" w:themeColor="text1"/>
                <w:lang w:val="en-US"/>
              </w:rPr>
              <w:t xml:space="preserve">-Most of </w:t>
            </w:r>
            <w:r w:rsidRPr="6F5D8BC3">
              <w:rPr>
                <w:rStyle w:val="normaltextrun"/>
                <w:rFonts w:cs="Arial"/>
                <w:color w:val="000000" w:themeColor="text1"/>
                <w:lang w:val="en-US"/>
              </w:rPr>
              <w:t xml:space="preserve">the research </w:t>
            </w:r>
            <w:r w:rsidRPr="235CAC46">
              <w:rPr>
                <w:rStyle w:val="normaltextrun"/>
                <w:rFonts w:cs="Arial"/>
                <w:color w:val="000000" w:themeColor="text1"/>
                <w:lang w:val="en-US"/>
              </w:rPr>
              <w:t xml:space="preserve">is now </w:t>
            </w:r>
            <w:r w:rsidR="473D7F43" w:rsidRPr="5CAEE366">
              <w:rPr>
                <w:rStyle w:val="normaltextrun"/>
                <w:rFonts w:cs="Arial"/>
                <w:color w:val="000000" w:themeColor="text1"/>
                <w:lang w:val="en-US"/>
              </w:rPr>
              <w:t>pushed</w:t>
            </w:r>
            <w:r w:rsidRPr="235CAC46">
              <w:rPr>
                <w:rStyle w:val="normaltextrun"/>
                <w:rFonts w:cs="Arial"/>
                <w:color w:val="000000" w:themeColor="text1"/>
                <w:lang w:val="en-US"/>
              </w:rPr>
              <w:t xml:space="preserve"> because of </w:t>
            </w:r>
            <w:r w:rsidRPr="37362B78">
              <w:rPr>
                <w:rStyle w:val="normaltextrun"/>
                <w:rFonts w:cs="Arial"/>
                <w:color w:val="000000" w:themeColor="text1"/>
                <w:lang w:val="en-US"/>
              </w:rPr>
              <w:t>regulations</w:t>
            </w:r>
            <w:r w:rsidRPr="49CB86CA">
              <w:rPr>
                <w:rStyle w:val="normaltextrun"/>
                <w:rFonts w:cs="Arial"/>
                <w:color w:val="000000" w:themeColor="text1"/>
                <w:lang w:val="en-US"/>
              </w:rPr>
              <w:t xml:space="preserve">, might </w:t>
            </w:r>
            <w:r w:rsidRPr="195E7FDC">
              <w:rPr>
                <w:rStyle w:val="normaltextrun"/>
                <w:rFonts w:cs="Arial"/>
                <w:color w:val="000000" w:themeColor="text1"/>
                <w:lang w:val="en-US"/>
              </w:rPr>
              <w:t>these be</w:t>
            </w:r>
            <w:r w:rsidRPr="4ECD6708">
              <w:rPr>
                <w:rStyle w:val="normaltextrun"/>
                <w:rFonts w:cs="Arial"/>
                <w:color w:val="000000" w:themeColor="text1"/>
                <w:lang w:val="en-US"/>
              </w:rPr>
              <w:t xml:space="preserve"> </w:t>
            </w:r>
            <w:r w:rsidRPr="139210E5">
              <w:rPr>
                <w:rStyle w:val="normaltextrun"/>
                <w:rFonts w:cs="Arial"/>
                <w:color w:val="000000" w:themeColor="text1"/>
                <w:lang w:val="en-US"/>
              </w:rPr>
              <w:t>lessened</w:t>
            </w:r>
            <w:r w:rsidRPr="196D82DF">
              <w:rPr>
                <w:rStyle w:val="normaltextrun"/>
                <w:rFonts w:cs="Arial"/>
                <w:color w:val="000000" w:themeColor="text1"/>
                <w:lang w:val="en-US"/>
              </w:rPr>
              <w:t xml:space="preserve">, the </w:t>
            </w:r>
            <w:r w:rsidRPr="01925963">
              <w:rPr>
                <w:rStyle w:val="normaltextrun"/>
                <w:rFonts w:cs="Arial"/>
                <w:color w:val="000000" w:themeColor="text1"/>
                <w:lang w:val="en-US"/>
              </w:rPr>
              <w:t>progress</w:t>
            </w:r>
            <w:r w:rsidRPr="5F5425D3">
              <w:rPr>
                <w:rStyle w:val="normaltextrun"/>
                <w:rFonts w:cs="Arial"/>
                <w:color w:val="000000" w:themeColor="text1"/>
                <w:lang w:val="en-US"/>
              </w:rPr>
              <w:t xml:space="preserve"> might slow or</w:t>
            </w:r>
            <w:r w:rsidRPr="590F5248">
              <w:rPr>
                <w:rStyle w:val="normaltextrun"/>
                <w:rFonts w:cs="Arial"/>
                <w:color w:val="000000" w:themeColor="text1"/>
                <w:lang w:val="en-US"/>
              </w:rPr>
              <w:t xml:space="preserve"> come to a </w:t>
            </w:r>
            <w:r w:rsidRPr="434A8ABF">
              <w:rPr>
                <w:rStyle w:val="normaltextrun"/>
                <w:rFonts w:cs="Arial"/>
                <w:color w:val="000000" w:themeColor="text1"/>
                <w:lang w:val="en-US"/>
              </w:rPr>
              <w:t>halt.</w:t>
            </w:r>
          </w:p>
          <w:p w14:paraId="3552D03F" w14:textId="0C5663E3" w:rsidR="7051655D" w:rsidRDefault="7051655D" w:rsidP="7051655D">
            <w:pPr>
              <w:rPr>
                <w:rStyle w:val="normaltextrun"/>
                <w:rFonts w:cs="Arial"/>
                <w:color w:val="000000" w:themeColor="text1"/>
                <w:lang w:val="en-US"/>
              </w:rPr>
            </w:pPr>
          </w:p>
        </w:tc>
      </w:tr>
    </w:tbl>
    <w:p w14:paraId="5A31D7E6" w14:textId="07808877" w:rsidR="7051655D" w:rsidRDefault="7051655D" w:rsidP="7051655D">
      <w:pPr>
        <w:rPr>
          <w:lang w:val="en-US"/>
        </w:rPr>
      </w:pPr>
    </w:p>
    <w:p w14:paraId="1C6DFC15" w14:textId="77777777" w:rsidR="00B969D4" w:rsidRDefault="00B969D4" w:rsidP="7051655D">
      <w:pPr>
        <w:rPr>
          <w:lang w:val="en-US"/>
        </w:rPr>
      </w:pPr>
    </w:p>
    <w:p w14:paraId="53C5CA9A" w14:textId="77777777" w:rsidR="00B969D4" w:rsidRDefault="00B969D4" w:rsidP="7051655D">
      <w:pPr>
        <w:rPr>
          <w:lang w:val="en-US"/>
        </w:rPr>
      </w:pPr>
    </w:p>
    <w:p w14:paraId="4D7AB336" w14:textId="77777777" w:rsidR="00B969D4" w:rsidRDefault="00B969D4" w:rsidP="7051655D">
      <w:pPr>
        <w:rPr>
          <w:lang w:val="en-US"/>
        </w:rPr>
      </w:pPr>
    </w:p>
    <w:p w14:paraId="054B3A33" w14:textId="77777777" w:rsidR="00B969D4" w:rsidRDefault="00B969D4" w:rsidP="7051655D">
      <w:pPr>
        <w:rPr>
          <w:lang w:val="en-US"/>
        </w:rPr>
      </w:pPr>
    </w:p>
    <w:p w14:paraId="6C5E1150" w14:textId="77777777" w:rsidR="00B969D4" w:rsidRDefault="00B969D4" w:rsidP="7051655D">
      <w:pPr>
        <w:rPr>
          <w:lang w:val="en-US"/>
        </w:rPr>
      </w:pPr>
    </w:p>
    <w:p w14:paraId="5C3EB132" w14:textId="77777777" w:rsidR="00B969D4" w:rsidRDefault="00B969D4" w:rsidP="7051655D">
      <w:pPr>
        <w:rPr>
          <w:lang w:val="en-US"/>
        </w:rPr>
      </w:pPr>
    </w:p>
    <w:p w14:paraId="3D5B1288" w14:textId="77777777" w:rsidR="00B969D4" w:rsidRDefault="00B969D4" w:rsidP="7051655D">
      <w:pPr>
        <w:rPr>
          <w:lang w:val="en-US"/>
        </w:rPr>
      </w:pPr>
    </w:p>
    <w:p w14:paraId="3D6ABFE7" w14:textId="77777777" w:rsidR="00B969D4" w:rsidRDefault="00B969D4" w:rsidP="7051655D">
      <w:pPr>
        <w:rPr>
          <w:lang w:val="en-US"/>
        </w:rPr>
      </w:pPr>
    </w:p>
    <w:p w14:paraId="0DF0ECA8" w14:textId="77777777" w:rsidR="00B969D4" w:rsidRDefault="00B969D4" w:rsidP="7051655D">
      <w:pPr>
        <w:rPr>
          <w:lang w:val="en-US"/>
        </w:rPr>
      </w:pPr>
    </w:p>
    <w:p w14:paraId="79B08E1B" w14:textId="77777777" w:rsidR="00B969D4" w:rsidRDefault="00B969D4" w:rsidP="7051655D">
      <w:pPr>
        <w:rPr>
          <w:lang w:val="en-US"/>
        </w:rPr>
      </w:pPr>
    </w:p>
    <w:p w14:paraId="4C3D38B4" w14:textId="77777777" w:rsidR="00B969D4" w:rsidRDefault="00B969D4" w:rsidP="7051655D">
      <w:pPr>
        <w:rPr>
          <w:lang w:val="en-US"/>
        </w:rPr>
      </w:pPr>
    </w:p>
    <w:p w14:paraId="364B7EFF" w14:textId="77777777" w:rsidR="00B969D4" w:rsidRDefault="00B969D4" w:rsidP="7051655D">
      <w:pPr>
        <w:rPr>
          <w:lang w:val="en-US"/>
        </w:rPr>
      </w:pPr>
    </w:p>
    <w:p w14:paraId="705AB7DC" w14:textId="77777777" w:rsidR="00B969D4" w:rsidRDefault="00B969D4" w:rsidP="7051655D">
      <w:pPr>
        <w:rPr>
          <w:lang w:val="en-US"/>
        </w:rPr>
      </w:pPr>
    </w:p>
    <w:p w14:paraId="063A0C57" w14:textId="77777777" w:rsidR="00B969D4" w:rsidRPr="00F579D9" w:rsidRDefault="00B969D4" w:rsidP="7051655D">
      <w:pPr>
        <w:rPr>
          <w:lang w:val="en-US"/>
        </w:rPr>
      </w:pPr>
    </w:p>
    <w:p w14:paraId="166864E0" w14:textId="77777777" w:rsidR="00C348E3" w:rsidRPr="00F579D9" w:rsidRDefault="00C348E3" w:rsidP="7051655D">
      <w:pPr>
        <w:rPr>
          <w:lang w:val="en-US"/>
        </w:rPr>
      </w:pPr>
    </w:p>
    <w:p w14:paraId="4376372A" w14:textId="500C0F5E" w:rsidR="4CEA363A" w:rsidRDefault="4CEA363A" w:rsidP="0BA7E618">
      <w:r>
        <w:rPr>
          <w:noProof/>
        </w:rPr>
        <w:drawing>
          <wp:inline distT="0" distB="0" distL="0" distR="0" wp14:anchorId="626B4553" wp14:editId="51A1D18F">
            <wp:extent cx="432854" cy="396274"/>
            <wp:effectExtent l="0" t="0" r="0" b="0"/>
            <wp:docPr id="1398304499" name="Picture 139830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2854" cy="396274"/>
                    </a:xfrm>
                    <a:prstGeom prst="rect">
                      <a:avLst/>
                    </a:prstGeom>
                  </pic:spPr>
                </pic:pic>
              </a:graphicData>
            </a:graphic>
          </wp:inline>
        </w:drawing>
      </w:r>
    </w:p>
    <w:p w14:paraId="64BFBD37" w14:textId="30419D38" w:rsidR="0BA7E618" w:rsidRDefault="0BA7E618" w:rsidP="0BA7E618"/>
    <w:p w14:paraId="55B1F8DC" w14:textId="206B4C33" w:rsidR="4CEA363A" w:rsidRDefault="4CEA363A" w:rsidP="0BA7E618">
      <w:pPr>
        <w:pStyle w:val="Heading3"/>
        <w:rPr>
          <w:rFonts w:ascii="Arial" w:eastAsia="Arial" w:hAnsi="Arial" w:cs="Arial"/>
          <w:color w:val="000000" w:themeColor="text1"/>
          <w:sz w:val="18"/>
          <w:szCs w:val="18"/>
          <w:lang w:val="en-GB"/>
        </w:rPr>
      </w:pPr>
      <w:bookmarkStart w:id="15" w:name="_Toc169513076"/>
      <w:r w:rsidRPr="1852389D">
        <w:rPr>
          <w:lang w:val="en-GB"/>
        </w:rPr>
        <w:t>1.2.</w:t>
      </w:r>
      <w:r w:rsidR="2DDD0B88" w:rsidRPr="1852389D">
        <w:rPr>
          <w:lang w:val="en-GB"/>
        </w:rPr>
        <w:t>4</w:t>
      </w:r>
      <w:r w:rsidRPr="1852389D">
        <w:rPr>
          <w:lang w:val="en-GB"/>
        </w:rPr>
        <w:t xml:space="preserve"> EDA</w:t>
      </w:r>
      <w:bookmarkEnd w:id="15"/>
    </w:p>
    <w:p w14:paraId="4D0EDB93" w14:textId="77777777" w:rsidR="000E311C" w:rsidRDefault="000E311C" w:rsidP="2DFDAE2A">
      <w:pPr>
        <w:rPr>
          <w:b/>
          <w:bCs/>
          <w:lang w:val="en-GB"/>
        </w:rPr>
      </w:pPr>
    </w:p>
    <w:p w14:paraId="4BF2FCCF" w14:textId="6A3D4F0F" w:rsidR="00FB4358" w:rsidRDefault="00FB4358" w:rsidP="2DFDAE2A">
      <w:pPr>
        <w:rPr>
          <w:rFonts w:cs="Arial"/>
          <w:lang w:val="en-GB"/>
        </w:rPr>
      </w:pPr>
      <w:r w:rsidRPr="00254983">
        <w:rPr>
          <w:rFonts w:cs="Arial"/>
          <w:lang w:val="en-GB"/>
        </w:rPr>
        <w:t>T</w:t>
      </w:r>
      <w:r w:rsidR="00A76752" w:rsidRPr="00254983">
        <w:rPr>
          <w:rFonts w:cs="Arial"/>
          <w:lang w:val="en-GB"/>
        </w:rPr>
        <w:t xml:space="preserve">o </w:t>
      </w:r>
      <w:r w:rsidR="00077E51" w:rsidRPr="00254983">
        <w:rPr>
          <w:rFonts w:cs="Arial"/>
          <w:lang w:val="en-GB"/>
        </w:rPr>
        <w:t xml:space="preserve">optimize the current labelling </w:t>
      </w:r>
      <w:r w:rsidR="00254983" w:rsidRPr="00254983">
        <w:rPr>
          <w:rFonts w:cs="Arial"/>
          <w:lang w:val="en-GB"/>
        </w:rPr>
        <w:t>process,</w:t>
      </w:r>
      <w:r w:rsidR="00077E51" w:rsidRPr="00254983">
        <w:rPr>
          <w:rFonts w:cs="Arial"/>
          <w:lang w:val="en-GB"/>
        </w:rPr>
        <w:t xml:space="preserve"> </w:t>
      </w:r>
      <w:r w:rsidR="000C2BFE" w:rsidRPr="00254983">
        <w:rPr>
          <w:rFonts w:cs="Arial"/>
          <w:lang w:val="en-GB"/>
        </w:rPr>
        <w:t xml:space="preserve">we looked at the different API’s available </w:t>
      </w:r>
      <w:r w:rsidR="00254983">
        <w:rPr>
          <w:rFonts w:cs="Arial"/>
          <w:lang w:val="en-GB"/>
        </w:rPr>
        <w:t>to get</w:t>
      </w:r>
      <w:r w:rsidR="000C2BFE" w:rsidRPr="00254983">
        <w:rPr>
          <w:rFonts w:cs="Arial"/>
          <w:lang w:val="en-GB"/>
        </w:rPr>
        <w:t xml:space="preserve"> weather </w:t>
      </w:r>
      <w:r w:rsidR="00266F1D" w:rsidRPr="00254983">
        <w:rPr>
          <w:rFonts w:cs="Arial"/>
          <w:lang w:val="en-GB"/>
        </w:rPr>
        <w:t>data.</w:t>
      </w:r>
      <w:r w:rsidR="00F36E52">
        <w:rPr>
          <w:rFonts w:cs="Arial"/>
          <w:lang w:val="en-GB"/>
        </w:rPr>
        <w:t xml:space="preserve"> We wanted at least two different variables to use in our labelling model namely a </w:t>
      </w:r>
      <w:r w:rsidR="001C4488">
        <w:rPr>
          <w:rFonts w:cs="Arial"/>
          <w:lang w:val="en-GB"/>
        </w:rPr>
        <w:t xml:space="preserve">variable </w:t>
      </w:r>
      <w:proofErr w:type="gramStart"/>
      <w:r w:rsidR="001C4488">
        <w:rPr>
          <w:rFonts w:cs="Arial"/>
          <w:lang w:val="en-GB"/>
        </w:rPr>
        <w:t>for the amount of</w:t>
      </w:r>
      <w:proofErr w:type="gramEnd"/>
      <w:r w:rsidR="001C4488">
        <w:rPr>
          <w:rFonts w:cs="Arial"/>
          <w:lang w:val="en-GB"/>
        </w:rPr>
        <w:t xml:space="preserve"> sunshine and some sort of wind speed measurement. These two were chose</w:t>
      </w:r>
      <w:r w:rsidR="006D4FC2">
        <w:rPr>
          <w:rFonts w:cs="Arial"/>
          <w:lang w:val="en-GB"/>
        </w:rPr>
        <w:t>n because by looking at the green energy sources we decided t</w:t>
      </w:r>
      <w:r w:rsidR="006F44A7">
        <w:rPr>
          <w:rFonts w:cs="Arial"/>
          <w:lang w:val="en-GB"/>
        </w:rPr>
        <w:t>o</w:t>
      </w:r>
      <w:r w:rsidR="006D4FC2">
        <w:rPr>
          <w:rFonts w:cs="Arial"/>
          <w:lang w:val="en-GB"/>
        </w:rPr>
        <w:t xml:space="preserve"> first look at the most use</w:t>
      </w:r>
      <w:r w:rsidR="001D2301">
        <w:rPr>
          <w:rFonts w:cs="Arial"/>
          <w:lang w:val="en-GB"/>
        </w:rPr>
        <w:t xml:space="preserve">d green energy sources which are solar and wind. This meant that we wanted variables that </w:t>
      </w:r>
      <w:r w:rsidR="00330DFB">
        <w:rPr>
          <w:rFonts w:cs="Arial"/>
          <w:lang w:val="en-GB"/>
        </w:rPr>
        <w:t xml:space="preserve">would influence the energy generated by solar panels as well as wind turbines and the most common indicators for this are the amount of sunshine </w:t>
      </w:r>
      <w:r w:rsidR="00A03BA7">
        <w:rPr>
          <w:rFonts w:cs="Arial"/>
          <w:lang w:val="en-GB"/>
        </w:rPr>
        <w:t>per day for solar panels and the average wind speed per day for the wind turbines.</w:t>
      </w:r>
    </w:p>
    <w:p w14:paraId="2269C783" w14:textId="77777777" w:rsidR="00A03BA7" w:rsidRPr="00254983" w:rsidRDefault="00A03BA7" w:rsidP="2DFDAE2A">
      <w:pPr>
        <w:rPr>
          <w:rFonts w:cs="Arial"/>
          <w:lang w:val="en-GB"/>
        </w:rPr>
      </w:pPr>
    </w:p>
    <w:p w14:paraId="0466AED8" w14:textId="59A5FEF7" w:rsidR="0BA7E618" w:rsidRDefault="00047F90" w:rsidP="0BA7E618">
      <w:pPr>
        <w:rPr>
          <w:lang w:val="en-US"/>
        </w:rPr>
      </w:pPr>
      <w:r>
        <w:rPr>
          <w:lang w:val="en-US"/>
        </w:rPr>
        <w:t xml:space="preserve">After some research we found an </w:t>
      </w:r>
      <w:r w:rsidR="006F44A7">
        <w:rPr>
          <w:lang w:val="en-US"/>
        </w:rPr>
        <w:t>easy-to-use</w:t>
      </w:r>
      <w:r>
        <w:rPr>
          <w:lang w:val="en-US"/>
        </w:rPr>
        <w:t xml:space="preserve"> API which also had the variables we were looking for regarding the solar panels and the wind turbines.</w:t>
      </w:r>
      <w:r w:rsidR="00CD2DF5">
        <w:rPr>
          <w:lang w:val="en-US"/>
        </w:rPr>
        <w:t xml:space="preserve"> (</w:t>
      </w:r>
      <w:r w:rsidR="008A6402">
        <w:rPr>
          <w:lang w:val="en-US"/>
        </w:rPr>
        <w:t>Open-</w:t>
      </w:r>
      <w:proofErr w:type="spellStart"/>
      <w:r w:rsidR="008A6402">
        <w:rPr>
          <w:lang w:val="en-US"/>
        </w:rPr>
        <w:t>met</w:t>
      </w:r>
      <w:r w:rsidR="00E0217E">
        <w:rPr>
          <w:lang w:val="en-US"/>
        </w:rPr>
        <w:t>eo</w:t>
      </w:r>
      <w:proofErr w:type="spellEnd"/>
      <w:r w:rsidR="00E0217E">
        <w:rPr>
          <w:lang w:val="en-US"/>
        </w:rPr>
        <w:t>, 2024</w:t>
      </w:r>
      <w:r w:rsidR="00CD2DF5">
        <w:rPr>
          <w:lang w:val="en-US"/>
        </w:rPr>
        <w:t>)</w:t>
      </w:r>
    </w:p>
    <w:p w14:paraId="7A9C1CC6" w14:textId="77777777" w:rsidR="00253B8D" w:rsidRDefault="00253B8D" w:rsidP="0BA7E618">
      <w:pPr>
        <w:rPr>
          <w:lang w:val="en-US"/>
        </w:rPr>
      </w:pPr>
    </w:p>
    <w:p w14:paraId="4E014494" w14:textId="77777777" w:rsidR="00B603E0" w:rsidRDefault="00253B8D" w:rsidP="0BA7E618">
      <w:pPr>
        <w:rPr>
          <w:lang w:val="en-US"/>
        </w:rPr>
      </w:pPr>
      <w:r>
        <w:rPr>
          <w:lang w:val="en-US"/>
        </w:rPr>
        <w:t xml:space="preserve">For the future the ideal situation would be to </w:t>
      </w:r>
      <w:r w:rsidR="00AB7FE1">
        <w:rPr>
          <w:lang w:val="en-US"/>
        </w:rPr>
        <w:t xml:space="preserve">further build on the </w:t>
      </w:r>
      <w:r w:rsidR="00C9419E">
        <w:rPr>
          <w:lang w:val="en-US"/>
        </w:rPr>
        <w:t>number</w:t>
      </w:r>
      <w:r w:rsidR="00AB7FE1">
        <w:rPr>
          <w:lang w:val="en-US"/>
        </w:rPr>
        <w:t xml:space="preserve"> of variables used in the labeling process and make it more complex. This would mean that the accuracy of the </w:t>
      </w:r>
      <w:r w:rsidR="001A423A">
        <w:rPr>
          <w:lang w:val="en-US"/>
        </w:rPr>
        <w:t>labeling model goes up and the outcome of the</w:t>
      </w:r>
      <w:r w:rsidR="007B147D">
        <w:rPr>
          <w:lang w:val="en-US"/>
        </w:rPr>
        <w:t xml:space="preserve"> labeling process would be optimized to the best of its ability.</w:t>
      </w:r>
      <w:r w:rsidR="00161958">
        <w:rPr>
          <w:lang w:val="en-US"/>
        </w:rPr>
        <w:t xml:space="preserve"> </w:t>
      </w:r>
    </w:p>
    <w:p w14:paraId="3883803C" w14:textId="623F5140" w:rsidR="00253B8D" w:rsidRDefault="00A415EE" w:rsidP="0BA7E618">
      <w:pPr>
        <w:rPr>
          <w:lang w:val="en-US"/>
        </w:rPr>
      </w:pPr>
      <w:r>
        <w:rPr>
          <w:lang w:val="en-US"/>
        </w:rPr>
        <w:t>(</w:t>
      </w:r>
      <w:r w:rsidR="00243489">
        <w:rPr>
          <w:lang w:val="en-US"/>
        </w:rPr>
        <w:t>Attachment</w:t>
      </w:r>
      <w:r w:rsidR="00192A54">
        <w:rPr>
          <w:lang w:val="en-US"/>
        </w:rPr>
        <w:t xml:space="preserve"> </w:t>
      </w:r>
      <w:r w:rsidR="004E5056">
        <w:rPr>
          <w:lang w:val="en-US"/>
        </w:rPr>
        <w:t>4 API requested data</w:t>
      </w:r>
      <w:r>
        <w:rPr>
          <w:lang w:val="en-US"/>
        </w:rPr>
        <w:t>)</w:t>
      </w:r>
    </w:p>
    <w:p w14:paraId="0ECCA331" w14:textId="77777777" w:rsidR="00047F90" w:rsidRDefault="00047F90" w:rsidP="0BA7E618">
      <w:pPr>
        <w:rPr>
          <w:lang w:val="en-US"/>
        </w:rPr>
      </w:pPr>
    </w:p>
    <w:p w14:paraId="138A506C" w14:textId="77777777" w:rsidR="00164940" w:rsidRPr="004F67CD" w:rsidRDefault="00164940" w:rsidP="0BA7E618">
      <w:pPr>
        <w:rPr>
          <w:lang w:val="en-US"/>
        </w:rPr>
      </w:pPr>
    </w:p>
    <w:p w14:paraId="6B81951D" w14:textId="0C22279B" w:rsidR="00101936" w:rsidRDefault="33CF8C21" w:rsidP="00101936">
      <w:pPr>
        <w:pStyle w:val="Heading3"/>
        <w:rPr>
          <w:lang w:val="en-US"/>
        </w:rPr>
      </w:pPr>
      <w:bookmarkStart w:id="16" w:name="_Toc169513077"/>
      <w:r w:rsidRPr="1852389D">
        <w:rPr>
          <w:lang w:val="en-US"/>
        </w:rPr>
        <w:t xml:space="preserve">1.2.5 </w:t>
      </w:r>
      <w:r w:rsidR="00101936" w:rsidRPr="1852389D">
        <w:rPr>
          <w:lang w:val="en-US"/>
        </w:rPr>
        <w:t>Answer to sub-question 2</w:t>
      </w:r>
      <w:bookmarkEnd w:id="16"/>
    </w:p>
    <w:p w14:paraId="3C7C10F2" w14:textId="3AC8EFC0" w:rsidR="00101936" w:rsidRPr="00304DDE" w:rsidRDefault="00304DDE" w:rsidP="00304DDE">
      <w:pPr>
        <w:rPr>
          <w:lang w:val="en-US"/>
        </w:rPr>
      </w:pPr>
      <w:r w:rsidRPr="00304DDE">
        <w:rPr>
          <w:lang w:val="en-US"/>
        </w:rPr>
        <w:t xml:space="preserve">What specific criteria and parameters define the ideal situation for optimizing the labelling process between data </w:t>
      </w:r>
      <w:proofErr w:type="spellStart"/>
      <w:r w:rsidRPr="00304DDE">
        <w:rPr>
          <w:lang w:val="en-US"/>
        </w:rPr>
        <w:t>centres</w:t>
      </w:r>
      <w:proofErr w:type="spellEnd"/>
      <w:r w:rsidRPr="00304DDE">
        <w:rPr>
          <w:lang w:val="en-US"/>
        </w:rPr>
        <w:t>, considering the open weather data, energy source consumption, and energetic penalties.</w:t>
      </w:r>
    </w:p>
    <w:p w14:paraId="7871A4B7" w14:textId="77777777" w:rsidR="00304DDE" w:rsidRPr="00304DDE" w:rsidRDefault="00304DDE" w:rsidP="00304DDE">
      <w:pPr>
        <w:pStyle w:val="ListParagraph"/>
        <w:rPr>
          <w:lang w:val="en-US"/>
        </w:rPr>
      </w:pPr>
    </w:p>
    <w:p w14:paraId="64A37946" w14:textId="09F784F0" w:rsidR="00496641" w:rsidRDefault="6285E50A" w:rsidP="0BA7E618">
      <w:pPr>
        <w:rPr>
          <w:lang w:val="en-US"/>
        </w:rPr>
      </w:pPr>
      <w:r w:rsidRPr="1852389D">
        <w:rPr>
          <w:rFonts w:eastAsia="Arial" w:cs="Arial"/>
          <w:lang w:val="en-US"/>
        </w:rPr>
        <w:t>The ideal situation for optimizing the labelling process between data centers involves a comprehensive approach that integrates real-time weather data, efficient resource scheduling, and workload management. It also requires continuous stakeholder engagement, adaptability to various environments, and the inclusion of detailed location-specific data. By addressing energy loss and waste, defining energetic penalties, and continuously improving the model, data centers can enhance their sustainability and operational efficiency</w:t>
      </w:r>
      <w:r w:rsidR="001A4AEB" w:rsidRPr="1852389D">
        <w:rPr>
          <w:rFonts w:eastAsia="Arial" w:cs="Arial"/>
          <w:lang w:val="en-US"/>
        </w:rPr>
        <w:t xml:space="preserve"> with regards to the labelling </w:t>
      </w:r>
      <w:r w:rsidR="009D3DCA" w:rsidRPr="1852389D">
        <w:rPr>
          <w:rFonts w:eastAsia="Arial" w:cs="Arial"/>
          <w:lang w:val="en-US"/>
        </w:rPr>
        <w:t>process.</w:t>
      </w:r>
    </w:p>
    <w:p w14:paraId="0118C076" w14:textId="044A197C" w:rsidR="00496641" w:rsidRPr="004F67CD" w:rsidRDefault="00496641" w:rsidP="1852389D">
      <w:pPr>
        <w:rPr>
          <w:lang w:val="en-US"/>
        </w:rPr>
      </w:pPr>
    </w:p>
    <w:p w14:paraId="0FBDE8CC" w14:textId="5DE10DF2" w:rsidR="1852389D" w:rsidRDefault="1852389D" w:rsidP="1852389D">
      <w:pPr>
        <w:rPr>
          <w:lang w:val="en-US"/>
        </w:rPr>
      </w:pPr>
    </w:p>
    <w:p w14:paraId="31A1E534" w14:textId="16776E55" w:rsidR="00C97C5F" w:rsidRDefault="00C97C5F" w:rsidP="001573D9">
      <w:pPr>
        <w:pStyle w:val="Heading2"/>
        <w:numPr>
          <w:ilvl w:val="1"/>
          <w:numId w:val="8"/>
        </w:numPr>
      </w:pPr>
      <w:bookmarkStart w:id="17" w:name="_Toc169513078"/>
      <w:r>
        <w:t>Sub-question 3</w:t>
      </w:r>
      <w:bookmarkEnd w:id="17"/>
    </w:p>
    <w:p w14:paraId="2DDD1F17" w14:textId="77777777" w:rsidR="00C97C5F" w:rsidRPr="00C97C5F" w:rsidRDefault="00C97C5F" w:rsidP="00C97C5F"/>
    <w:p w14:paraId="23581E97" w14:textId="43819374" w:rsidR="00C97C5F" w:rsidRPr="00C97C5F" w:rsidRDefault="00C97C5F" w:rsidP="1852389D">
      <w:pPr>
        <w:rPr>
          <w:lang w:val="en-US"/>
        </w:rPr>
      </w:pPr>
      <w:r w:rsidRPr="00C97C5F">
        <w:rPr>
          <w:rStyle w:val="normaltextrun"/>
          <w:rFonts w:cs="Arial"/>
          <w:color w:val="000000"/>
          <w:shd w:val="clear" w:color="auto" w:fill="FFFFFF"/>
          <w:lang w:val="en-US"/>
        </w:rPr>
        <w:t>What are the key features of an effective solution aimed at optimizing the labelling system between the data cent</w:t>
      </w:r>
      <w:r w:rsidR="6C9C82A3" w:rsidRPr="00C97C5F">
        <w:rPr>
          <w:rStyle w:val="normaltextrun"/>
          <w:rFonts w:cs="Arial"/>
          <w:color w:val="000000"/>
          <w:shd w:val="clear" w:color="auto" w:fill="FFFFFF"/>
          <w:lang w:val="en-US"/>
        </w:rPr>
        <w:t>er</w:t>
      </w:r>
      <w:r w:rsidRPr="00C97C5F">
        <w:rPr>
          <w:rStyle w:val="normaltextrun"/>
          <w:rFonts w:cs="Arial"/>
          <w:color w:val="000000"/>
          <w:shd w:val="clear" w:color="auto" w:fill="FFFFFF"/>
          <w:lang w:val="en-US"/>
        </w:rPr>
        <w:t>s with a focus on green energy utilization/generation and the energetic penalty?</w:t>
      </w:r>
    </w:p>
    <w:p w14:paraId="458BA4A3" w14:textId="5078F5DF" w:rsidR="00C97C5F" w:rsidRDefault="3F40AE0D" w:rsidP="0BA7E618">
      <w:r>
        <w:rPr>
          <w:noProof/>
        </w:rPr>
        <w:drawing>
          <wp:inline distT="0" distB="0" distL="0" distR="0" wp14:anchorId="6DBCF534" wp14:editId="3226A9D7">
            <wp:extent cx="426757" cy="432854"/>
            <wp:effectExtent l="0" t="0" r="0" b="0"/>
            <wp:docPr id="1297431691" name="Picture 129743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6757" cy="432854"/>
                    </a:xfrm>
                    <a:prstGeom prst="rect">
                      <a:avLst/>
                    </a:prstGeom>
                  </pic:spPr>
                </pic:pic>
              </a:graphicData>
            </a:graphic>
          </wp:inline>
        </w:drawing>
      </w:r>
    </w:p>
    <w:p w14:paraId="5460AF1A" w14:textId="09033983" w:rsidR="3F40AE0D" w:rsidRDefault="3F40AE0D" w:rsidP="2DFDAE2A">
      <w:pPr>
        <w:pStyle w:val="Heading3"/>
        <w:rPr>
          <w:highlight w:val="yellow"/>
          <w:lang w:val="en-GB"/>
        </w:rPr>
      </w:pPr>
      <w:bookmarkStart w:id="18" w:name="_Toc169513079"/>
      <w:r w:rsidRPr="1852389D">
        <w:rPr>
          <w:lang w:val="en-GB"/>
        </w:rPr>
        <w:t>1.3.1 expert interview</w:t>
      </w:r>
      <w:bookmarkEnd w:id="18"/>
    </w:p>
    <w:p w14:paraId="3C329185" w14:textId="5B01A987" w:rsidR="3F40AE0D" w:rsidRPr="0093239A" w:rsidRDefault="000E6F18" w:rsidP="7051655D">
      <w:pPr>
        <w:rPr>
          <w:rFonts w:eastAsiaTheme="minorEastAsia" w:cs="Arial"/>
          <w:b/>
          <w:color w:val="FF0000"/>
          <w:lang w:val="en-GB"/>
        </w:rPr>
      </w:pPr>
      <w:r>
        <w:rPr>
          <w:rFonts w:eastAsiaTheme="minorEastAsia" w:cs="Arial"/>
          <w:b/>
          <w:bCs/>
          <w:lang w:val="en-GB"/>
        </w:rPr>
        <w:t>U</w:t>
      </w:r>
      <w:r w:rsidR="038FE466" w:rsidRPr="0093239A">
        <w:rPr>
          <w:rFonts w:eastAsiaTheme="minorEastAsia" w:cs="Arial"/>
          <w:b/>
          <w:bCs/>
          <w:lang w:val="en-GB"/>
        </w:rPr>
        <w:t>sed method/</w:t>
      </w:r>
      <w:proofErr w:type="gramStart"/>
      <w:r w:rsidR="038FE466" w:rsidRPr="0093239A">
        <w:rPr>
          <w:rFonts w:eastAsiaTheme="minorEastAsia" w:cs="Arial"/>
          <w:b/>
          <w:bCs/>
          <w:lang w:val="en-GB"/>
        </w:rPr>
        <w:t>proces</w:t>
      </w:r>
      <w:r w:rsidR="4F159F92" w:rsidRPr="0093239A">
        <w:rPr>
          <w:rFonts w:eastAsiaTheme="minorEastAsia" w:cs="Arial"/>
          <w:b/>
          <w:bCs/>
          <w:lang w:val="en-GB"/>
        </w:rPr>
        <w:t>s</w:t>
      </w:r>
      <w:proofErr w:type="gramEnd"/>
    </w:p>
    <w:p w14:paraId="4FB150E7" w14:textId="7941CA8F" w:rsidR="1ADAB7B2" w:rsidRPr="0093239A" w:rsidRDefault="1ADAB7B2" w:rsidP="7051655D">
      <w:pPr>
        <w:rPr>
          <w:rFonts w:eastAsiaTheme="minorEastAsia" w:cs="Arial"/>
          <w:lang w:val="en-GB"/>
        </w:rPr>
      </w:pPr>
      <w:r w:rsidRPr="0093239A">
        <w:rPr>
          <w:rFonts w:eastAsiaTheme="minorEastAsia" w:cs="Arial"/>
          <w:lang w:val="en-GB"/>
        </w:rPr>
        <w:t xml:space="preserve">The </w:t>
      </w:r>
      <w:r w:rsidR="00BE2A16" w:rsidRPr="0093239A">
        <w:rPr>
          <w:rFonts w:eastAsiaTheme="minorEastAsia" w:cs="Arial"/>
          <w:lang w:val="en-GB"/>
        </w:rPr>
        <w:t>project group</w:t>
      </w:r>
      <w:r w:rsidRPr="0093239A">
        <w:rPr>
          <w:rFonts w:eastAsiaTheme="minorEastAsia" w:cs="Arial"/>
          <w:lang w:val="en-GB"/>
        </w:rPr>
        <w:t xml:space="preserve"> had several meetings with </w:t>
      </w:r>
      <w:r w:rsidR="00A047CC">
        <w:rPr>
          <w:rFonts w:eastAsiaTheme="minorEastAsia" w:cs="Arial"/>
          <w:lang w:val="en-GB"/>
        </w:rPr>
        <w:t>SUE</w:t>
      </w:r>
      <w:r w:rsidRPr="0093239A">
        <w:rPr>
          <w:rFonts w:eastAsiaTheme="minorEastAsia" w:cs="Arial"/>
          <w:lang w:val="en-GB"/>
        </w:rPr>
        <w:t xml:space="preserve"> </w:t>
      </w:r>
      <w:r w:rsidR="4A5E7FB8" w:rsidRPr="2B724368">
        <w:rPr>
          <w:rFonts w:eastAsiaTheme="minorEastAsia" w:cs="Arial"/>
          <w:lang w:val="en-GB"/>
        </w:rPr>
        <w:t>to</w:t>
      </w:r>
      <w:r w:rsidRPr="0093239A">
        <w:rPr>
          <w:rFonts w:eastAsiaTheme="minorEastAsia" w:cs="Arial"/>
          <w:lang w:val="en-GB"/>
        </w:rPr>
        <w:t xml:space="preserve"> further discuss the key </w:t>
      </w:r>
      <w:r w:rsidR="4D206140" w:rsidRPr="0093239A">
        <w:rPr>
          <w:rFonts w:eastAsiaTheme="minorEastAsia" w:cs="Arial"/>
          <w:lang w:val="en-GB"/>
        </w:rPr>
        <w:t>features</w:t>
      </w:r>
      <w:r w:rsidRPr="0093239A">
        <w:rPr>
          <w:rFonts w:eastAsiaTheme="minorEastAsia" w:cs="Arial"/>
          <w:lang w:val="en-GB"/>
        </w:rPr>
        <w:t xml:space="preserve">. </w:t>
      </w:r>
      <w:r w:rsidR="187E1CAC" w:rsidRPr="0093239A">
        <w:rPr>
          <w:rFonts w:eastAsiaTheme="minorEastAsia" w:cs="Arial"/>
          <w:lang w:val="en-GB"/>
        </w:rPr>
        <w:t>These meetings were held throughout the process of making the solution for SUE.</w:t>
      </w:r>
    </w:p>
    <w:p w14:paraId="5C737B86" w14:textId="68DA98C9" w:rsidR="3F40AE0D" w:rsidRPr="0093239A" w:rsidRDefault="000E6F18" w:rsidP="7051655D">
      <w:pPr>
        <w:rPr>
          <w:rFonts w:eastAsiaTheme="minorEastAsia" w:cs="Arial"/>
          <w:b/>
          <w:bCs/>
          <w:lang w:val="en-GB"/>
        </w:rPr>
      </w:pPr>
      <w:r>
        <w:rPr>
          <w:rFonts w:eastAsiaTheme="minorEastAsia" w:cs="Arial"/>
          <w:b/>
          <w:bCs/>
          <w:lang w:val="en-GB"/>
        </w:rPr>
        <w:t>F</w:t>
      </w:r>
      <w:r w:rsidR="038FE466" w:rsidRPr="0093239A">
        <w:rPr>
          <w:rFonts w:eastAsiaTheme="minorEastAsia" w:cs="Arial"/>
          <w:b/>
          <w:bCs/>
          <w:lang w:val="en-GB"/>
        </w:rPr>
        <w:t>indings</w:t>
      </w:r>
    </w:p>
    <w:p w14:paraId="267AA925" w14:textId="311C8D40" w:rsidR="0BA7E618" w:rsidRPr="0093239A" w:rsidRDefault="600BF235" w:rsidP="7051655D">
      <w:pPr>
        <w:rPr>
          <w:rFonts w:eastAsiaTheme="minorEastAsia" w:cs="Arial"/>
          <w:lang w:val="en-GB"/>
        </w:rPr>
      </w:pPr>
      <w:r w:rsidRPr="0093239A">
        <w:rPr>
          <w:rFonts w:eastAsiaTheme="minorEastAsia" w:cs="Arial"/>
          <w:lang w:val="en-GB"/>
        </w:rPr>
        <w:t xml:space="preserve">From the meetings the group found several key features. The first features discussed were: </w:t>
      </w:r>
      <w:r w:rsidR="47CA2B25" w:rsidRPr="0093239A">
        <w:rPr>
          <w:rFonts w:eastAsiaTheme="minorEastAsia" w:cs="Arial"/>
          <w:lang w:val="en-GB"/>
        </w:rPr>
        <w:t>gathering data from a weather database using an API, adding a formula into the model for green energy generation and energetic penalty</w:t>
      </w:r>
      <w:r w:rsidR="46A86346" w:rsidRPr="0093239A">
        <w:rPr>
          <w:rFonts w:eastAsiaTheme="minorEastAsia" w:cs="Arial"/>
          <w:lang w:val="en-GB"/>
        </w:rPr>
        <w:t xml:space="preserve">, making a dashboard using </w:t>
      </w:r>
      <w:r w:rsidR="005B37DB">
        <w:rPr>
          <w:rFonts w:eastAsiaTheme="minorEastAsia" w:cs="Arial"/>
          <w:lang w:val="en-GB"/>
        </w:rPr>
        <w:t>P</w:t>
      </w:r>
      <w:r w:rsidR="46A86346" w:rsidRPr="0093239A">
        <w:rPr>
          <w:rFonts w:eastAsiaTheme="minorEastAsia" w:cs="Arial"/>
          <w:lang w:val="en-GB"/>
        </w:rPr>
        <w:t xml:space="preserve">ython and adding </w:t>
      </w:r>
      <w:r w:rsidR="40E915D7" w:rsidRPr="0093239A">
        <w:rPr>
          <w:rFonts w:eastAsiaTheme="minorEastAsia" w:cs="Arial"/>
          <w:lang w:val="en-GB"/>
        </w:rPr>
        <w:t>information about the different locations.</w:t>
      </w:r>
    </w:p>
    <w:p w14:paraId="66B86C2E" w14:textId="5C2C654F" w:rsidR="0BA7E618" w:rsidRDefault="0BA7E618" w:rsidP="7051655D">
      <w:pPr>
        <w:rPr>
          <w:rFonts w:asciiTheme="minorHAnsi" w:eastAsiaTheme="minorEastAsia" w:hAnsiTheme="minorHAnsi" w:cstheme="minorBidi"/>
          <w:sz w:val="22"/>
          <w:szCs w:val="22"/>
          <w:lang w:val="en-GB"/>
        </w:rPr>
      </w:pPr>
    </w:p>
    <w:p w14:paraId="390705B2" w14:textId="2AA37207" w:rsidR="4BB259F8" w:rsidRDefault="40E915D7" w:rsidP="1852389D">
      <w:pPr>
        <w:rPr>
          <w:rFonts w:asciiTheme="minorHAnsi" w:eastAsiaTheme="minorEastAsia" w:hAnsiTheme="minorHAnsi" w:cstheme="minorBidi"/>
          <w:b/>
          <w:bCs/>
          <w:color w:val="FF0000"/>
          <w:sz w:val="22"/>
          <w:szCs w:val="22"/>
          <w:lang w:val="en-GB"/>
        </w:rPr>
      </w:pPr>
      <w:bookmarkStart w:id="19" w:name="_Toc169513080"/>
      <w:r w:rsidRPr="1852389D">
        <w:rPr>
          <w:rStyle w:val="Heading3Char"/>
          <w:lang w:val="en-GB"/>
        </w:rPr>
        <w:t>1.3.</w:t>
      </w:r>
      <w:r w:rsidR="70A060D4" w:rsidRPr="1852389D">
        <w:rPr>
          <w:rStyle w:val="Heading3Char"/>
          <w:lang w:val="en-GB"/>
        </w:rPr>
        <w:t>2</w:t>
      </w:r>
      <w:r w:rsidRPr="1852389D">
        <w:rPr>
          <w:rStyle w:val="Heading3Char"/>
          <w:lang w:val="en-GB"/>
        </w:rPr>
        <w:t xml:space="preserve"> available product analysis</w:t>
      </w:r>
      <w:bookmarkEnd w:id="19"/>
      <w:r w:rsidRPr="1852389D">
        <w:rPr>
          <w:rFonts w:asciiTheme="minorHAnsi" w:eastAsiaTheme="minorEastAsia" w:hAnsiTheme="minorHAnsi" w:cstheme="minorBidi"/>
          <w:sz w:val="22"/>
          <w:szCs w:val="22"/>
          <w:lang w:val="en-GB"/>
        </w:rPr>
        <w:t xml:space="preserve"> </w:t>
      </w:r>
    </w:p>
    <w:p w14:paraId="4027F154" w14:textId="125408B8" w:rsidR="0BA7E618" w:rsidRPr="00990926" w:rsidRDefault="000E6F18" w:rsidP="7051655D">
      <w:pPr>
        <w:rPr>
          <w:rFonts w:eastAsiaTheme="minorEastAsia" w:cs="Arial"/>
          <w:b/>
          <w:bCs/>
          <w:lang w:val="en-GB"/>
        </w:rPr>
      </w:pPr>
      <w:r>
        <w:rPr>
          <w:rFonts w:eastAsiaTheme="minorEastAsia" w:cs="Arial"/>
          <w:b/>
          <w:bCs/>
          <w:lang w:val="en-GB"/>
        </w:rPr>
        <w:t>U</w:t>
      </w:r>
      <w:r w:rsidR="40E915D7" w:rsidRPr="00990926">
        <w:rPr>
          <w:rFonts w:eastAsiaTheme="minorEastAsia" w:cs="Arial"/>
          <w:b/>
          <w:bCs/>
          <w:lang w:val="en-GB"/>
        </w:rPr>
        <w:t>sed method/</w:t>
      </w:r>
      <w:proofErr w:type="gramStart"/>
      <w:r w:rsidR="40E915D7" w:rsidRPr="00990926">
        <w:rPr>
          <w:rFonts w:eastAsiaTheme="minorEastAsia" w:cs="Arial"/>
          <w:b/>
          <w:bCs/>
          <w:lang w:val="en-GB"/>
        </w:rPr>
        <w:t>process</w:t>
      </w:r>
      <w:proofErr w:type="gramEnd"/>
    </w:p>
    <w:p w14:paraId="0619AE85" w14:textId="32C59D39" w:rsidR="0BA7E618" w:rsidRPr="00990926" w:rsidRDefault="6F8F1860" w:rsidP="7051655D">
      <w:pPr>
        <w:rPr>
          <w:rFonts w:eastAsiaTheme="minorEastAsia" w:cs="Arial"/>
          <w:lang w:val="en-GB"/>
        </w:rPr>
      </w:pPr>
      <w:r w:rsidRPr="00990926">
        <w:rPr>
          <w:rFonts w:eastAsiaTheme="minorEastAsia" w:cs="Arial"/>
          <w:lang w:val="en-GB"/>
        </w:rPr>
        <w:t>Through</w:t>
      </w:r>
      <w:r w:rsidR="40E915D7" w:rsidRPr="00990926">
        <w:rPr>
          <w:rFonts w:eastAsiaTheme="minorEastAsia" w:cs="Arial"/>
          <w:lang w:val="en-GB"/>
        </w:rPr>
        <w:t xml:space="preserve"> literature studies, the project group has looked at several comparable solutions. Some of the</w:t>
      </w:r>
      <w:r w:rsidR="4DB25294" w:rsidRPr="00990926">
        <w:rPr>
          <w:rFonts w:eastAsiaTheme="minorEastAsia" w:cs="Arial"/>
          <w:lang w:val="en-GB"/>
        </w:rPr>
        <w:t>se</w:t>
      </w:r>
      <w:r w:rsidR="40E915D7" w:rsidRPr="00990926">
        <w:rPr>
          <w:rFonts w:eastAsiaTheme="minorEastAsia" w:cs="Arial"/>
          <w:lang w:val="en-GB"/>
        </w:rPr>
        <w:t xml:space="preserve"> were summarized and/or added to the findings</w:t>
      </w:r>
      <w:r w:rsidR="051A58F6" w:rsidRPr="00990926">
        <w:rPr>
          <w:rFonts w:eastAsiaTheme="minorEastAsia" w:cs="Arial"/>
          <w:lang w:val="en-GB"/>
        </w:rPr>
        <w:t xml:space="preserve"> below for insight into these methodolog</w:t>
      </w:r>
      <w:r w:rsidR="57FB5066" w:rsidRPr="00990926">
        <w:rPr>
          <w:rFonts w:eastAsiaTheme="minorEastAsia" w:cs="Arial"/>
          <w:lang w:val="en-GB"/>
        </w:rPr>
        <w:t>ies</w:t>
      </w:r>
      <w:r w:rsidR="051A58F6" w:rsidRPr="00990926">
        <w:rPr>
          <w:rFonts w:eastAsiaTheme="minorEastAsia" w:cs="Arial"/>
          <w:lang w:val="en-GB"/>
        </w:rPr>
        <w:t xml:space="preserve"> or findings</w:t>
      </w:r>
      <w:r w:rsidR="43933AD2" w:rsidRPr="00990926">
        <w:rPr>
          <w:rFonts w:eastAsiaTheme="minorEastAsia" w:cs="Arial"/>
          <w:lang w:val="en-GB"/>
        </w:rPr>
        <w:t xml:space="preserve"> from said literature</w:t>
      </w:r>
      <w:r w:rsidR="051A58F6" w:rsidRPr="00990926">
        <w:rPr>
          <w:rFonts w:eastAsiaTheme="minorEastAsia" w:cs="Arial"/>
          <w:lang w:val="en-GB"/>
        </w:rPr>
        <w:t>.</w:t>
      </w:r>
    </w:p>
    <w:p w14:paraId="7B5E0264" w14:textId="18F2E994" w:rsidR="0BA7E618" w:rsidRPr="00990926" w:rsidRDefault="000E6F18" w:rsidP="7051655D">
      <w:pPr>
        <w:rPr>
          <w:rFonts w:eastAsiaTheme="minorEastAsia" w:cs="Arial"/>
          <w:b/>
          <w:bCs/>
          <w:lang w:val="en-GB"/>
        </w:rPr>
      </w:pPr>
      <w:r>
        <w:rPr>
          <w:rFonts w:eastAsiaTheme="minorEastAsia" w:cs="Arial"/>
          <w:b/>
          <w:bCs/>
          <w:lang w:val="en-GB"/>
        </w:rPr>
        <w:t>F</w:t>
      </w:r>
      <w:r w:rsidR="40E915D7" w:rsidRPr="00990926">
        <w:rPr>
          <w:rFonts w:eastAsiaTheme="minorEastAsia" w:cs="Arial"/>
          <w:b/>
          <w:bCs/>
          <w:lang w:val="en-GB"/>
        </w:rPr>
        <w:t>indings</w:t>
      </w:r>
    </w:p>
    <w:p w14:paraId="2E70F62B" w14:textId="53C9A2A5" w:rsidR="0BA7E618" w:rsidRPr="00990926" w:rsidRDefault="1D7C5764" w:rsidP="7051655D">
      <w:pPr>
        <w:pStyle w:val="NoSpacing"/>
        <w:numPr>
          <w:ilvl w:val="0"/>
          <w:numId w:val="2"/>
        </w:numPr>
        <w:rPr>
          <w:rFonts w:eastAsiaTheme="minorEastAsia" w:cs="Arial"/>
          <w:szCs w:val="20"/>
          <w:lang w:val="en-GB"/>
        </w:rPr>
      </w:pPr>
      <w:r w:rsidRPr="7051655D">
        <w:rPr>
          <w:lang w:val="en-GB"/>
        </w:rPr>
        <w:t>The</w:t>
      </w:r>
      <w:r w:rsidR="4D6BF92B" w:rsidRPr="7051655D">
        <w:rPr>
          <w:lang w:val="en-GB"/>
        </w:rPr>
        <w:t xml:space="preserve"> </w:t>
      </w:r>
      <w:r w:rsidR="000357B3" w:rsidRPr="7051655D">
        <w:rPr>
          <w:lang w:val="en-GB"/>
        </w:rPr>
        <w:t>project group</w:t>
      </w:r>
      <w:r w:rsidRPr="7051655D">
        <w:rPr>
          <w:lang w:val="en-GB"/>
        </w:rPr>
        <w:t xml:space="preserve"> </w:t>
      </w:r>
      <w:r w:rsidR="4D6BF92B" w:rsidRPr="7051655D">
        <w:rPr>
          <w:lang w:val="en-GB"/>
        </w:rPr>
        <w:t>found multiple comparable solutions that already had a</w:t>
      </w:r>
      <w:r w:rsidR="1654AD5A" w:rsidRPr="7051655D">
        <w:rPr>
          <w:lang w:val="en-GB"/>
        </w:rPr>
        <w:t xml:space="preserve"> system or model in place </w:t>
      </w:r>
      <w:r w:rsidR="6CD51775" w:rsidRPr="7051655D">
        <w:rPr>
          <w:lang w:val="en-GB"/>
        </w:rPr>
        <w:t>that included</w:t>
      </w:r>
      <w:r w:rsidR="1654AD5A" w:rsidRPr="7051655D">
        <w:rPr>
          <w:lang w:val="en-GB"/>
        </w:rPr>
        <w:t xml:space="preserve"> labelling weather data</w:t>
      </w:r>
      <w:r w:rsidR="016D358F" w:rsidRPr="7051655D">
        <w:rPr>
          <w:lang w:val="en-GB"/>
        </w:rPr>
        <w:t>. These are the solutions in short:</w:t>
      </w:r>
      <w:r w:rsidR="408D7077" w:rsidRPr="7051655D">
        <w:rPr>
          <w:lang w:val="en-GB"/>
        </w:rPr>
        <w:t xml:space="preserve"> a deep learning</w:t>
      </w:r>
      <w:r w:rsidR="73D8A69A" w:rsidRPr="7051655D">
        <w:rPr>
          <w:lang w:val="en-GB"/>
        </w:rPr>
        <w:t xml:space="preserve"> model</w:t>
      </w:r>
      <w:r w:rsidR="408D7077" w:rsidRPr="7051655D">
        <w:rPr>
          <w:lang w:val="en-GB"/>
        </w:rPr>
        <w:t xml:space="preserve"> for mu</w:t>
      </w:r>
      <w:r w:rsidR="05E829B1" w:rsidRPr="7051655D">
        <w:rPr>
          <w:lang w:val="en-GB"/>
        </w:rPr>
        <w:t>lti label classification of weather data</w:t>
      </w:r>
      <w:r w:rsidR="5C00F3C7" w:rsidRPr="7051655D">
        <w:rPr>
          <w:lang w:val="en-GB"/>
        </w:rPr>
        <w:t xml:space="preserve">. </w:t>
      </w:r>
      <w:r w:rsidR="2B8C010F" w:rsidRPr="7051655D">
        <w:rPr>
          <w:lang w:val="en-US"/>
        </w:rPr>
        <w:t>(Do</w:t>
      </w:r>
      <w:proofErr w:type="spellStart"/>
      <w:r w:rsidR="2B8C010F" w:rsidRPr="7051655D">
        <w:rPr>
          <w:lang w:val="en-GB"/>
        </w:rPr>
        <w:t>reswamy</w:t>
      </w:r>
      <w:proofErr w:type="spellEnd"/>
      <w:r w:rsidR="2B8C010F" w:rsidRPr="7051655D">
        <w:rPr>
          <w:lang w:val="en-GB"/>
        </w:rPr>
        <w:t xml:space="preserve"> et all., 2018) </w:t>
      </w:r>
      <w:r w:rsidR="39875A0F" w:rsidRPr="7051655D">
        <w:rPr>
          <w:lang w:val="en-US"/>
        </w:rPr>
        <w:t xml:space="preserve"> </w:t>
      </w:r>
      <w:r w:rsidR="39875A0F" w:rsidRPr="7051655D">
        <w:rPr>
          <w:lang w:val="en-GB"/>
        </w:rPr>
        <w:t xml:space="preserve"> </w:t>
      </w:r>
    </w:p>
    <w:p w14:paraId="7767CB90" w14:textId="7622A1A8" w:rsidR="0BA7E618" w:rsidRPr="00990926" w:rsidRDefault="008D02F3" w:rsidP="7051655D">
      <w:pPr>
        <w:pStyle w:val="NoSpacing"/>
        <w:numPr>
          <w:ilvl w:val="0"/>
          <w:numId w:val="2"/>
        </w:numPr>
        <w:rPr>
          <w:rFonts w:eastAsiaTheme="minorEastAsia" w:cs="Arial"/>
          <w:szCs w:val="20"/>
          <w:lang w:val="en-GB"/>
        </w:rPr>
      </w:pPr>
      <w:r>
        <w:rPr>
          <w:lang w:val="en-GB"/>
        </w:rPr>
        <w:t>R</w:t>
      </w:r>
      <w:r w:rsidR="11A6837A" w:rsidRPr="7051655D">
        <w:rPr>
          <w:lang w:val="en-GB"/>
        </w:rPr>
        <w:t xml:space="preserve">esearch about what algorithm to use for an AI solution for energy </w:t>
      </w:r>
      <w:r w:rsidR="5658B224" w:rsidRPr="7051655D">
        <w:rPr>
          <w:lang w:val="en-GB"/>
        </w:rPr>
        <w:t>efficiency</w:t>
      </w:r>
      <w:r w:rsidR="11A6837A" w:rsidRPr="7051655D">
        <w:rPr>
          <w:lang w:val="en-GB"/>
        </w:rPr>
        <w:t xml:space="preserve"> in </w:t>
      </w:r>
      <w:r w:rsidR="000357B3" w:rsidRPr="7051655D">
        <w:rPr>
          <w:lang w:val="en-GB"/>
        </w:rPr>
        <w:t>datacentres</w:t>
      </w:r>
      <w:r w:rsidR="4EA61DF9" w:rsidRPr="7051655D">
        <w:rPr>
          <w:lang w:val="en-GB"/>
        </w:rPr>
        <w:t xml:space="preserve"> (</w:t>
      </w:r>
      <w:proofErr w:type="spellStart"/>
      <w:r w:rsidR="4EA61DF9" w:rsidRPr="7051655D">
        <w:rPr>
          <w:lang w:val="en-GB"/>
        </w:rPr>
        <w:t>Venkataswamy</w:t>
      </w:r>
      <w:proofErr w:type="spellEnd"/>
      <w:r w:rsidR="4EA61DF9" w:rsidRPr="7051655D">
        <w:rPr>
          <w:lang w:val="en-GB"/>
        </w:rPr>
        <w:t xml:space="preserve"> et all., 2023)</w:t>
      </w:r>
    </w:p>
    <w:p w14:paraId="67CFC99C" w14:textId="34AE5A95" w:rsidR="0BA7E618" w:rsidRPr="00990926" w:rsidRDefault="3F38A956" w:rsidP="7051655D">
      <w:pPr>
        <w:pStyle w:val="NoSpacing"/>
        <w:numPr>
          <w:ilvl w:val="0"/>
          <w:numId w:val="2"/>
        </w:numPr>
        <w:rPr>
          <w:rFonts w:eastAsiaTheme="minorEastAsia" w:cs="Arial"/>
          <w:szCs w:val="20"/>
          <w:lang w:val="en-GB"/>
        </w:rPr>
      </w:pPr>
      <w:r w:rsidRPr="7051655D">
        <w:rPr>
          <w:lang w:val="en-GB"/>
        </w:rPr>
        <w:t xml:space="preserve">A model </w:t>
      </w:r>
      <w:r w:rsidR="7218BE78" w:rsidRPr="7051655D">
        <w:rPr>
          <w:lang w:val="en-GB"/>
        </w:rPr>
        <w:t>used for increasing</w:t>
      </w:r>
      <w:r w:rsidRPr="7051655D">
        <w:rPr>
          <w:lang w:val="en-GB"/>
        </w:rPr>
        <w:t xml:space="preserve"> CPU resource utilization </w:t>
      </w:r>
      <w:r w:rsidR="40C167F0" w:rsidRPr="7051655D">
        <w:rPr>
          <w:lang w:val="en-GB"/>
        </w:rPr>
        <w:t>o</w:t>
      </w:r>
      <w:r w:rsidRPr="7051655D">
        <w:rPr>
          <w:lang w:val="en-GB"/>
        </w:rPr>
        <w:t>n active nodes</w:t>
      </w:r>
      <w:r w:rsidR="58537809" w:rsidRPr="7051655D">
        <w:rPr>
          <w:lang w:val="en-GB"/>
        </w:rPr>
        <w:t xml:space="preserve"> to increase energy efficiency in </w:t>
      </w:r>
      <w:r w:rsidR="000357B3" w:rsidRPr="7051655D">
        <w:rPr>
          <w:lang w:val="en-GB"/>
        </w:rPr>
        <w:t>datacentres</w:t>
      </w:r>
      <w:r w:rsidR="3E2B5C71" w:rsidRPr="7051655D">
        <w:rPr>
          <w:lang w:val="en-GB"/>
        </w:rPr>
        <w:t xml:space="preserve">. </w:t>
      </w:r>
      <w:r w:rsidR="545815CD" w:rsidRPr="7051655D">
        <w:rPr>
          <w:lang w:val="en-GB"/>
        </w:rPr>
        <w:t>(</w:t>
      </w:r>
      <w:proofErr w:type="spellStart"/>
      <w:r w:rsidR="545815CD" w:rsidRPr="7051655D">
        <w:rPr>
          <w:lang w:val="en-GB"/>
        </w:rPr>
        <w:t>Venkataswamy</w:t>
      </w:r>
      <w:proofErr w:type="spellEnd"/>
      <w:r w:rsidR="545815CD" w:rsidRPr="7051655D">
        <w:rPr>
          <w:lang w:val="en-GB"/>
        </w:rPr>
        <w:t xml:space="preserve"> et all., 2023)</w:t>
      </w:r>
    </w:p>
    <w:p w14:paraId="72D3CDE5" w14:textId="0717BBA9" w:rsidR="0BA7E618" w:rsidRPr="00990926" w:rsidRDefault="008D02F3" w:rsidP="7051655D">
      <w:pPr>
        <w:pStyle w:val="NoSpacing"/>
        <w:widowControl w:val="0"/>
        <w:numPr>
          <w:ilvl w:val="0"/>
          <w:numId w:val="2"/>
        </w:numPr>
        <w:rPr>
          <w:rFonts w:eastAsiaTheme="minorEastAsia" w:cs="Arial"/>
          <w:szCs w:val="20"/>
          <w:lang w:val="en-GB"/>
        </w:rPr>
      </w:pPr>
      <w:r>
        <w:rPr>
          <w:lang w:val="en-US"/>
        </w:rPr>
        <w:t>R</w:t>
      </w:r>
      <w:r w:rsidR="25E40AC7" w:rsidRPr="7051655D">
        <w:rPr>
          <w:lang w:val="en-US"/>
        </w:rPr>
        <w:t>esearch explor</w:t>
      </w:r>
      <w:r w:rsidR="478E789D" w:rsidRPr="7051655D">
        <w:rPr>
          <w:lang w:val="en-US"/>
        </w:rPr>
        <w:t>ing</w:t>
      </w:r>
      <w:r w:rsidR="25E40AC7" w:rsidRPr="7051655D">
        <w:rPr>
          <w:lang w:val="en-US"/>
        </w:rPr>
        <w:t xml:space="preserve"> the potential of utilizing weather forecast data for optimizing energy consumption in data centers. </w:t>
      </w:r>
      <w:r w:rsidR="779CAC2B" w:rsidRPr="7051655D">
        <w:rPr>
          <w:lang w:val="en-US"/>
        </w:rPr>
        <w:t>(</w:t>
      </w:r>
      <w:r w:rsidR="2547799C" w:rsidRPr="7051655D">
        <w:rPr>
          <w:lang w:val="en-US"/>
        </w:rPr>
        <w:t>Ve</w:t>
      </w:r>
      <w:proofErr w:type="spellStart"/>
      <w:r w:rsidR="2547799C" w:rsidRPr="7051655D">
        <w:rPr>
          <w:lang w:val="en-GB"/>
        </w:rPr>
        <w:t>rma</w:t>
      </w:r>
      <w:proofErr w:type="spellEnd"/>
      <w:r w:rsidR="2547799C" w:rsidRPr="7051655D">
        <w:rPr>
          <w:lang w:val="en-GB"/>
        </w:rPr>
        <w:t xml:space="preserve"> 2023</w:t>
      </w:r>
      <w:r w:rsidR="42453C3F" w:rsidRPr="7051655D">
        <w:rPr>
          <w:lang w:val="en-GB"/>
        </w:rPr>
        <w:t>)</w:t>
      </w:r>
    </w:p>
    <w:p w14:paraId="3C8366AB" w14:textId="7E111053" w:rsidR="0BA7E618" w:rsidRPr="00990926" w:rsidRDefault="37F9E695" w:rsidP="7051655D">
      <w:pPr>
        <w:pStyle w:val="NoSpacing"/>
        <w:numPr>
          <w:ilvl w:val="0"/>
          <w:numId w:val="2"/>
        </w:numPr>
        <w:rPr>
          <w:rFonts w:eastAsiaTheme="minorEastAsia" w:cs="Arial"/>
          <w:szCs w:val="20"/>
          <w:lang w:val="en-GB"/>
        </w:rPr>
      </w:pPr>
      <w:r w:rsidRPr="7051655D">
        <w:rPr>
          <w:lang w:val="en-GB"/>
        </w:rPr>
        <w:t>A</w:t>
      </w:r>
      <w:r w:rsidR="227BEED6" w:rsidRPr="7051655D">
        <w:rPr>
          <w:lang w:val="en-GB"/>
        </w:rPr>
        <w:t xml:space="preserve"> deep reinfor</w:t>
      </w:r>
      <w:r w:rsidR="602117B2" w:rsidRPr="7051655D">
        <w:rPr>
          <w:lang w:val="en-GB"/>
        </w:rPr>
        <w:t xml:space="preserve">cement </w:t>
      </w:r>
      <w:r w:rsidR="227BEED6" w:rsidRPr="7051655D">
        <w:rPr>
          <w:lang w:val="en-GB"/>
        </w:rPr>
        <w:t>learning job scheduler</w:t>
      </w:r>
      <w:r w:rsidR="15221AB2" w:rsidRPr="7051655D">
        <w:rPr>
          <w:lang w:val="en-GB"/>
        </w:rPr>
        <w:t xml:space="preserve"> that uses renewable energy generation</w:t>
      </w:r>
      <w:r w:rsidR="355ADB96" w:rsidRPr="7051655D">
        <w:rPr>
          <w:lang w:val="en-GB"/>
        </w:rPr>
        <w:t xml:space="preserve"> </w:t>
      </w:r>
      <w:r w:rsidR="2ACC61ED" w:rsidRPr="7051655D">
        <w:rPr>
          <w:lang w:val="en-GB"/>
        </w:rPr>
        <w:t>(</w:t>
      </w:r>
      <w:proofErr w:type="spellStart"/>
      <w:r w:rsidR="4B79EF54" w:rsidRPr="7051655D">
        <w:rPr>
          <w:lang w:val="en-GB"/>
        </w:rPr>
        <w:t>Venkataswamy</w:t>
      </w:r>
      <w:proofErr w:type="spellEnd"/>
      <w:r w:rsidR="4B79EF54" w:rsidRPr="7051655D">
        <w:rPr>
          <w:lang w:val="en-GB"/>
        </w:rPr>
        <w:t xml:space="preserve"> et all., 2023)</w:t>
      </w:r>
    </w:p>
    <w:p w14:paraId="7797B9B2" w14:textId="7FC4E9C7" w:rsidR="120CB13C" w:rsidRPr="00990926" w:rsidRDefault="120CB13C" w:rsidP="7051655D">
      <w:pPr>
        <w:pStyle w:val="NoSpacing"/>
        <w:numPr>
          <w:ilvl w:val="0"/>
          <w:numId w:val="2"/>
        </w:numPr>
        <w:rPr>
          <w:rFonts w:eastAsiaTheme="minorEastAsia" w:cs="Arial"/>
          <w:b/>
          <w:bCs/>
          <w:color w:val="242424"/>
          <w:szCs w:val="20"/>
          <w:lang w:val="en-GB"/>
        </w:rPr>
      </w:pPr>
      <w:r w:rsidRPr="7051655D">
        <w:rPr>
          <w:lang w:val="en-GB"/>
        </w:rPr>
        <w:t xml:space="preserve">A deep learning model that predicts the </w:t>
      </w:r>
      <w:r w:rsidR="45A92DD2" w:rsidRPr="7051655D">
        <w:rPr>
          <w:lang w:val="en-GB"/>
        </w:rPr>
        <w:t xml:space="preserve">distribution of green energy and CPU workload in different locations and assigns </w:t>
      </w:r>
      <w:r w:rsidR="00C4D598" w:rsidRPr="7051655D">
        <w:rPr>
          <w:lang w:val="en-GB"/>
        </w:rPr>
        <w:t>workload accordingly to reduce brown energy usage</w:t>
      </w:r>
      <w:r w:rsidR="6F6E9C5F" w:rsidRPr="7051655D">
        <w:rPr>
          <w:lang w:val="en-GB"/>
        </w:rPr>
        <w:t xml:space="preserve"> </w:t>
      </w:r>
      <w:r w:rsidR="4300850B" w:rsidRPr="7051655D">
        <w:rPr>
          <w:lang w:val="en-GB"/>
        </w:rPr>
        <w:t>(Gao et all., 2020)</w:t>
      </w:r>
    </w:p>
    <w:p w14:paraId="548543F2" w14:textId="352A87EF" w:rsidR="3B0292BC" w:rsidRPr="00990926" w:rsidRDefault="3B0292BC" w:rsidP="7051655D">
      <w:pPr>
        <w:pStyle w:val="NoSpacing"/>
        <w:numPr>
          <w:ilvl w:val="0"/>
          <w:numId w:val="2"/>
        </w:numPr>
        <w:rPr>
          <w:rFonts w:eastAsiaTheme="minorEastAsia" w:cs="Arial"/>
          <w:szCs w:val="20"/>
          <w:lang w:val="en-GB"/>
        </w:rPr>
      </w:pPr>
      <w:r w:rsidRPr="00F579D9">
        <w:rPr>
          <w:lang w:val="en-US"/>
        </w:rPr>
        <w:t>A report about a model to maximize datacenter hardware economic life to lower emission</w:t>
      </w:r>
      <w:r w:rsidR="115EE847" w:rsidRPr="00F579D9">
        <w:rPr>
          <w:lang w:val="en-US"/>
        </w:rPr>
        <w:t>s</w:t>
      </w:r>
      <w:r w:rsidRPr="00F579D9">
        <w:rPr>
          <w:lang w:val="en-US"/>
        </w:rPr>
        <w:t xml:space="preserve"> and reduce cost.</w:t>
      </w:r>
      <w:r w:rsidR="6A471CB5" w:rsidRPr="00F579D9">
        <w:rPr>
          <w:lang w:val="en-US"/>
        </w:rPr>
        <w:t xml:space="preserve"> </w:t>
      </w:r>
      <w:r w:rsidR="6A471CB5" w:rsidRPr="7051655D">
        <w:rPr>
          <w:lang w:val="en-GB"/>
        </w:rPr>
        <w:t>(Fenn 2021</w:t>
      </w:r>
      <w:r w:rsidR="607BF78C" w:rsidRPr="7051655D">
        <w:rPr>
          <w:lang w:val="en-GB"/>
        </w:rPr>
        <w:t>)</w:t>
      </w:r>
    </w:p>
    <w:p w14:paraId="35138D61" w14:textId="2849DFE1" w:rsidR="7051655D" w:rsidRDefault="7051655D" w:rsidP="7051655D">
      <w:pPr>
        <w:rPr>
          <w:highlight w:val="yellow"/>
          <w:lang w:val="en-GB"/>
        </w:rPr>
      </w:pPr>
    </w:p>
    <w:p w14:paraId="22A9BD7C" w14:textId="529C03F3" w:rsidR="5C52C5A7" w:rsidRDefault="038FE466" w:rsidP="1852389D">
      <w:pPr>
        <w:pStyle w:val="Heading3"/>
        <w:rPr>
          <w:b/>
          <w:bCs/>
          <w:highlight w:val="red"/>
          <w:lang w:val="en-GB"/>
        </w:rPr>
      </w:pPr>
      <w:bookmarkStart w:id="20" w:name="_Toc169513081"/>
      <w:r w:rsidRPr="1852389D">
        <w:rPr>
          <w:lang w:val="en-GB"/>
        </w:rPr>
        <w:t>1.3.</w:t>
      </w:r>
      <w:r w:rsidR="551D2C2A" w:rsidRPr="1852389D">
        <w:rPr>
          <w:lang w:val="en-GB"/>
        </w:rPr>
        <w:t>3</w:t>
      </w:r>
      <w:r w:rsidRPr="1852389D">
        <w:rPr>
          <w:lang w:val="en-GB"/>
        </w:rPr>
        <w:t xml:space="preserve"> best practices</w:t>
      </w:r>
      <w:bookmarkEnd w:id="20"/>
    </w:p>
    <w:p w14:paraId="45FE3F7C" w14:textId="1AC3A596" w:rsidR="7035BD35" w:rsidRPr="00F579D9" w:rsidRDefault="5C52C5A7" w:rsidP="7051655D">
      <w:pPr>
        <w:rPr>
          <w:rFonts w:eastAsia="Arial" w:cs="Arial"/>
          <w:lang w:val="en-US"/>
        </w:rPr>
      </w:pPr>
      <w:r w:rsidRPr="0A90ABE6">
        <w:rPr>
          <w:rFonts w:eastAsia="Arial" w:cs="Arial"/>
          <w:lang w:val="en-US"/>
        </w:rPr>
        <w:t xml:space="preserve">Common ways of validating a dashboard </w:t>
      </w:r>
      <w:r w:rsidR="69689A6D" w:rsidRPr="0A90ABE6">
        <w:rPr>
          <w:rFonts w:eastAsia="Arial" w:cs="Arial"/>
          <w:lang w:val="en-US"/>
        </w:rPr>
        <w:t>are</w:t>
      </w:r>
      <w:r w:rsidRPr="0A90ABE6">
        <w:rPr>
          <w:rFonts w:eastAsia="Arial" w:cs="Arial"/>
          <w:lang w:val="en-US"/>
        </w:rPr>
        <w:t xml:space="preserve"> to recreate it with the exact same dataset or snapshot of time when working with real time data. A snapshot contains the information for a certain time and date. For our </w:t>
      </w:r>
      <w:proofErr w:type="spellStart"/>
      <w:r w:rsidR="24BB853D" w:rsidRPr="0A90ABE6">
        <w:rPr>
          <w:rFonts w:eastAsia="Arial" w:cs="Arial"/>
          <w:lang w:val="en-US"/>
        </w:rPr>
        <w:t>G</w:t>
      </w:r>
      <w:r w:rsidRPr="0A90ABE6">
        <w:rPr>
          <w:rFonts w:eastAsia="Arial" w:cs="Arial"/>
          <w:lang w:val="en-US"/>
        </w:rPr>
        <w:t>reenlabel</w:t>
      </w:r>
      <w:proofErr w:type="spellEnd"/>
      <w:r w:rsidRPr="0A90ABE6">
        <w:rPr>
          <w:rFonts w:eastAsia="Arial" w:cs="Arial"/>
          <w:lang w:val="en-US"/>
        </w:rPr>
        <w:t xml:space="preserve"> dashboard we created a snapshot of a certain time and date of the dashboard. This makes us able to validate the dashboard in another environment. Most of the time when a </w:t>
      </w:r>
      <w:r w:rsidR="0043001F" w:rsidRPr="0A90ABE6">
        <w:rPr>
          <w:rFonts w:eastAsia="Arial" w:cs="Arial"/>
          <w:lang w:val="en-US"/>
        </w:rPr>
        <w:t>dashboard</w:t>
      </w:r>
      <w:r w:rsidRPr="0A90ABE6">
        <w:rPr>
          <w:rFonts w:eastAsia="Arial" w:cs="Arial"/>
          <w:lang w:val="en-US"/>
        </w:rPr>
        <w:t xml:space="preserve"> is created in </w:t>
      </w:r>
      <w:proofErr w:type="spellStart"/>
      <w:r w:rsidR="160923C8" w:rsidRPr="0A90ABE6">
        <w:rPr>
          <w:rFonts w:eastAsia="Arial" w:cs="Arial"/>
          <w:lang w:val="en-US"/>
        </w:rPr>
        <w:t>P</w:t>
      </w:r>
      <w:r w:rsidRPr="0A90ABE6">
        <w:rPr>
          <w:rFonts w:eastAsia="Arial" w:cs="Arial"/>
          <w:lang w:val="en-US"/>
        </w:rPr>
        <w:t>ower</w:t>
      </w:r>
      <w:r w:rsidR="7ABB0AED" w:rsidRPr="0A90ABE6">
        <w:rPr>
          <w:rFonts w:eastAsia="Arial" w:cs="Arial"/>
          <w:lang w:val="en-US"/>
        </w:rPr>
        <w:t>BI</w:t>
      </w:r>
      <w:proofErr w:type="spellEnd"/>
      <w:r w:rsidRPr="0A90ABE6">
        <w:rPr>
          <w:rFonts w:eastAsia="Arial" w:cs="Arial"/>
          <w:lang w:val="en-US"/>
        </w:rPr>
        <w:t xml:space="preserve"> for example</w:t>
      </w:r>
      <w:r w:rsidR="469EEC9A" w:rsidRPr="0A90ABE6">
        <w:rPr>
          <w:rFonts w:eastAsia="Arial" w:cs="Arial"/>
          <w:lang w:val="en-US"/>
        </w:rPr>
        <w:t>,</w:t>
      </w:r>
      <w:r w:rsidRPr="0A90ABE6">
        <w:rPr>
          <w:rFonts w:eastAsia="Arial" w:cs="Arial"/>
          <w:lang w:val="en-US"/>
        </w:rPr>
        <w:t xml:space="preserve"> the validation needs to be done in another environment like </w:t>
      </w:r>
      <w:r w:rsidR="000357B3" w:rsidRPr="0A90ABE6">
        <w:rPr>
          <w:rFonts w:eastAsia="Arial" w:cs="Arial"/>
          <w:lang w:val="en-US"/>
        </w:rPr>
        <w:t>tableau</w:t>
      </w:r>
      <w:r w:rsidRPr="0A90ABE6">
        <w:rPr>
          <w:rFonts w:eastAsia="Arial" w:cs="Arial"/>
          <w:lang w:val="en-US"/>
        </w:rPr>
        <w:t xml:space="preserve"> or </w:t>
      </w:r>
      <w:r w:rsidR="005B37DB">
        <w:rPr>
          <w:rFonts w:eastAsia="Arial" w:cs="Arial"/>
          <w:lang w:val="en-US"/>
        </w:rPr>
        <w:t>P</w:t>
      </w:r>
      <w:r w:rsidRPr="0A90ABE6">
        <w:rPr>
          <w:rFonts w:eastAsia="Arial" w:cs="Arial"/>
          <w:lang w:val="en-US"/>
        </w:rPr>
        <w:t xml:space="preserve">ython with the exact same data either </w:t>
      </w:r>
      <w:r w:rsidR="0043001F" w:rsidRPr="0A90ABE6">
        <w:rPr>
          <w:rFonts w:eastAsia="Arial" w:cs="Arial"/>
          <w:lang w:val="en-US"/>
        </w:rPr>
        <w:t>real time</w:t>
      </w:r>
      <w:r w:rsidRPr="0A90ABE6">
        <w:rPr>
          <w:rFonts w:eastAsia="Arial" w:cs="Arial"/>
          <w:lang w:val="en-US"/>
        </w:rPr>
        <w:t xml:space="preserve"> or static. </w:t>
      </w:r>
    </w:p>
    <w:p w14:paraId="2B88E5CA" w14:textId="4194B9F6" w:rsidR="5C52C5A7" w:rsidRPr="00F579D9" w:rsidRDefault="5C52C5A7" w:rsidP="7051655D">
      <w:pPr>
        <w:rPr>
          <w:lang w:val="en-US"/>
        </w:rPr>
      </w:pPr>
      <w:r w:rsidRPr="00F579D9">
        <w:rPr>
          <w:rFonts w:eastAsia="Arial" w:cs="Arial"/>
          <w:lang w:val="en-US"/>
        </w:rPr>
        <w:t xml:space="preserve"> </w:t>
      </w:r>
    </w:p>
    <w:p w14:paraId="099E94E0" w14:textId="5EB38B20" w:rsidR="5C52C5A7" w:rsidRPr="00F579D9" w:rsidRDefault="5C52C5A7" w:rsidP="7051655D">
      <w:pPr>
        <w:rPr>
          <w:rFonts w:eastAsia="Arial" w:cs="Arial"/>
          <w:lang w:val="en-US"/>
        </w:rPr>
      </w:pPr>
      <w:r w:rsidRPr="0A90ABE6">
        <w:rPr>
          <w:rFonts w:eastAsia="Arial" w:cs="Arial"/>
          <w:lang w:val="en-US"/>
        </w:rPr>
        <w:t xml:space="preserve">Our </w:t>
      </w:r>
      <w:proofErr w:type="spellStart"/>
      <w:r w:rsidR="4997C71E" w:rsidRPr="0A90ABE6">
        <w:rPr>
          <w:rFonts w:eastAsia="Arial" w:cs="Arial"/>
          <w:lang w:val="en-US"/>
        </w:rPr>
        <w:t>G</w:t>
      </w:r>
      <w:r w:rsidRPr="0A90ABE6">
        <w:rPr>
          <w:rFonts w:eastAsia="Arial" w:cs="Arial"/>
          <w:lang w:val="en-US"/>
        </w:rPr>
        <w:t>reenlabel</w:t>
      </w:r>
      <w:proofErr w:type="spellEnd"/>
      <w:r w:rsidRPr="0A90ABE6">
        <w:rPr>
          <w:rFonts w:eastAsia="Arial" w:cs="Arial"/>
          <w:lang w:val="en-US"/>
        </w:rPr>
        <w:t xml:space="preserve"> dashboard is made in </w:t>
      </w:r>
      <w:r w:rsidR="005B37DB">
        <w:rPr>
          <w:rFonts w:eastAsia="Arial" w:cs="Arial"/>
          <w:lang w:val="en-US"/>
        </w:rPr>
        <w:t>P</w:t>
      </w:r>
      <w:r w:rsidRPr="0A90ABE6">
        <w:rPr>
          <w:rFonts w:eastAsia="Arial" w:cs="Arial"/>
          <w:lang w:val="en-US"/>
        </w:rPr>
        <w:t xml:space="preserve">ython which means we can validate it in a program like </w:t>
      </w:r>
      <w:proofErr w:type="spellStart"/>
      <w:r w:rsidR="1561ABF9" w:rsidRPr="0A90ABE6">
        <w:rPr>
          <w:rFonts w:eastAsia="Arial" w:cs="Arial"/>
          <w:lang w:val="en-US"/>
        </w:rPr>
        <w:t>P</w:t>
      </w:r>
      <w:r w:rsidRPr="0A90ABE6">
        <w:rPr>
          <w:rFonts w:eastAsia="Arial" w:cs="Arial"/>
          <w:lang w:val="en-US"/>
        </w:rPr>
        <w:t>ower</w:t>
      </w:r>
      <w:r w:rsidR="06E19514" w:rsidRPr="0A90ABE6">
        <w:rPr>
          <w:rFonts w:eastAsia="Arial" w:cs="Arial"/>
          <w:lang w:val="en-US"/>
        </w:rPr>
        <w:t>BI</w:t>
      </w:r>
      <w:proofErr w:type="spellEnd"/>
      <w:r w:rsidRPr="0A90ABE6">
        <w:rPr>
          <w:rFonts w:eastAsia="Arial" w:cs="Arial"/>
          <w:lang w:val="en-US"/>
        </w:rPr>
        <w:t xml:space="preserve"> based on a snapshot we explained before. To make the </w:t>
      </w:r>
      <w:r w:rsidR="000357B3" w:rsidRPr="0A90ABE6">
        <w:rPr>
          <w:rFonts w:eastAsia="Arial" w:cs="Arial"/>
          <w:lang w:val="en-US"/>
        </w:rPr>
        <w:t>validation</w:t>
      </w:r>
      <w:r w:rsidRPr="0A90ABE6">
        <w:rPr>
          <w:rFonts w:eastAsia="Arial" w:cs="Arial"/>
          <w:lang w:val="en-US"/>
        </w:rPr>
        <w:t xml:space="preserve"> more unbiased we asked a </w:t>
      </w:r>
      <w:r w:rsidR="70F3522C" w:rsidRPr="0A90ABE6">
        <w:rPr>
          <w:rFonts w:eastAsia="Arial" w:cs="Arial"/>
          <w:lang w:val="en-US"/>
        </w:rPr>
        <w:t>part-time</w:t>
      </w:r>
      <w:r w:rsidRPr="0A90ABE6">
        <w:rPr>
          <w:rFonts w:eastAsia="Arial" w:cs="Arial"/>
          <w:lang w:val="en-US"/>
        </w:rPr>
        <w:t xml:space="preserve"> project member to do this process as he is less familiar with our code and dashboard. The reason for this is to let him try and make the exact same visuals and measures/calculations with the same data and see if the answers are the same as the initial dashboard. If the values are one and the same this means that the calculations are being performed accordingly</w:t>
      </w:r>
      <w:r w:rsidR="6543B008" w:rsidRPr="0A90ABE6">
        <w:rPr>
          <w:rFonts w:eastAsia="Arial" w:cs="Arial"/>
          <w:lang w:val="en-US"/>
        </w:rPr>
        <w:t>,</w:t>
      </w:r>
      <w:r w:rsidRPr="0A90ABE6">
        <w:rPr>
          <w:rFonts w:eastAsia="Arial" w:cs="Arial"/>
          <w:lang w:val="en-US"/>
        </w:rPr>
        <w:t xml:space="preserve"> if not </w:t>
      </w:r>
      <w:r w:rsidR="259BB068" w:rsidRPr="0A90ABE6">
        <w:rPr>
          <w:rFonts w:eastAsia="Arial" w:cs="Arial"/>
          <w:lang w:val="en-US"/>
        </w:rPr>
        <w:t>then</w:t>
      </w:r>
      <w:r w:rsidRPr="0A90ABE6">
        <w:rPr>
          <w:rFonts w:eastAsia="Arial" w:cs="Arial"/>
          <w:lang w:val="en-US"/>
        </w:rPr>
        <w:t xml:space="preserve"> there could be a problem with the initial code/dashboard.</w:t>
      </w:r>
    </w:p>
    <w:p w14:paraId="1BEE6F1D" w14:textId="23FE2DAB" w:rsidR="5C52C5A7" w:rsidRPr="00F579D9" w:rsidRDefault="5C52C5A7" w:rsidP="7051655D">
      <w:pPr>
        <w:rPr>
          <w:lang w:val="en-US"/>
        </w:rPr>
      </w:pPr>
      <w:r w:rsidRPr="00F579D9">
        <w:rPr>
          <w:rFonts w:eastAsia="Arial" w:cs="Arial"/>
          <w:lang w:val="en-US"/>
        </w:rPr>
        <w:t xml:space="preserve"> </w:t>
      </w:r>
    </w:p>
    <w:p w14:paraId="4C0B6EEB" w14:textId="403A1493" w:rsidR="5C52C5A7" w:rsidRPr="00F579D9" w:rsidRDefault="5C52C5A7" w:rsidP="7051655D">
      <w:pPr>
        <w:rPr>
          <w:lang w:val="en-US"/>
        </w:rPr>
      </w:pPr>
      <w:r w:rsidRPr="00F579D9">
        <w:rPr>
          <w:rFonts w:eastAsia="Arial" w:cs="Arial"/>
          <w:lang w:val="en-US"/>
        </w:rPr>
        <w:t xml:space="preserve">We </w:t>
      </w:r>
      <w:r w:rsidRPr="01E95B14">
        <w:rPr>
          <w:rFonts w:eastAsia="Arial" w:cs="Arial"/>
          <w:lang w:val="en-US"/>
        </w:rPr>
        <w:t>chose</w:t>
      </w:r>
      <w:r w:rsidRPr="00F579D9">
        <w:rPr>
          <w:rFonts w:eastAsia="Arial" w:cs="Arial"/>
          <w:lang w:val="en-US"/>
        </w:rPr>
        <w:t xml:space="preserve"> to make a snapshot to validate our dashboard</w:t>
      </w:r>
      <w:r w:rsidR="1C750F05" w:rsidRPr="2995273C">
        <w:rPr>
          <w:rFonts w:eastAsia="Arial" w:cs="Arial"/>
          <w:lang w:val="en-US"/>
        </w:rPr>
        <w:t>,</w:t>
      </w:r>
      <w:r w:rsidRPr="00F579D9">
        <w:rPr>
          <w:rFonts w:eastAsia="Arial" w:cs="Arial"/>
          <w:lang w:val="en-US"/>
        </w:rPr>
        <w:t xml:space="preserve"> instead of connecting to the same API. This choice was made with certain things in mind like the connection that the API makes with the </w:t>
      </w:r>
      <w:r w:rsidR="005B37DB">
        <w:rPr>
          <w:rFonts w:eastAsia="Arial" w:cs="Arial"/>
          <w:lang w:val="en-US"/>
        </w:rPr>
        <w:t>P</w:t>
      </w:r>
      <w:r w:rsidRPr="00F579D9">
        <w:rPr>
          <w:rFonts w:eastAsia="Arial" w:cs="Arial"/>
          <w:lang w:val="en-US"/>
        </w:rPr>
        <w:t xml:space="preserve">ython script and </w:t>
      </w:r>
      <w:proofErr w:type="spellStart"/>
      <w:r w:rsidR="223C1DFE" w:rsidRPr="6C0508B1">
        <w:rPr>
          <w:rFonts w:eastAsia="Arial" w:cs="Arial"/>
          <w:lang w:val="en-US"/>
        </w:rPr>
        <w:t>P</w:t>
      </w:r>
      <w:r w:rsidRPr="6C0508B1">
        <w:rPr>
          <w:rFonts w:eastAsia="Arial" w:cs="Arial"/>
          <w:lang w:val="en-US"/>
        </w:rPr>
        <w:t>ower</w:t>
      </w:r>
      <w:r w:rsidR="000A2053" w:rsidRPr="6C0508B1">
        <w:rPr>
          <w:rFonts w:eastAsia="Arial" w:cs="Arial"/>
          <w:lang w:val="en-US"/>
        </w:rPr>
        <w:t>BI</w:t>
      </w:r>
      <w:proofErr w:type="spellEnd"/>
      <w:r w:rsidRPr="6C0508B1">
        <w:rPr>
          <w:rFonts w:eastAsia="Arial" w:cs="Arial"/>
          <w:lang w:val="en-US"/>
        </w:rPr>
        <w:t>.</w:t>
      </w:r>
      <w:r w:rsidRPr="00F579D9">
        <w:rPr>
          <w:rFonts w:eastAsia="Arial" w:cs="Arial"/>
          <w:lang w:val="en-US"/>
        </w:rPr>
        <w:t xml:space="preserve"> This API connection could possibly create a problem that would otherwise not be there</w:t>
      </w:r>
      <w:r w:rsidR="6C403DEC" w:rsidRPr="3249A85D">
        <w:rPr>
          <w:rFonts w:eastAsia="Arial" w:cs="Arial"/>
          <w:lang w:val="en-US"/>
        </w:rPr>
        <w:t>, t</w:t>
      </w:r>
      <w:r w:rsidRPr="3249A85D">
        <w:rPr>
          <w:rFonts w:eastAsia="Arial" w:cs="Arial"/>
          <w:lang w:val="en-US"/>
        </w:rPr>
        <w:t xml:space="preserve">he </w:t>
      </w:r>
      <w:r w:rsidRPr="00F579D9">
        <w:rPr>
          <w:rFonts w:eastAsia="Arial" w:cs="Arial"/>
          <w:lang w:val="en-US"/>
        </w:rPr>
        <w:t xml:space="preserve">other reason is to make the validation process </w:t>
      </w:r>
      <w:r w:rsidR="4394F144" w:rsidRPr="3249A85D">
        <w:rPr>
          <w:rFonts w:eastAsia="Arial" w:cs="Arial"/>
          <w:lang w:val="en-US"/>
        </w:rPr>
        <w:t>easier</w:t>
      </w:r>
      <w:r w:rsidRPr="00F579D9">
        <w:rPr>
          <w:rFonts w:eastAsia="Arial" w:cs="Arial"/>
          <w:lang w:val="en-US"/>
        </w:rPr>
        <w:t xml:space="preserve">, </w:t>
      </w:r>
      <w:proofErr w:type="gramStart"/>
      <w:r w:rsidRPr="591A9457">
        <w:rPr>
          <w:rFonts w:eastAsia="Arial" w:cs="Arial"/>
          <w:lang w:val="en-US"/>
        </w:rPr>
        <w:t>quick</w:t>
      </w:r>
      <w:r w:rsidR="34F0AA0E" w:rsidRPr="591A9457">
        <w:rPr>
          <w:rFonts w:eastAsia="Arial" w:cs="Arial"/>
          <w:lang w:val="en-US"/>
        </w:rPr>
        <w:t>er</w:t>
      </w:r>
      <w:proofErr w:type="gramEnd"/>
      <w:r w:rsidRPr="00F579D9">
        <w:rPr>
          <w:rFonts w:eastAsia="Arial" w:cs="Arial"/>
          <w:lang w:val="en-US"/>
        </w:rPr>
        <w:t xml:space="preserve"> and </w:t>
      </w:r>
      <w:r w:rsidR="6A0E4D2B" w:rsidRPr="591A9457">
        <w:rPr>
          <w:rFonts w:eastAsia="Arial" w:cs="Arial"/>
          <w:lang w:val="en-US"/>
        </w:rPr>
        <w:t xml:space="preserve">more </w:t>
      </w:r>
      <w:r w:rsidRPr="00F579D9">
        <w:rPr>
          <w:rFonts w:eastAsia="Arial" w:cs="Arial"/>
          <w:lang w:val="en-US"/>
        </w:rPr>
        <w:t>reliable with the use of a snapshot.</w:t>
      </w:r>
    </w:p>
    <w:p w14:paraId="3B5738A4" w14:textId="1C5A5DEB" w:rsidR="7051655D" w:rsidRDefault="7051655D" w:rsidP="7051655D">
      <w:pPr>
        <w:rPr>
          <w:b/>
          <w:bCs/>
          <w:lang w:val="en-GB"/>
        </w:rPr>
      </w:pPr>
    </w:p>
    <w:p w14:paraId="257FE73B" w14:textId="7A83FDF4" w:rsidR="0BA7E618" w:rsidRDefault="0BA7E618" w:rsidP="0BA7E618">
      <w:pPr>
        <w:rPr>
          <w:b/>
          <w:bCs/>
          <w:lang w:val="en-GB"/>
        </w:rPr>
      </w:pPr>
    </w:p>
    <w:p w14:paraId="5DE1A847" w14:textId="5CCBC0FE" w:rsidR="3F40AE0D" w:rsidRDefault="3F40AE0D" w:rsidP="0BA7E618">
      <w:r>
        <w:rPr>
          <w:noProof/>
        </w:rPr>
        <w:drawing>
          <wp:inline distT="0" distB="0" distL="0" distR="0" wp14:anchorId="6E378E03" wp14:editId="79C155C9">
            <wp:extent cx="438950" cy="402371"/>
            <wp:effectExtent l="0" t="0" r="0" b="0"/>
            <wp:docPr id="668007124" name="Picture 668007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8950" cy="402371"/>
                    </a:xfrm>
                    <a:prstGeom prst="rect">
                      <a:avLst/>
                    </a:prstGeom>
                  </pic:spPr>
                </pic:pic>
              </a:graphicData>
            </a:graphic>
          </wp:inline>
        </w:drawing>
      </w:r>
    </w:p>
    <w:p w14:paraId="58528981" w14:textId="04293062" w:rsidR="0BA7E618" w:rsidRDefault="0BA7E618" w:rsidP="0BA7E618">
      <w:pPr>
        <w:rPr>
          <w:lang w:val="en-GB"/>
        </w:rPr>
      </w:pPr>
    </w:p>
    <w:p w14:paraId="26BB3F99" w14:textId="7A088AD7" w:rsidR="3F40AE0D" w:rsidRDefault="3F40AE0D" w:rsidP="00C76E51">
      <w:pPr>
        <w:pStyle w:val="Heading3"/>
        <w:rPr>
          <w:b/>
          <w:bCs/>
          <w:lang w:val="en-GB"/>
        </w:rPr>
      </w:pPr>
      <w:bookmarkStart w:id="21" w:name="_Toc169513082"/>
      <w:r w:rsidRPr="1852389D">
        <w:rPr>
          <w:lang w:val="en-GB"/>
        </w:rPr>
        <w:t>1.3.</w:t>
      </w:r>
      <w:r w:rsidR="1ECBA014" w:rsidRPr="1852389D">
        <w:rPr>
          <w:lang w:val="en-GB"/>
        </w:rPr>
        <w:t>4</w:t>
      </w:r>
      <w:r w:rsidRPr="1852389D">
        <w:rPr>
          <w:lang w:val="en-GB"/>
        </w:rPr>
        <w:t xml:space="preserve"> EDA</w:t>
      </w:r>
      <w:bookmarkEnd w:id="21"/>
    </w:p>
    <w:p w14:paraId="35CDDF26" w14:textId="3D90A82D" w:rsidR="3F40AE0D" w:rsidRDefault="00F25745" w:rsidP="2DFDAE2A">
      <w:pPr>
        <w:rPr>
          <w:b/>
          <w:bCs/>
          <w:lang w:val="en-GB"/>
        </w:rPr>
      </w:pPr>
      <w:r>
        <w:rPr>
          <w:b/>
          <w:bCs/>
          <w:lang w:val="en-GB"/>
        </w:rPr>
        <w:t>U</w:t>
      </w:r>
      <w:r w:rsidR="3F40AE0D" w:rsidRPr="2DFDAE2A">
        <w:rPr>
          <w:b/>
          <w:bCs/>
          <w:lang w:val="en-GB"/>
        </w:rPr>
        <w:t>sed method/</w:t>
      </w:r>
      <w:proofErr w:type="gramStart"/>
      <w:r w:rsidR="3F40AE0D" w:rsidRPr="2DFDAE2A">
        <w:rPr>
          <w:b/>
          <w:bCs/>
          <w:lang w:val="en-GB"/>
        </w:rPr>
        <w:t>process</w:t>
      </w:r>
      <w:proofErr w:type="gramEnd"/>
      <w:r w:rsidR="3A6A6D03" w:rsidRPr="2DFDAE2A">
        <w:rPr>
          <w:b/>
          <w:bCs/>
          <w:lang w:val="en-GB"/>
        </w:rPr>
        <w:t xml:space="preserve"> </w:t>
      </w:r>
    </w:p>
    <w:p w14:paraId="69B0BADC" w14:textId="2ABCFA48" w:rsidR="007D2CC5" w:rsidRDefault="004B0E95" w:rsidP="2DFDAE2A">
      <w:pPr>
        <w:rPr>
          <w:lang w:val="en-GB"/>
        </w:rPr>
      </w:pPr>
      <w:r>
        <w:rPr>
          <w:lang w:val="en-GB"/>
        </w:rPr>
        <w:t>For the energetic penalty we have done some research into what this could encompass.</w:t>
      </w:r>
      <w:r w:rsidR="00C257FA">
        <w:rPr>
          <w:lang w:val="en-GB"/>
        </w:rPr>
        <w:t xml:space="preserve"> </w:t>
      </w:r>
      <w:r w:rsidR="007A40C4">
        <w:rPr>
          <w:lang w:val="en-GB"/>
        </w:rPr>
        <w:t xml:space="preserve">The energetic penalty </w:t>
      </w:r>
      <w:r w:rsidR="00B364E0">
        <w:rPr>
          <w:lang w:val="en-GB"/>
        </w:rPr>
        <w:t xml:space="preserve">we made consists of </w:t>
      </w:r>
      <w:r w:rsidR="00FD39C4">
        <w:rPr>
          <w:lang w:val="en-GB"/>
        </w:rPr>
        <w:t xml:space="preserve">two parts. One part is </w:t>
      </w:r>
      <w:r w:rsidR="002F4F92">
        <w:rPr>
          <w:lang w:val="en-GB"/>
        </w:rPr>
        <w:t>the energy needed to transfer a certain amount of data (GB).</w:t>
      </w:r>
      <w:r w:rsidR="00EF77A5">
        <w:rPr>
          <w:lang w:val="en-GB"/>
        </w:rPr>
        <w:t xml:space="preserve"> The other part is the distance the </w:t>
      </w:r>
      <w:r w:rsidR="006D159D">
        <w:rPr>
          <w:lang w:val="en-GB"/>
        </w:rPr>
        <w:t xml:space="preserve">data needs to travel </w:t>
      </w:r>
      <w:r w:rsidR="00413D98">
        <w:rPr>
          <w:lang w:val="en-GB"/>
        </w:rPr>
        <w:t xml:space="preserve">between locations </w:t>
      </w:r>
      <w:r w:rsidR="006D159D">
        <w:rPr>
          <w:lang w:val="en-GB"/>
        </w:rPr>
        <w:t>and the energy consumption</w:t>
      </w:r>
      <w:r w:rsidR="00AE2205">
        <w:rPr>
          <w:lang w:val="en-GB"/>
        </w:rPr>
        <w:t xml:space="preserve"> this </w:t>
      </w:r>
      <w:proofErr w:type="gramStart"/>
      <w:r w:rsidR="00AE2205">
        <w:rPr>
          <w:lang w:val="en-GB"/>
        </w:rPr>
        <w:t>takes into account</w:t>
      </w:r>
      <w:proofErr w:type="gramEnd"/>
      <w:r w:rsidR="00AE2205">
        <w:rPr>
          <w:lang w:val="en-GB"/>
        </w:rPr>
        <w:t>.</w:t>
      </w:r>
      <w:r w:rsidR="00861039">
        <w:rPr>
          <w:lang w:val="en-GB"/>
        </w:rPr>
        <w:t xml:space="preserve"> These two parts put together form the energetic penalty we have in use now in the</w:t>
      </w:r>
      <w:r w:rsidR="00560766">
        <w:rPr>
          <w:lang w:val="en-GB"/>
        </w:rPr>
        <w:t xml:space="preserve"> dashboard.</w:t>
      </w:r>
      <w:r w:rsidR="00390D1C">
        <w:rPr>
          <w:lang w:val="en-GB"/>
        </w:rPr>
        <w:t xml:space="preserve"> </w:t>
      </w:r>
    </w:p>
    <w:p w14:paraId="508CBC32" w14:textId="77777777" w:rsidR="00AE2205" w:rsidRPr="00F35BD9" w:rsidRDefault="00AE2205" w:rsidP="2DFDAE2A">
      <w:pPr>
        <w:rPr>
          <w:color w:val="FF0000"/>
          <w:highlight w:val="yellow"/>
          <w:lang w:val="en-GB"/>
        </w:rPr>
      </w:pPr>
    </w:p>
    <w:p w14:paraId="55FFF1D9" w14:textId="118C2485" w:rsidR="3F40AE0D" w:rsidRDefault="00F25745" w:rsidP="0BA7E618">
      <w:pPr>
        <w:rPr>
          <w:b/>
          <w:bCs/>
          <w:lang w:val="en-GB"/>
        </w:rPr>
      </w:pPr>
      <w:r>
        <w:rPr>
          <w:b/>
          <w:bCs/>
          <w:lang w:val="en-GB"/>
        </w:rPr>
        <w:t>F</w:t>
      </w:r>
      <w:r w:rsidR="3F40AE0D" w:rsidRPr="0BA7E618">
        <w:rPr>
          <w:b/>
          <w:bCs/>
          <w:lang w:val="en-GB"/>
        </w:rPr>
        <w:t>indings</w:t>
      </w:r>
    </w:p>
    <w:p w14:paraId="1DA676DE" w14:textId="77777777" w:rsidR="006F7F72" w:rsidRDefault="006F7F72" w:rsidP="006F7F72">
      <w:pPr>
        <w:rPr>
          <w:lang w:val="en-GB"/>
        </w:rPr>
      </w:pPr>
      <w:r>
        <w:rPr>
          <w:lang w:val="en-GB"/>
        </w:rPr>
        <w:t>To optimize the energetic penalty, it is important to add more variables as well. Added variables could be the difference between locations regarding the hardware they use and the effectiveness of that hardware as well as the specific length of wire between the locations instead of a geographical line which is straight and does not represent reality. These are a few examples on how to make the energetic penalty more accurate/complex to add to the effectiveness of the whole labelling system.</w:t>
      </w:r>
    </w:p>
    <w:p w14:paraId="6C9ED8ED" w14:textId="77777777" w:rsidR="006F7F72" w:rsidRDefault="006F7F72" w:rsidP="0BA7E618">
      <w:pPr>
        <w:rPr>
          <w:b/>
          <w:bCs/>
          <w:lang w:val="en-GB"/>
        </w:rPr>
      </w:pPr>
    </w:p>
    <w:p w14:paraId="401724A3" w14:textId="3B681917" w:rsidR="0BA7E618" w:rsidRDefault="0BA7E618" w:rsidP="0BA7E618">
      <w:pPr>
        <w:rPr>
          <w:b/>
          <w:bCs/>
          <w:lang w:val="en-GB"/>
        </w:rPr>
      </w:pPr>
    </w:p>
    <w:p w14:paraId="1C1EE38A" w14:textId="67B9C0E3" w:rsidR="395010B1" w:rsidRDefault="395010B1" w:rsidP="0BA7E618">
      <w:r>
        <w:rPr>
          <w:noProof/>
        </w:rPr>
        <w:drawing>
          <wp:inline distT="0" distB="0" distL="0" distR="0" wp14:anchorId="7D83D75A" wp14:editId="5F5D0037">
            <wp:extent cx="414564" cy="420660"/>
            <wp:effectExtent l="0" t="0" r="0" b="0"/>
            <wp:docPr id="983662207" name="Picture 98366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4564" cy="420660"/>
                    </a:xfrm>
                    <a:prstGeom prst="rect">
                      <a:avLst/>
                    </a:prstGeom>
                  </pic:spPr>
                </pic:pic>
              </a:graphicData>
            </a:graphic>
          </wp:inline>
        </w:drawing>
      </w:r>
    </w:p>
    <w:p w14:paraId="2EAC751A" w14:textId="3FEB5205" w:rsidR="395010B1" w:rsidRPr="00F579D9" w:rsidRDefault="395010B1" w:rsidP="1852389D">
      <w:pPr>
        <w:pStyle w:val="Heading3"/>
        <w:rPr>
          <w:lang w:val="en-US"/>
        </w:rPr>
      </w:pPr>
      <w:bookmarkStart w:id="22" w:name="_Toc169513083"/>
      <w:r w:rsidRPr="1852389D">
        <w:rPr>
          <w:lang w:val="en-US"/>
        </w:rPr>
        <w:t>1.3.</w:t>
      </w:r>
      <w:r w:rsidR="5046CB04" w:rsidRPr="1852389D">
        <w:rPr>
          <w:lang w:val="en-US"/>
        </w:rPr>
        <w:t>5</w:t>
      </w:r>
      <w:r w:rsidRPr="1852389D">
        <w:rPr>
          <w:lang w:val="en-US"/>
        </w:rPr>
        <w:t xml:space="preserve"> peer review</w:t>
      </w:r>
      <w:bookmarkEnd w:id="22"/>
    </w:p>
    <w:p w14:paraId="2ED7EE2E" w14:textId="0ED673EE" w:rsidR="03B37980" w:rsidRDefault="00F25745" w:rsidP="7051655D">
      <w:pPr>
        <w:rPr>
          <w:b/>
          <w:bCs/>
          <w:color w:val="FF0000"/>
          <w:lang w:val="en-GB"/>
        </w:rPr>
      </w:pPr>
      <w:r>
        <w:rPr>
          <w:b/>
          <w:bCs/>
          <w:lang w:val="en-GB"/>
        </w:rPr>
        <w:t>U</w:t>
      </w:r>
      <w:r w:rsidR="03B37980" w:rsidRPr="7051655D">
        <w:rPr>
          <w:b/>
          <w:bCs/>
          <w:lang w:val="en-GB"/>
        </w:rPr>
        <w:t>sed method/</w:t>
      </w:r>
      <w:proofErr w:type="gramStart"/>
      <w:r w:rsidR="03B37980" w:rsidRPr="7051655D">
        <w:rPr>
          <w:b/>
          <w:bCs/>
          <w:lang w:val="en-GB"/>
        </w:rPr>
        <w:t>process</w:t>
      </w:r>
      <w:proofErr w:type="gramEnd"/>
      <w:r w:rsidR="7B1B0CAE" w:rsidRPr="7051655D">
        <w:rPr>
          <w:b/>
          <w:bCs/>
          <w:lang w:val="en-GB"/>
        </w:rPr>
        <w:t xml:space="preserve"> </w:t>
      </w:r>
    </w:p>
    <w:p w14:paraId="1E7585AC" w14:textId="1D71D51C" w:rsidR="0FB1EC6A" w:rsidRDefault="0FB1EC6A" w:rsidP="7051655D">
      <w:pPr>
        <w:rPr>
          <w:b/>
          <w:bCs/>
          <w:color w:val="FF0000"/>
          <w:lang w:val="en-GB"/>
        </w:rPr>
      </w:pPr>
      <w:r w:rsidRPr="7051655D">
        <w:rPr>
          <w:lang w:val="en-GB"/>
        </w:rPr>
        <w:t xml:space="preserve">The project group gave and got feedback internally from </w:t>
      </w:r>
      <w:r w:rsidR="00A93E94">
        <w:rPr>
          <w:lang w:val="en-GB"/>
        </w:rPr>
        <w:t>SUE</w:t>
      </w:r>
      <w:r w:rsidRPr="7051655D">
        <w:rPr>
          <w:lang w:val="en-GB"/>
        </w:rPr>
        <w:t xml:space="preserve">, </w:t>
      </w:r>
      <w:proofErr w:type="gramStart"/>
      <w:r w:rsidRPr="7051655D">
        <w:rPr>
          <w:lang w:val="en-GB"/>
        </w:rPr>
        <w:t>coaches</w:t>
      </w:r>
      <w:proofErr w:type="gramEnd"/>
      <w:r w:rsidRPr="7051655D">
        <w:rPr>
          <w:lang w:val="en-GB"/>
        </w:rPr>
        <w:t xml:space="preserve"> and other group members.</w:t>
      </w:r>
    </w:p>
    <w:p w14:paraId="6E416EA4" w14:textId="6E738190" w:rsidR="395010B1" w:rsidRDefault="00F25745" w:rsidP="0BA7E618">
      <w:pPr>
        <w:rPr>
          <w:b/>
          <w:bCs/>
          <w:lang w:val="en-GB"/>
        </w:rPr>
      </w:pPr>
      <w:r>
        <w:rPr>
          <w:b/>
          <w:bCs/>
          <w:lang w:val="en-GB"/>
        </w:rPr>
        <w:t>F</w:t>
      </w:r>
      <w:r w:rsidR="395010B1" w:rsidRPr="0BA7E618">
        <w:rPr>
          <w:b/>
          <w:bCs/>
          <w:lang w:val="en-GB"/>
        </w:rPr>
        <w:t>indings</w:t>
      </w:r>
    </w:p>
    <w:p w14:paraId="5CB41C39" w14:textId="410DC7F2" w:rsidR="3E66AFDD" w:rsidRPr="00990E90" w:rsidRDefault="3E66AFDD" w:rsidP="4A85CF43">
      <w:pPr>
        <w:rPr>
          <w:rFonts w:eastAsiaTheme="minorEastAsia" w:cs="Arial"/>
          <w:lang w:val="en-GB"/>
        </w:rPr>
      </w:pPr>
      <w:r w:rsidRPr="00990E90">
        <w:rPr>
          <w:rFonts w:eastAsiaTheme="minorEastAsia" w:cs="Arial"/>
          <w:lang w:val="en-GB"/>
        </w:rPr>
        <w:t xml:space="preserve">From the meetings the group found several key features. The first features discussed were: gathering data from a weather database using an API, adding a formula into the model for green energy generation and energetic penalty, making a dashboard using </w:t>
      </w:r>
      <w:r w:rsidR="00F26508">
        <w:rPr>
          <w:rFonts w:eastAsiaTheme="minorEastAsia" w:cs="Arial"/>
          <w:lang w:val="en-GB"/>
        </w:rPr>
        <w:t>P</w:t>
      </w:r>
      <w:r w:rsidRPr="00990E90">
        <w:rPr>
          <w:rFonts w:eastAsiaTheme="minorEastAsia" w:cs="Arial"/>
          <w:lang w:val="en-GB"/>
        </w:rPr>
        <w:t>ython and adding information about the different locations.</w:t>
      </w:r>
    </w:p>
    <w:p w14:paraId="0DDFE1F0" w14:textId="053B52FA" w:rsidR="7051655D" w:rsidRPr="00F579D9" w:rsidRDefault="7051655D" w:rsidP="4A85CF43">
      <w:pPr>
        <w:rPr>
          <w:lang w:val="en-US"/>
        </w:rPr>
      </w:pPr>
    </w:p>
    <w:p w14:paraId="2C95E4FE" w14:textId="1DE7751A" w:rsidR="395010B1" w:rsidRPr="00F579D9" w:rsidRDefault="03B37980" w:rsidP="0BA7E618">
      <w:pPr>
        <w:pStyle w:val="Heading3"/>
        <w:rPr>
          <w:lang w:val="en-US"/>
        </w:rPr>
      </w:pPr>
      <w:bookmarkStart w:id="23" w:name="_Toc169513084"/>
      <w:r w:rsidRPr="1852389D">
        <w:rPr>
          <w:lang w:val="en-US"/>
        </w:rPr>
        <w:t>1.3.</w:t>
      </w:r>
      <w:r w:rsidR="281E0E3B" w:rsidRPr="1852389D">
        <w:rPr>
          <w:lang w:val="en-US"/>
        </w:rPr>
        <w:t>6</w:t>
      </w:r>
      <w:r w:rsidRPr="1852389D">
        <w:rPr>
          <w:lang w:val="en-US"/>
        </w:rPr>
        <w:t xml:space="preserve"> co-reflection</w:t>
      </w:r>
      <w:bookmarkEnd w:id="23"/>
    </w:p>
    <w:p w14:paraId="5BB518F2" w14:textId="1D093426" w:rsidR="395010B1" w:rsidRDefault="00F25745" w:rsidP="7051655D">
      <w:pPr>
        <w:rPr>
          <w:lang w:val="en-GB"/>
        </w:rPr>
      </w:pPr>
      <w:r>
        <w:rPr>
          <w:b/>
          <w:bCs/>
          <w:lang w:val="en-GB"/>
        </w:rPr>
        <w:t>U</w:t>
      </w:r>
      <w:r w:rsidR="03B37980" w:rsidRPr="7051655D">
        <w:rPr>
          <w:b/>
          <w:bCs/>
          <w:lang w:val="en-GB"/>
        </w:rPr>
        <w:t>sed method/</w:t>
      </w:r>
      <w:proofErr w:type="gramStart"/>
      <w:r w:rsidR="03B37980" w:rsidRPr="7051655D">
        <w:rPr>
          <w:b/>
          <w:bCs/>
          <w:lang w:val="en-GB"/>
        </w:rPr>
        <w:t>process</w:t>
      </w:r>
      <w:proofErr w:type="gramEnd"/>
      <w:r w:rsidR="10C2523B" w:rsidRPr="7051655D">
        <w:rPr>
          <w:b/>
          <w:bCs/>
          <w:lang w:val="en-GB"/>
        </w:rPr>
        <w:t xml:space="preserve"> </w:t>
      </w:r>
    </w:p>
    <w:p w14:paraId="3AA7DAE5" w14:textId="37ABA93C" w:rsidR="395010B1" w:rsidRDefault="01DC2BE2" w:rsidP="7051655D">
      <w:pPr>
        <w:rPr>
          <w:lang w:val="en-GB"/>
        </w:rPr>
      </w:pPr>
      <w:r w:rsidRPr="7051655D">
        <w:rPr>
          <w:lang w:val="en-GB"/>
        </w:rPr>
        <w:t>The project group did several meetings with SUE to show the progress made, discuss next steps and gain feedback</w:t>
      </w:r>
      <w:r w:rsidR="00A77DE9">
        <w:rPr>
          <w:lang w:val="en-GB"/>
        </w:rPr>
        <w:t>.</w:t>
      </w:r>
    </w:p>
    <w:p w14:paraId="037F85FF" w14:textId="18909A40" w:rsidR="395010B1" w:rsidRDefault="00F25745" w:rsidP="0BA7E618">
      <w:pPr>
        <w:rPr>
          <w:b/>
          <w:bCs/>
          <w:lang w:val="en-GB"/>
        </w:rPr>
      </w:pPr>
      <w:r>
        <w:rPr>
          <w:b/>
          <w:bCs/>
          <w:lang w:val="en-GB"/>
        </w:rPr>
        <w:t>F</w:t>
      </w:r>
      <w:r w:rsidR="03B37980" w:rsidRPr="7051655D">
        <w:rPr>
          <w:b/>
          <w:bCs/>
          <w:lang w:val="en-GB"/>
        </w:rPr>
        <w:t>indings</w:t>
      </w:r>
    </w:p>
    <w:p w14:paraId="7FAEF27B" w14:textId="712F5267" w:rsidR="0BA7E618" w:rsidRPr="00F579D9" w:rsidRDefault="3788FBC9" w:rsidP="7051655D">
      <w:pPr>
        <w:rPr>
          <w:lang w:val="en-US"/>
        </w:rPr>
      </w:pPr>
      <w:r w:rsidRPr="00F579D9">
        <w:rPr>
          <w:lang w:val="en-US"/>
        </w:rPr>
        <w:t xml:space="preserve">By doing these meetings as mentioned above the group was able to create a goal, scope, research question, the </w:t>
      </w:r>
      <w:proofErr w:type="gramStart"/>
      <w:r w:rsidRPr="00F579D9">
        <w:rPr>
          <w:lang w:val="en-US"/>
        </w:rPr>
        <w:t>model</w:t>
      </w:r>
      <w:proofErr w:type="gramEnd"/>
      <w:r w:rsidRPr="00F579D9">
        <w:rPr>
          <w:lang w:val="en-US"/>
        </w:rPr>
        <w:t xml:space="preserve"> and the </w:t>
      </w:r>
      <w:r w:rsidR="000357B3" w:rsidRPr="00F579D9">
        <w:rPr>
          <w:lang w:val="en-US"/>
        </w:rPr>
        <w:t>documentation</w:t>
      </w:r>
      <w:r w:rsidRPr="00F579D9">
        <w:rPr>
          <w:lang w:val="en-US"/>
        </w:rPr>
        <w:t xml:space="preserve"> around these subjects. </w:t>
      </w:r>
    </w:p>
    <w:p w14:paraId="4EC5C433" w14:textId="094D3F56" w:rsidR="4A85CF43" w:rsidRDefault="4A85CF43" w:rsidP="4A85CF43">
      <w:pPr>
        <w:rPr>
          <w:lang w:val="en-US"/>
        </w:rPr>
      </w:pPr>
    </w:p>
    <w:p w14:paraId="115114CA" w14:textId="3213CFC2" w:rsidR="395010B1" w:rsidRPr="00F579D9" w:rsidRDefault="03B37980" w:rsidP="0BA7E618">
      <w:pPr>
        <w:pStyle w:val="Heading3"/>
        <w:rPr>
          <w:lang w:val="en-US"/>
        </w:rPr>
      </w:pPr>
      <w:bookmarkStart w:id="24" w:name="_Toc169513085"/>
      <w:r w:rsidRPr="1852389D">
        <w:rPr>
          <w:lang w:val="en-US"/>
        </w:rPr>
        <w:t>1.3.</w:t>
      </w:r>
      <w:r w:rsidR="364080FA" w:rsidRPr="1852389D">
        <w:rPr>
          <w:lang w:val="en-US"/>
        </w:rPr>
        <w:t>7</w:t>
      </w:r>
      <w:r w:rsidRPr="1852389D">
        <w:rPr>
          <w:lang w:val="en-US"/>
        </w:rPr>
        <w:t xml:space="preserve"> expo</w:t>
      </w:r>
      <w:bookmarkEnd w:id="24"/>
      <w:r w:rsidR="7B4B1F22" w:rsidRPr="1852389D">
        <w:rPr>
          <w:lang w:val="en-US"/>
        </w:rPr>
        <w:t xml:space="preserve"> </w:t>
      </w:r>
    </w:p>
    <w:p w14:paraId="1D91F5C0" w14:textId="1643E303" w:rsidR="03B37980" w:rsidRDefault="00F25745" w:rsidP="7051655D">
      <w:pPr>
        <w:rPr>
          <w:lang w:val="en-GB"/>
        </w:rPr>
      </w:pPr>
      <w:r>
        <w:rPr>
          <w:b/>
          <w:bCs/>
          <w:lang w:val="en-GB"/>
        </w:rPr>
        <w:t>U</w:t>
      </w:r>
      <w:r w:rsidR="03B37980" w:rsidRPr="7051655D">
        <w:rPr>
          <w:b/>
          <w:bCs/>
          <w:lang w:val="en-GB"/>
        </w:rPr>
        <w:t>sed method/</w:t>
      </w:r>
      <w:proofErr w:type="gramStart"/>
      <w:r w:rsidR="03B37980" w:rsidRPr="7051655D">
        <w:rPr>
          <w:b/>
          <w:bCs/>
          <w:lang w:val="en-GB"/>
        </w:rPr>
        <w:t>process</w:t>
      </w:r>
      <w:proofErr w:type="gramEnd"/>
      <w:r w:rsidR="564247CB" w:rsidRPr="7051655D">
        <w:rPr>
          <w:b/>
          <w:bCs/>
          <w:lang w:val="en-GB"/>
        </w:rPr>
        <w:t xml:space="preserve"> </w:t>
      </w:r>
    </w:p>
    <w:p w14:paraId="70B88BD6" w14:textId="7E732CA3" w:rsidR="3FFB1EB2" w:rsidRDefault="3FFB1EB2" w:rsidP="7051655D">
      <w:pPr>
        <w:rPr>
          <w:lang w:val="en-GB"/>
        </w:rPr>
      </w:pPr>
      <w:r w:rsidRPr="7051655D">
        <w:rPr>
          <w:lang w:val="en-GB"/>
        </w:rPr>
        <w:t>The project group first made two different models in excel to get feedback on the features from SUE and other learning partners. When the model feat</w:t>
      </w:r>
      <w:r w:rsidR="4A088A56" w:rsidRPr="7051655D">
        <w:rPr>
          <w:lang w:val="en-GB"/>
        </w:rPr>
        <w:t xml:space="preserve">ures were approved the group made the green label model in </w:t>
      </w:r>
      <w:r w:rsidR="00F26508">
        <w:rPr>
          <w:lang w:val="en-GB"/>
        </w:rPr>
        <w:t>P</w:t>
      </w:r>
      <w:r w:rsidR="4A088A56" w:rsidRPr="7051655D">
        <w:rPr>
          <w:lang w:val="en-GB"/>
        </w:rPr>
        <w:t>ython and presented this throughout the process.</w:t>
      </w:r>
    </w:p>
    <w:p w14:paraId="4770ECA7" w14:textId="7F1CE225" w:rsidR="395010B1" w:rsidRDefault="00F25745" w:rsidP="0BA7E618">
      <w:pPr>
        <w:rPr>
          <w:b/>
          <w:bCs/>
          <w:lang w:val="en-GB"/>
        </w:rPr>
      </w:pPr>
      <w:r>
        <w:rPr>
          <w:b/>
          <w:bCs/>
          <w:lang w:val="en-GB"/>
        </w:rPr>
        <w:t>F</w:t>
      </w:r>
      <w:r w:rsidR="03B37980" w:rsidRPr="7051655D">
        <w:rPr>
          <w:b/>
          <w:bCs/>
          <w:lang w:val="en-GB"/>
        </w:rPr>
        <w:t>indings</w:t>
      </w:r>
    </w:p>
    <w:p w14:paraId="38A6DE32" w14:textId="5CD0E269" w:rsidR="0BA7E618" w:rsidRPr="00F579D9" w:rsidRDefault="38FC1CE3" w:rsidP="7051655D">
      <w:pPr>
        <w:rPr>
          <w:lang w:val="en-US"/>
        </w:rPr>
      </w:pPr>
      <w:r w:rsidRPr="00F579D9">
        <w:rPr>
          <w:lang w:val="en-US"/>
        </w:rPr>
        <w:t>By doing these presentation</w:t>
      </w:r>
      <w:r w:rsidR="4482058D" w:rsidRPr="00F579D9">
        <w:rPr>
          <w:lang w:val="en-US"/>
        </w:rPr>
        <w:t>s</w:t>
      </w:r>
      <w:r w:rsidRPr="00F579D9">
        <w:rPr>
          <w:lang w:val="en-US"/>
        </w:rPr>
        <w:t xml:space="preserve"> the model has become what </w:t>
      </w:r>
      <w:r w:rsidR="30F552C2" w:rsidRPr="4A85CF43">
        <w:rPr>
          <w:lang w:val="en-US"/>
        </w:rPr>
        <w:t>i</w:t>
      </w:r>
      <w:r w:rsidR="01496F90" w:rsidRPr="4A85CF43">
        <w:rPr>
          <w:lang w:val="en-US"/>
        </w:rPr>
        <w:t>t</w:t>
      </w:r>
      <w:r w:rsidR="30F552C2" w:rsidRPr="4A85CF43">
        <w:rPr>
          <w:lang w:val="en-US"/>
        </w:rPr>
        <w:t xml:space="preserve"> </w:t>
      </w:r>
      <w:r w:rsidRPr="00F579D9">
        <w:rPr>
          <w:lang w:val="en-US"/>
        </w:rPr>
        <w:t xml:space="preserve">is today. All the feedback has been either written out in notes or </w:t>
      </w:r>
      <w:r w:rsidR="000357B3" w:rsidRPr="00F579D9">
        <w:rPr>
          <w:lang w:val="en-US"/>
        </w:rPr>
        <w:t>immediately</w:t>
      </w:r>
      <w:r w:rsidRPr="00F579D9">
        <w:rPr>
          <w:lang w:val="en-US"/>
        </w:rPr>
        <w:t xml:space="preserve"> been implemented.</w:t>
      </w:r>
    </w:p>
    <w:p w14:paraId="26E65207" w14:textId="77777777" w:rsidR="00C97C5F" w:rsidRDefault="00C97C5F" w:rsidP="00EB59EB">
      <w:pPr>
        <w:rPr>
          <w:lang w:val="en-US"/>
        </w:rPr>
      </w:pPr>
    </w:p>
    <w:p w14:paraId="03B77847" w14:textId="29ECC2AF" w:rsidR="7051655D" w:rsidRDefault="7051655D" w:rsidP="7051655D">
      <w:pPr>
        <w:rPr>
          <w:lang w:val="en-US"/>
        </w:rPr>
      </w:pPr>
    </w:p>
    <w:p w14:paraId="3C688E83" w14:textId="797D48A2" w:rsidR="7051655D" w:rsidRDefault="0ED0DF23" w:rsidP="00B932CE">
      <w:pPr>
        <w:pStyle w:val="Heading3"/>
        <w:rPr>
          <w:lang w:val="en-US"/>
        </w:rPr>
      </w:pPr>
      <w:bookmarkStart w:id="25" w:name="_Toc169513086"/>
      <w:r w:rsidRPr="1852389D">
        <w:rPr>
          <w:lang w:val="en-US"/>
        </w:rPr>
        <w:t xml:space="preserve">1.3.8 </w:t>
      </w:r>
      <w:r w:rsidR="00B932CE" w:rsidRPr="1852389D">
        <w:rPr>
          <w:lang w:val="en-US"/>
        </w:rPr>
        <w:t>Answer to sub-question 3</w:t>
      </w:r>
      <w:bookmarkEnd w:id="25"/>
    </w:p>
    <w:p w14:paraId="225E437C" w14:textId="0251C884" w:rsidR="008C5675" w:rsidRDefault="008C5675" w:rsidP="7051655D">
      <w:pPr>
        <w:rPr>
          <w:lang w:val="en-US"/>
        </w:rPr>
      </w:pPr>
      <w:r w:rsidRPr="008C5675">
        <w:rPr>
          <w:rStyle w:val="normaltextrun"/>
          <w:rFonts w:cs="Arial"/>
          <w:color w:val="000000"/>
          <w:shd w:val="clear" w:color="auto" w:fill="FFFFFF"/>
          <w:lang w:val="en-US"/>
        </w:rPr>
        <w:t xml:space="preserve">What are the key features of an effective solution aimed at optimizing the labelling system between the data </w:t>
      </w:r>
      <w:r w:rsidR="55ED059F" w:rsidRPr="008C5675">
        <w:rPr>
          <w:rStyle w:val="normaltextrun"/>
          <w:rFonts w:cs="Arial"/>
          <w:color w:val="000000"/>
          <w:shd w:val="clear" w:color="auto" w:fill="FFFFFF"/>
          <w:lang w:val="en-US"/>
        </w:rPr>
        <w:t>centers</w:t>
      </w:r>
      <w:r w:rsidRPr="008C5675">
        <w:rPr>
          <w:rStyle w:val="normaltextrun"/>
          <w:rFonts w:cs="Arial"/>
          <w:color w:val="000000"/>
          <w:shd w:val="clear" w:color="auto" w:fill="FFFFFF"/>
          <w:lang w:val="en-US"/>
        </w:rPr>
        <w:t xml:space="preserve"> with a focus on green ener</w:t>
      </w:r>
      <w:r>
        <w:rPr>
          <w:rStyle w:val="normaltextrun"/>
          <w:rFonts w:cs="Arial"/>
          <w:color w:val="000000"/>
          <w:shd w:val="clear" w:color="auto" w:fill="FFFFFF"/>
          <w:lang w:val="en-US"/>
        </w:rPr>
        <w:t>g</w:t>
      </w:r>
      <w:r w:rsidRPr="008C5675">
        <w:rPr>
          <w:rStyle w:val="normaltextrun"/>
          <w:rFonts w:cs="Arial"/>
          <w:color w:val="000000"/>
          <w:shd w:val="clear" w:color="auto" w:fill="FFFFFF"/>
          <w:lang w:val="en-US"/>
        </w:rPr>
        <w:t>y utilization/generation and the energetic penalty?</w:t>
      </w:r>
    </w:p>
    <w:p w14:paraId="2C93333D" w14:textId="75939794" w:rsidR="008C5675" w:rsidRDefault="008C5675" w:rsidP="7051655D">
      <w:pPr>
        <w:rPr>
          <w:lang w:val="en-US"/>
        </w:rPr>
      </w:pPr>
    </w:p>
    <w:p w14:paraId="66733F0F" w14:textId="3CB1BAE7" w:rsidR="00734F55" w:rsidRDefault="008C5675" w:rsidP="1852389D">
      <w:pPr>
        <w:rPr>
          <w:lang w:val="en-US"/>
        </w:rPr>
      </w:pPr>
      <w:r w:rsidRPr="1852389D">
        <w:rPr>
          <w:lang w:val="en-US"/>
        </w:rPr>
        <w:t xml:space="preserve">Key features include gathering data from a weather database using an API, incorporating a formula for green energy generation and energetic penalty, creating a dashboard in </w:t>
      </w:r>
      <w:proofErr w:type="gramStart"/>
      <w:r w:rsidRPr="1852389D">
        <w:rPr>
          <w:lang w:val="en-US"/>
        </w:rPr>
        <w:t>Python</w:t>
      </w:r>
      <w:proofErr w:type="gramEnd"/>
      <w:r w:rsidRPr="1852389D">
        <w:rPr>
          <w:lang w:val="en-US"/>
        </w:rPr>
        <w:t xml:space="preserve"> and including information about different locations. Various comparable solutions were identified, such as deep learning models for multi-label classification of weather data, AI algorithms for energy efficiency, CPU resource utilization models, and deep reinforcement learning job schedulers that use renewable energy generation. Best practices for validating a dashboard involved recreating it with the same dataset or </w:t>
      </w:r>
      <w:r w:rsidR="53990B9A" w:rsidRPr="1852389D">
        <w:rPr>
          <w:lang w:val="en-US"/>
        </w:rPr>
        <w:t xml:space="preserve">a </w:t>
      </w:r>
      <w:r w:rsidRPr="1852389D">
        <w:rPr>
          <w:lang w:val="en-US"/>
        </w:rPr>
        <w:t>snapshot in a different environment</w:t>
      </w:r>
      <w:r w:rsidR="7B48257A" w:rsidRPr="1852389D">
        <w:rPr>
          <w:lang w:val="en-US"/>
        </w:rPr>
        <w:t>,</w:t>
      </w:r>
      <w:r w:rsidRPr="1852389D">
        <w:rPr>
          <w:lang w:val="en-US"/>
        </w:rPr>
        <w:t xml:space="preserve"> </w:t>
      </w:r>
      <w:r w:rsidR="754756E3" w:rsidRPr="1852389D">
        <w:rPr>
          <w:lang w:val="en-US"/>
        </w:rPr>
        <w:t xml:space="preserve">such as </w:t>
      </w:r>
      <w:proofErr w:type="spellStart"/>
      <w:r w:rsidRPr="1852389D">
        <w:rPr>
          <w:lang w:val="en-US"/>
        </w:rPr>
        <w:t>PowerBI</w:t>
      </w:r>
      <w:proofErr w:type="spellEnd"/>
      <w:r w:rsidR="59352E3D" w:rsidRPr="1852389D">
        <w:rPr>
          <w:lang w:val="en-US"/>
        </w:rPr>
        <w:t>,</w:t>
      </w:r>
      <w:r w:rsidRPr="1852389D">
        <w:rPr>
          <w:lang w:val="en-US"/>
        </w:rPr>
        <w:t xml:space="preserve"> to ensure the calculations and visualizations align, highlighting the importance of unbiased validation. The energetic penalty was defined through research, encompassing the energy required to transfer data and the distance between locations, with suggestions to enhance accuracy by considering hardware differences and realistic wiring distances. Feedback from learning partners and SUE helped refine features, leading to the establishment of goals, the scope of the project, and the development of the model. Presentations and expos throughout the process allowed for continuous improvement based on feedback, ultimately shaping the </w:t>
      </w:r>
      <w:proofErr w:type="spellStart"/>
      <w:r w:rsidR="016F0056" w:rsidRPr="1852389D">
        <w:rPr>
          <w:lang w:val="en-US"/>
        </w:rPr>
        <w:t>G</w:t>
      </w:r>
      <w:r w:rsidRPr="1852389D">
        <w:rPr>
          <w:lang w:val="en-US"/>
        </w:rPr>
        <w:t>reenlabel</w:t>
      </w:r>
      <w:proofErr w:type="spellEnd"/>
      <w:r w:rsidRPr="1852389D">
        <w:rPr>
          <w:lang w:val="en-US"/>
        </w:rPr>
        <w:t xml:space="preserve"> model </w:t>
      </w:r>
      <w:r w:rsidR="0037736F" w:rsidRPr="1852389D">
        <w:rPr>
          <w:lang w:val="en-US"/>
        </w:rPr>
        <w:t xml:space="preserve">and dashboard </w:t>
      </w:r>
      <w:r w:rsidRPr="1852389D">
        <w:rPr>
          <w:lang w:val="en-US"/>
        </w:rPr>
        <w:t>into its current form.</w:t>
      </w:r>
    </w:p>
    <w:p w14:paraId="21A86BA5" w14:textId="77777777" w:rsidR="00DC6E57" w:rsidRDefault="00DC6E57" w:rsidP="1852389D">
      <w:pPr>
        <w:rPr>
          <w:highlight w:val="yellow"/>
          <w:lang w:val="en-US"/>
        </w:rPr>
      </w:pPr>
    </w:p>
    <w:p w14:paraId="315EA18B" w14:textId="3E210DFA" w:rsidR="00C97C5F" w:rsidRDefault="00C97C5F" w:rsidP="001573D9">
      <w:pPr>
        <w:pStyle w:val="Heading2"/>
        <w:numPr>
          <w:ilvl w:val="1"/>
          <w:numId w:val="8"/>
        </w:numPr>
      </w:pPr>
      <w:bookmarkStart w:id="26" w:name="_Toc169513087"/>
      <w:r>
        <w:t>Sub-question 4</w:t>
      </w:r>
      <w:bookmarkEnd w:id="26"/>
    </w:p>
    <w:p w14:paraId="54C126A3" w14:textId="77777777" w:rsidR="00C97C5F" w:rsidRDefault="00C97C5F" w:rsidP="00C97C5F"/>
    <w:p w14:paraId="00FAB331" w14:textId="30CA4DF4" w:rsidR="00C97C5F" w:rsidRPr="00C97C5F" w:rsidRDefault="1C7969E0" w:rsidP="7051655D">
      <w:pPr>
        <w:pStyle w:val="ListParagraph"/>
        <w:rPr>
          <w:rStyle w:val="eop"/>
          <w:lang w:val="en-US"/>
        </w:rPr>
      </w:pPr>
      <w:r>
        <w:rPr>
          <w:rStyle w:val="normaltextrun"/>
          <w:rFonts w:cs="Arial"/>
          <w:color w:val="000000"/>
          <w:shd w:val="clear" w:color="auto" w:fill="FFFFFF"/>
          <w:lang w:val="en-US"/>
        </w:rPr>
        <w:t>How can this labelling system be validated and tested to verify that the labels are assigned as intended by the labelling system?</w:t>
      </w:r>
      <w:r w:rsidRPr="00C97C5F">
        <w:rPr>
          <w:rStyle w:val="eop"/>
          <w:rFonts w:cs="Arial"/>
          <w:color w:val="000000"/>
          <w:shd w:val="clear" w:color="auto" w:fill="FFFFFF"/>
          <w:lang w:val="en-US"/>
        </w:rPr>
        <w:t> </w:t>
      </w:r>
    </w:p>
    <w:p w14:paraId="6BBD99DA" w14:textId="60080844" w:rsidR="7051655D" w:rsidRPr="00F579D9" w:rsidRDefault="7051655D" w:rsidP="7051655D">
      <w:pPr>
        <w:rPr>
          <w:rFonts w:eastAsia="Arial" w:cs="Arial"/>
          <w:lang w:val="en-US"/>
        </w:rPr>
      </w:pPr>
    </w:p>
    <w:p w14:paraId="6AEC4D76" w14:textId="165FCE38" w:rsidR="7035BD35" w:rsidRDefault="7035BD35" w:rsidP="7051655D">
      <w:r>
        <w:rPr>
          <w:noProof/>
        </w:rPr>
        <w:drawing>
          <wp:inline distT="0" distB="0" distL="0" distR="0" wp14:anchorId="5AD000DB" wp14:editId="1279D04E">
            <wp:extent cx="432854" cy="438950"/>
            <wp:effectExtent l="0" t="0" r="0" b="0"/>
            <wp:docPr id="1283750563" name="Picture 128375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2854" cy="438950"/>
                    </a:xfrm>
                    <a:prstGeom prst="rect">
                      <a:avLst/>
                    </a:prstGeom>
                  </pic:spPr>
                </pic:pic>
              </a:graphicData>
            </a:graphic>
          </wp:inline>
        </w:drawing>
      </w:r>
    </w:p>
    <w:p w14:paraId="5B1914D8" w14:textId="767CAB4B" w:rsidR="7051655D" w:rsidRDefault="7051655D" w:rsidP="7051655D"/>
    <w:p w14:paraId="181940B3" w14:textId="1A69BFDC" w:rsidR="421ACB1C" w:rsidRPr="00F579D9" w:rsidRDefault="421ACB1C" w:rsidP="00CE354F">
      <w:pPr>
        <w:pStyle w:val="Heading3"/>
        <w:rPr>
          <w:lang w:val="en-US"/>
        </w:rPr>
      </w:pPr>
      <w:bookmarkStart w:id="27" w:name="_Toc169513088"/>
      <w:r w:rsidRPr="1852389D">
        <w:rPr>
          <w:rFonts w:eastAsia="Arial"/>
          <w:lang w:val="en-US"/>
        </w:rPr>
        <w:t xml:space="preserve">1.4.1 </w:t>
      </w:r>
      <w:r w:rsidR="7035BD35" w:rsidRPr="1852389D">
        <w:rPr>
          <w:rFonts w:eastAsia="Arial"/>
          <w:lang w:val="en-US"/>
        </w:rPr>
        <w:t>Literature study</w:t>
      </w:r>
      <w:bookmarkEnd w:id="27"/>
    </w:p>
    <w:p w14:paraId="256BC3E2" w14:textId="5161800D" w:rsidR="7035BD35" w:rsidRPr="00F579D9" w:rsidRDefault="7035BD35" w:rsidP="7051655D">
      <w:pPr>
        <w:rPr>
          <w:lang w:val="en-US"/>
        </w:rPr>
      </w:pPr>
    </w:p>
    <w:p w14:paraId="50CD905D" w14:textId="69BB451F" w:rsidR="7035BD35" w:rsidRPr="00CE354F" w:rsidRDefault="7035BD35" w:rsidP="7051655D">
      <w:pPr>
        <w:rPr>
          <w:lang w:val="en-US"/>
        </w:rPr>
      </w:pPr>
      <w:r w:rsidRPr="7051655D">
        <w:rPr>
          <w:rFonts w:eastAsia="Arial" w:cs="Arial"/>
          <w:lang w:val="en-US"/>
        </w:rPr>
        <w:t>To validate data or a dataset there are a few common testing techniques. These include:</w:t>
      </w:r>
    </w:p>
    <w:p w14:paraId="463FEBF7" w14:textId="4BA93E43" w:rsidR="7051655D" w:rsidRDefault="7051655D" w:rsidP="7051655D">
      <w:pPr>
        <w:rPr>
          <w:rFonts w:eastAsia="Arial" w:cs="Arial"/>
          <w:lang w:val="en-US"/>
        </w:rPr>
      </w:pPr>
    </w:p>
    <w:p w14:paraId="4537B6A1" w14:textId="11B62B75" w:rsidR="7035BD35" w:rsidRPr="00F579D9" w:rsidRDefault="7035BD35" w:rsidP="00866CB4">
      <w:pPr>
        <w:pStyle w:val="ListParagraph"/>
        <w:numPr>
          <w:ilvl w:val="0"/>
          <w:numId w:val="3"/>
        </w:numPr>
        <w:rPr>
          <w:rFonts w:eastAsia="Arial" w:cs="Arial"/>
          <w:lang w:val="en-US"/>
        </w:rPr>
      </w:pPr>
      <w:r w:rsidRPr="00F579D9">
        <w:rPr>
          <w:rFonts w:eastAsia="Arial" w:cs="Arial"/>
          <w:b/>
          <w:bCs/>
          <w:lang w:val="en-US"/>
        </w:rPr>
        <w:t>Range Checking:</w:t>
      </w:r>
      <w:r w:rsidRPr="00F579D9">
        <w:rPr>
          <w:rFonts w:eastAsia="Arial" w:cs="Arial"/>
          <w:lang w:val="en-US"/>
        </w:rPr>
        <w:t xml:space="preserve"> Verifies that values fall within a specific range. For instance, if a field is meant to store an age, it ensures the value is between 0 and 100.</w:t>
      </w:r>
    </w:p>
    <w:p w14:paraId="74531C84" w14:textId="66482397" w:rsidR="7035BD35" w:rsidRPr="00F579D9" w:rsidRDefault="7035BD35" w:rsidP="00866CB4">
      <w:pPr>
        <w:pStyle w:val="ListParagraph"/>
        <w:numPr>
          <w:ilvl w:val="0"/>
          <w:numId w:val="3"/>
        </w:numPr>
        <w:rPr>
          <w:rFonts w:eastAsia="Arial" w:cs="Arial"/>
          <w:lang w:val="en-US"/>
        </w:rPr>
      </w:pPr>
      <w:r w:rsidRPr="00F579D9">
        <w:rPr>
          <w:rFonts w:eastAsia="Arial" w:cs="Arial"/>
          <w:b/>
          <w:bCs/>
          <w:lang w:val="en-US"/>
        </w:rPr>
        <w:t>Type Checking:</w:t>
      </w:r>
      <w:r w:rsidRPr="00F579D9">
        <w:rPr>
          <w:rFonts w:eastAsia="Arial" w:cs="Arial"/>
          <w:lang w:val="en-US"/>
        </w:rPr>
        <w:t xml:space="preserve"> Ensures that the data type is correct. For example, if a field should contain a date, this check confirms the value is indeed a date rather than a string or number.</w:t>
      </w:r>
    </w:p>
    <w:p w14:paraId="675FA4B5" w14:textId="009567DD" w:rsidR="7035BD35" w:rsidRPr="00F579D9" w:rsidRDefault="7035BD35" w:rsidP="00866CB4">
      <w:pPr>
        <w:pStyle w:val="ListParagraph"/>
        <w:numPr>
          <w:ilvl w:val="0"/>
          <w:numId w:val="3"/>
        </w:numPr>
        <w:rPr>
          <w:rFonts w:eastAsia="Arial" w:cs="Arial"/>
          <w:lang w:val="en-US"/>
        </w:rPr>
      </w:pPr>
      <w:r w:rsidRPr="00F579D9">
        <w:rPr>
          <w:rFonts w:eastAsia="Arial" w:cs="Arial"/>
          <w:b/>
          <w:bCs/>
          <w:lang w:val="en-US"/>
        </w:rPr>
        <w:t>Format Checking:</w:t>
      </w:r>
      <w:r w:rsidRPr="00F579D9">
        <w:rPr>
          <w:rFonts w:eastAsia="Arial" w:cs="Arial"/>
          <w:lang w:val="en-US"/>
        </w:rPr>
        <w:t xml:space="preserve"> Confirms that the data adheres to a specific format. For instance, if a field is meant for an email address, it verifies that the value matches the standard email format.</w:t>
      </w:r>
    </w:p>
    <w:p w14:paraId="6A779CE6" w14:textId="377D51B5" w:rsidR="7035BD35" w:rsidRPr="00F579D9" w:rsidRDefault="7035BD35" w:rsidP="00866CB4">
      <w:pPr>
        <w:pStyle w:val="ListParagraph"/>
        <w:numPr>
          <w:ilvl w:val="0"/>
          <w:numId w:val="3"/>
        </w:numPr>
        <w:rPr>
          <w:rFonts w:eastAsia="Arial" w:cs="Arial"/>
          <w:lang w:val="en-US"/>
        </w:rPr>
      </w:pPr>
      <w:r w:rsidRPr="00F579D9">
        <w:rPr>
          <w:rFonts w:eastAsia="Arial" w:cs="Arial"/>
          <w:b/>
          <w:bCs/>
          <w:lang w:val="en-US"/>
        </w:rPr>
        <w:t>Consistency Checking:</w:t>
      </w:r>
      <w:r w:rsidRPr="00F579D9">
        <w:rPr>
          <w:rFonts w:eastAsia="Arial" w:cs="Arial"/>
          <w:lang w:val="en-US"/>
        </w:rPr>
        <w:t xml:space="preserve"> Ensures data consistency across fields or records. For example, if one field contains a country and another field contains a city, it verifies that the city </w:t>
      </w:r>
      <w:proofErr w:type="gramStart"/>
      <w:r w:rsidRPr="00F579D9">
        <w:rPr>
          <w:rFonts w:eastAsia="Arial" w:cs="Arial"/>
          <w:lang w:val="en-US"/>
        </w:rPr>
        <w:t>is located in</w:t>
      </w:r>
      <w:proofErr w:type="gramEnd"/>
      <w:r w:rsidRPr="00F579D9">
        <w:rPr>
          <w:rFonts w:eastAsia="Arial" w:cs="Arial"/>
          <w:lang w:val="en-US"/>
        </w:rPr>
        <w:t xml:space="preserve"> the specified country.</w:t>
      </w:r>
    </w:p>
    <w:p w14:paraId="5DCE2197" w14:textId="30A8F276" w:rsidR="7035BD35" w:rsidRPr="00F579D9" w:rsidRDefault="7035BD35" w:rsidP="00866CB4">
      <w:pPr>
        <w:pStyle w:val="ListParagraph"/>
        <w:numPr>
          <w:ilvl w:val="0"/>
          <w:numId w:val="3"/>
        </w:numPr>
        <w:rPr>
          <w:rFonts w:eastAsia="Arial" w:cs="Arial"/>
          <w:lang w:val="en-US"/>
        </w:rPr>
      </w:pPr>
      <w:r w:rsidRPr="00F579D9">
        <w:rPr>
          <w:rFonts w:eastAsia="Arial" w:cs="Arial"/>
          <w:b/>
          <w:bCs/>
          <w:lang w:val="en-US"/>
        </w:rPr>
        <w:t>Uniqueness Checking:</w:t>
      </w:r>
      <w:r w:rsidRPr="00F579D9">
        <w:rPr>
          <w:rFonts w:eastAsia="Arial" w:cs="Arial"/>
          <w:lang w:val="en-US"/>
        </w:rPr>
        <w:t xml:space="preserve"> Ensures that values are unique within a field. For example, if a field is supposed to contain unique user IDs, it verifies that no duplicate IDs exist.</w:t>
      </w:r>
    </w:p>
    <w:p w14:paraId="16DBFD26" w14:textId="4C9EA6FE" w:rsidR="7035BD35" w:rsidRPr="00F579D9" w:rsidRDefault="7035BD35" w:rsidP="00866CB4">
      <w:pPr>
        <w:pStyle w:val="ListParagraph"/>
        <w:numPr>
          <w:ilvl w:val="0"/>
          <w:numId w:val="3"/>
        </w:numPr>
        <w:rPr>
          <w:rFonts w:eastAsia="Arial" w:cs="Arial"/>
          <w:lang w:val="en-US"/>
        </w:rPr>
      </w:pPr>
      <w:r w:rsidRPr="00F579D9">
        <w:rPr>
          <w:rFonts w:eastAsia="Arial" w:cs="Arial"/>
          <w:b/>
          <w:bCs/>
          <w:lang w:val="en-US"/>
        </w:rPr>
        <w:t>Existence Checking:</w:t>
      </w:r>
      <w:r w:rsidRPr="00F579D9">
        <w:rPr>
          <w:rFonts w:eastAsia="Arial" w:cs="Arial"/>
          <w:lang w:val="en-US"/>
        </w:rPr>
        <w:t xml:space="preserve"> Verifies that required fields are not null. For example, if a field must contain a value, it ensures that the value is not missing.</w:t>
      </w:r>
    </w:p>
    <w:p w14:paraId="638FBF6B" w14:textId="54529FC4" w:rsidR="7035BD35" w:rsidRPr="00F579D9" w:rsidRDefault="7035BD35" w:rsidP="00866CB4">
      <w:pPr>
        <w:pStyle w:val="ListParagraph"/>
        <w:numPr>
          <w:ilvl w:val="0"/>
          <w:numId w:val="3"/>
        </w:numPr>
        <w:rPr>
          <w:rFonts w:eastAsia="Arial" w:cs="Arial"/>
          <w:lang w:val="en-US"/>
        </w:rPr>
      </w:pPr>
      <w:r w:rsidRPr="00F579D9">
        <w:rPr>
          <w:rFonts w:eastAsia="Arial" w:cs="Arial"/>
          <w:b/>
          <w:bCs/>
          <w:lang w:val="en-US"/>
        </w:rPr>
        <w:t>Referential Integrity Checking:</w:t>
      </w:r>
      <w:r w:rsidRPr="00F579D9">
        <w:rPr>
          <w:rFonts w:eastAsia="Arial" w:cs="Arial"/>
          <w:lang w:val="en-US"/>
        </w:rPr>
        <w:t xml:space="preserve"> Ensures that data values reference existing values in related tables. For instance, if a field contains a foreign key, it verifies that this key exists in the referenced table.</w:t>
      </w:r>
    </w:p>
    <w:p w14:paraId="723B91A9" w14:textId="49DD8494" w:rsidR="7035BD35" w:rsidRPr="00F579D9" w:rsidRDefault="7035BD35" w:rsidP="7051655D">
      <w:pPr>
        <w:spacing w:before="240" w:after="240"/>
        <w:rPr>
          <w:lang w:val="en-US"/>
        </w:rPr>
      </w:pPr>
      <w:r w:rsidRPr="00F579D9">
        <w:rPr>
          <w:rFonts w:eastAsia="Arial" w:cs="Arial"/>
          <w:lang w:val="en-US"/>
        </w:rPr>
        <w:t xml:space="preserve">These techniques check if the data is clean and has a certain degree of quality to it. If some of these checks contain </w:t>
      </w:r>
      <w:r w:rsidR="00F579D9" w:rsidRPr="00F579D9">
        <w:rPr>
          <w:rFonts w:eastAsia="Arial" w:cs="Arial"/>
          <w:lang w:val="en-US"/>
        </w:rPr>
        <w:t>errors,</w:t>
      </w:r>
      <w:r w:rsidRPr="00F579D9">
        <w:rPr>
          <w:rFonts w:eastAsia="Arial" w:cs="Arial"/>
          <w:lang w:val="en-US"/>
        </w:rPr>
        <w:t xml:space="preserve"> they can be corrected by a script or adjusting the data source.</w:t>
      </w:r>
    </w:p>
    <w:p w14:paraId="05132DFF" w14:textId="10E89C18" w:rsidR="00E32E05" w:rsidRPr="00B53ACA" w:rsidRDefault="37CBAB87" w:rsidP="008C05F2">
      <w:pPr>
        <w:rPr>
          <w:lang w:val="en-GB"/>
        </w:rPr>
      </w:pPr>
      <w:r w:rsidRPr="2655E768">
        <w:rPr>
          <w:lang w:val="en-GB"/>
        </w:rPr>
        <w:t>using</w:t>
      </w:r>
      <w:r w:rsidR="001C305B" w:rsidRPr="00B53ACA">
        <w:rPr>
          <w:lang w:val="en-GB"/>
        </w:rPr>
        <w:t xml:space="preserve"> this method</w:t>
      </w:r>
      <w:r w:rsidR="6CA97335" w:rsidRPr="2655E768">
        <w:rPr>
          <w:lang w:val="en-GB"/>
        </w:rPr>
        <w:t>,</w:t>
      </w:r>
      <w:r w:rsidR="001C305B" w:rsidRPr="2655E768">
        <w:rPr>
          <w:lang w:val="en-GB"/>
        </w:rPr>
        <w:t xml:space="preserve"> </w:t>
      </w:r>
      <w:r w:rsidR="28DE0F5C" w:rsidRPr="2655E768">
        <w:rPr>
          <w:lang w:val="en-GB"/>
        </w:rPr>
        <w:t>we</w:t>
      </w:r>
      <w:r w:rsidR="001C305B" w:rsidRPr="00B53ACA">
        <w:rPr>
          <w:lang w:val="en-GB"/>
        </w:rPr>
        <w:t xml:space="preserve"> found that there are various techniques that can help </w:t>
      </w:r>
      <w:r w:rsidR="00623A7A" w:rsidRPr="00B53ACA">
        <w:rPr>
          <w:lang w:val="en-GB"/>
        </w:rPr>
        <w:t>us validate the dashboard and the data/code</w:t>
      </w:r>
      <w:r w:rsidR="00184848" w:rsidRPr="00B53ACA">
        <w:rPr>
          <w:lang w:val="en-GB"/>
        </w:rPr>
        <w:t xml:space="preserve"> for our project</w:t>
      </w:r>
      <w:r w:rsidR="00623A7A" w:rsidRPr="00B53ACA">
        <w:rPr>
          <w:lang w:val="en-GB"/>
        </w:rPr>
        <w:t xml:space="preserve">. These include checks on </w:t>
      </w:r>
      <w:r w:rsidR="00184848" w:rsidRPr="00B53ACA">
        <w:rPr>
          <w:lang w:val="en-GB"/>
        </w:rPr>
        <w:t xml:space="preserve">tidiness and consistency </w:t>
      </w:r>
      <w:r w:rsidR="00B53ACA">
        <w:rPr>
          <w:lang w:val="en-GB"/>
        </w:rPr>
        <w:t>for example.</w:t>
      </w:r>
      <w:r w:rsidR="00CD178A" w:rsidRPr="00B53ACA">
        <w:rPr>
          <w:lang w:val="en-GB"/>
        </w:rPr>
        <w:t xml:space="preserve"> </w:t>
      </w:r>
    </w:p>
    <w:p w14:paraId="34A3D5BD" w14:textId="4C2D0840" w:rsidR="7051655D" w:rsidRDefault="7051655D" w:rsidP="7051655D">
      <w:pPr>
        <w:rPr>
          <w:rFonts w:eastAsia="Arial" w:cs="Arial"/>
          <w:lang w:val="en-US"/>
        </w:rPr>
      </w:pPr>
    </w:p>
    <w:p w14:paraId="12F8EC3E" w14:textId="434618AA" w:rsidR="7051655D" w:rsidRDefault="7051655D" w:rsidP="7051655D">
      <w:pPr>
        <w:rPr>
          <w:rFonts w:eastAsia="Arial" w:cs="Arial"/>
          <w:lang w:val="en-US"/>
        </w:rPr>
      </w:pPr>
    </w:p>
    <w:p w14:paraId="0A0467E2" w14:textId="254F9B5C" w:rsidR="7035BD35" w:rsidRPr="00F579D9" w:rsidRDefault="00FF3A0A" w:rsidP="00CE354F">
      <w:pPr>
        <w:pStyle w:val="Heading3"/>
        <w:rPr>
          <w:lang w:val="en-US"/>
        </w:rPr>
      </w:pPr>
      <w:bookmarkStart w:id="28" w:name="_Toc169513089"/>
      <w:r w:rsidRPr="1852389D">
        <w:rPr>
          <w:rFonts w:eastAsia="Arial"/>
          <w:lang w:val="en-US"/>
        </w:rPr>
        <w:t xml:space="preserve">1.4.2 </w:t>
      </w:r>
      <w:r w:rsidR="7035BD35" w:rsidRPr="1852389D">
        <w:rPr>
          <w:rFonts w:eastAsia="Arial"/>
          <w:lang w:val="en-US"/>
        </w:rPr>
        <w:t>Best practices</w:t>
      </w:r>
      <w:bookmarkEnd w:id="28"/>
    </w:p>
    <w:p w14:paraId="6A466D51" w14:textId="27F874A0" w:rsidR="7035BD35" w:rsidRPr="00F579D9" w:rsidRDefault="7035BD35" w:rsidP="7051655D">
      <w:pPr>
        <w:rPr>
          <w:rFonts w:eastAsia="Arial" w:cs="Arial"/>
          <w:lang w:val="en-US"/>
        </w:rPr>
      </w:pPr>
      <w:r w:rsidRPr="00F579D9">
        <w:rPr>
          <w:rFonts w:eastAsia="Arial" w:cs="Arial"/>
          <w:lang w:val="en-US"/>
        </w:rPr>
        <w:t xml:space="preserve">Common ways of validating a dashboard </w:t>
      </w:r>
      <w:r w:rsidR="668362D0" w:rsidRPr="4A85CF43">
        <w:rPr>
          <w:rFonts w:eastAsia="Arial" w:cs="Arial"/>
          <w:lang w:val="en-US"/>
        </w:rPr>
        <w:t>are</w:t>
      </w:r>
      <w:r w:rsidRPr="00F579D9">
        <w:rPr>
          <w:rFonts w:eastAsia="Arial" w:cs="Arial"/>
          <w:lang w:val="en-US"/>
        </w:rPr>
        <w:t xml:space="preserve"> to recreate it with the exact same dataset or snapshot of time when working with real time data. A snapshot contains the information for a certain time and date. For our </w:t>
      </w:r>
      <w:proofErr w:type="spellStart"/>
      <w:r w:rsidR="66A827E6" w:rsidRPr="591A9457">
        <w:rPr>
          <w:rFonts w:eastAsia="Arial" w:cs="Arial"/>
          <w:lang w:val="en-US"/>
        </w:rPr>
        <w:t>G</w:t>
      </w:r>
      <w:r w:rsidRPr="591A9457">
        <w:rPr>
          <w:rFonts w:eastAsia="Arial" w:cs="Arial"/>
          <w:lang w:val="en-US"/>
        </w:rPr>
        <w:t>reenlabel</w:t>
      </w:r>
      <w:proofErr w:type="spellEnd"/>
      <w:r w:rsidRPr="00F579D9">
        <w:rPr>
          <w:rFonts w:eastAsia="Arial" w:cs="Arial"/>
          <w:lang w:val="en-US"/>
        </w:rPr>
        <w:t xml:space="preserve"> dashboard we created a snapshot of a certain time and date of the dashboard. This makes us able to validate the dashboard in another environment. Most of the </w:t>
      </w:r>
      <w:r w:rsidR="1C545DAD" w:rsidRPr="4A85CF43">
        <w:rPr>
          <w:rFonts w:eastAsia="Arial" w:cs="Arial"/>
          <w:lang w:val="en-US"/>
        </w:rPr>
        <w:t>time</w:t>
      </w:r>
      <w:r w:rsidRPr="00F579D9">
        <w:rPr>
          <w:rFonts w:eastAsia="Arial" w:cs="Arial"/>
          <w:lang w:val="en-US"/>
        </w:rPr>
        <w:t xml:space="preserve"> when a </w:t>
      </w:r>
      <w:r w:rsidR="0019195B" w:rsidRPr="00F579D9">
        <w:rPr>
          <w:rFonts w:eastAsia="Arial" w:cs="Arial"/>
          <w:lang w:val="en-US"/>
        </w:rPr>
        <w:t>dashboard</w:t>
      </w:r>
      <w:r w:rsidRPr="00F579D9">
        <w:rPr>
          <w:rFonts w:eastAsia="Arial" w:cs="Arial"/>
          <w:lang w:val="en-US"/>
        </w:rPr>
        <w:t xml:space="preserve"> is created in </w:t>
      </w:r>
      <w:proofErr w:type="spellStart"/>
      <w:r w:rsidR="4B82ABCC" w:rsidRPr="591A9457">
        <w:rPr>
          <w:rFonts w:eastAsia="Arial" w:cs="Arial"/>
          <w:lang w:val="en-US"/>
        </w:rPr>
        <w:t>P</w:t>
      </w:r>
      <w:r w:rsidR="1C545DAD" w:rsidRPr="591A9457">
        <w:rPr>
          <w:rFonts w:eastAsia="Arial" w:cs="Arial"/>
          <w:lang w:val="en-US"/>
        </w:rPr>
        <w:t>ower</w:t>
      </w:r>
      <w:r w:rsidR="420351B4" w:rsidRPr="591A9457">
        <w:rPr>
          <w:rFonts w:eastAsia="Arial" w:cs="Arial"/>
          <w:lang w:val="en-US"/>
        </w:rPr>
        <w:t>BI</w:t>
      </w:r>
      <w:proofErr w:type="spellEnd"/>
      <w:r w:rsidRPr="00F579D9">
        <w:rPr>
          <w:rFonts w:eastAsia="Arial" w:cs="Arial"/>
          <w:lang w:val="en-US"/>
        </w:rPr>
        <w:t xml:space="preserve"> for example the validation needs to be done in another environment like </w:t>
      </w:r>
      <w:r w:rsidR="0019195B" w:rsidRPr="00F579D9">
        <w:rPr>
          <w:rFonts w:eastAsia="Arial" w:cs="Arial"/>
          <w:lang w:val="en-US"/>
        </w:rPr>
        <w:t>tableau</w:t>
      </w:r>
      <w:r w:rsidRPr="00F579D9">
        <w:rPr>
          <w:rFonts w:eastAsia="Arial" w:cs="Arial"/>
          <w:lang w:val="en-US"/>
        </w:rPr>
        <w:t xml:space="preserve"> or </w:t>
      </w:r>
      <w:r w:rsidR="00F26508">
        <w:rPr>
          <w:rFonts w:eastAsia="Arial" w:cs="Arial"/>
          <w:lang w:val="en-US"/>
        </w:rPr>
        <w:t>P</w:t>
      </w:r>
      <w:r w:rsidRPr="00F579D9">
        <w:rPr>
          <w:rFonts w:eastAsia="Arial" w:cs="Arial"/>
          <w:lang w:val="en-US"/>
        </w:rPr>
        <w:t xml:space="preserve">ython with the exact same data either </w:t>
      </w:r>
      <w:r w:rsidR="0019195B" w:rsidRPr="00F579D9">
        <w:rPr>
          <w:rFonts w:eastAsia="Arial" w:cs="Arial"/>
          <w:lang w:val="en-US"/>
        </w:rPr>
        <w:t>real time</w:t>
      </w:r>
      <w:r w:rsidRPr="00F579D9">
        <w:rPr>
          <w:rFonts w:eastAsia="Arial" w:cs="Arial"/>
          <w:lang w:val="en-US"/>
        </w:rPr>
        <w:t xml:space="preserve"> or static. </w:t>
      </w:r>
    </w:p>
    <w:p w14:paraId="55976AD1" w14:textId="4194B9F6" w:rsidR="7035BD35" w:rsidRPr="00F579D9" w:rsidRDefault="7035BD35" w:rsidP="7051655D">
      <w:pPr>
        <w:rPr>
          <w:lang w:val="en-US"/>
        </w:rPr>
      </w:pPr>
      <w:r w:rsidRPr="00F579D9">
        <w:rPr>
          <w:rFonts w:eastAsia="Arial" w:cs="Arial"/>
          <w:lang w:val="en-US"/>
        </w:rPr>
        <w:t xml:space="preserve"> </w:t>
      </w:r>
    </w:p>
    <w:p w14:paraId="34E9563E" w14:textId="47B8D1A4" w:rsidR="7035BD35" w:rsidRPr="00F579D9" w:rsidRDefault="7035BD35" w:rsidP="7051655D">
      <w:pPr>
        <w:rPr>
          <w:rFonts w:eastAsia="Arial" w:cs="Arial"/>
          <w:lang w:val="en-US"/>
        </w:rPr>
      </w:pPr>
      <w:r w:rsidRPr="00F579D9">
        <w:rPr>
          <w:rFonts w:eastAsia="Arial" w:cs="Arial"/>
          <w:lang w:val="en-US"/>
        </w:rPr>
        <w:t xml:space="preserve">Our </w:t>
      </w:r>
      <w:proofErr w:type="spellStart"/>
      <w:r w:rsidR="07F15F60" w:rsidRPr="6A5C00AB">
        <w:rPr>
          <w:rFonts w:eastAsia="Arial" w:cs="Arial"/>
          <w:lang w:val="en-US"/>
        </w:rPr>
        <w:t>G</w:t>
      </w:r>
      <w:r w:rsidRPr="6A5C00AB">
        <w:rPr>
          <w:rFonts w:eastAsia="Arial" w:cs="Arial"/>
          <w:lang w:val="en-US"/>
        </w:rPr>
        <w:t>reenlabel</w:t>
      </w:r>
      <w:proofErr w:type="spellEnd"/>
      <w:r w:rsidRPr="00F579D9">
        <w:rPr>
          <w:rFonts w:eastAsia="Arial" w:cs="Arial"/>
          <w:lang w:val="en-US"/>
        </w:rPr>
        <w:t xml:space="preserve"> dashboard is made in </w:t>
      </w:r>
      <w:r w:rsidR="00F26508">
        <w:rPr>
          <w:rFonts w:eastAsia="Arial" w:cs="Arial"/>
          <w:lang w:val="en-US"/>
        </w:rPr>
        <w:t>P</w:t>
      </w:r>
      <w:r w:rsidRPr="00F579D9">
        <w:rPr>
          <w:rFonts w:eastAsia="Arial" w:cs="Arial"/>
          <w:lang w:val="en-US"/>
        </w:rPr>
        <w:t xml:space="preserve">ython which means we can validate it in a program like </w:t>
      </w:r>
      <w:proofErr w:type="spellStart"/>
      <w:r w:rsidR="5C094AF0" w:rsidRPr="6A5C00AB">
        <w:rPr>
          <w:rFonts w:eastAsia="Arial" w:cs="Arial"/>
          <w:lang w:val="en-US"/>
        </w:rPr>
        <w:t>P</w:t>
      </w:r>
      <w:r w:rsidR="1C545DAD" w:rsidRPr="6A5C00AB">
        <w:rPr>
          <w:rFonts w:eastAsia="Arial" w:cs="Arial"/>
          <w:lang w:val="en-US"/>
        </w:rPr>
        <w:t>ower</w:t>
      </w:r>
      <w:r w:rsidR="2926D191" w:rsidRPr="6A5C00AB">
        <w:rPr>
          <w:rFonts w:eastAsia="Arial" w:cs="Arial"/>
          <w:lang w:val="en-US"/>
        </w:rPr>
        <w:t>BI</w:t>
      </w:r>
      <w:proofErr w:type="spellEnd"/>
      <w:r w:rsidRPr="00F579D9">
        <w:rPr>
          <w:rFonts w:eastAsia="Arial" w:cs="Arial"/>
          <w:lang w:val="en-US"/>
        </w:rPr>
        <w:t xml:space="preserve"> based on a snapshot we explained before. To make the </w:t>
      </w:r>
      <w:r w:rsidR="0019195B" w:rsidRPr="00F579D9">
        <w:rPr>
          <w:rFonts w:eastAsia="Arial" w:cs="Arial"/>
          <w:lang w:val="en-US"/>
        </w:rPr>
        <w:t>validation</w:t>
      </w:r>
      <w:r w:rsidRPr="00F579D9">
        <w:rPr>
          <w:rFonts w:eastAsia="Arial" w:cs="Arial"/>
          <w:lang w:val="en-US"/>
        </w:rPr>
        <w:t xml:space="preserve"> more unbiased we asked a </w:t>
      </w:r>
      <w:r w:rsidR="12CB9980" w:rsidRPr="4A85CF43">
        <w:rPr>
          <w:rFonts w:eastAsia="Arial" w:cs="Arial"/>
          <w:lang w:val="en-US"/>
        </w:rPr>
        <w:t>part-time</w:t>
      </w:r>
      <w:r w:rsidRPr="00F579D9">
        <w:rPr>
          <w:rFonts w:eastAsia="Arial" w:cs="Arial"/>
          <w:lang w:val="en-US"/>
        </w:rPr>
        <w:t xml:space="preserve"> project member to do this process as he is less familiar with our code and dashboard. The reason for this is to let him try and make the exact same visuals and measures/calculations with the same data and see if the answers are the same as the initial dashboard. If the values are one and the same this means that the calculations are being performed accordingly</w:t>
      </w:r>
      <w:r w:rsidR="13ED8B38" w:rsidRPr="4A85CF43">
        <w:rPr>
          <w:rFonts w:eastAsia="Arial" w:cs="Arial"/>
          <w:lang w:val="en-US"/>
        </w:rPr>
        <w:t>,</w:t>
      </w:r>
      <w:r w:rsidRPr="00F579D9">
        <w:rPr>
          <w:rFonts w:eastAsia="Arial" w:cs="Arial"/>
          <w:lang w:val="en-US"/>
        </w:rPr>
        <w:t xml:space="preserve"> if not </w:t>
      </w:r>
      <w:r w:rsidR="743D01DD" w:rsidRPr="4A85CF43">
        <w:rPr>
          <w:rFonts w:eastAsia="Arial" w:cs="Arial"/>
          <w:lang w:val="en-US"/>
        </w:rPr>
        <w:t>then</w:t>
      </w:r>
      <w:r w:rsidRPr="00F579D9">
        <w:rPr>
          <w:rFonts w:eastAsia="Arial" w:cs="Arial"/>
          <w:lang w:val="en-US"/>
        </w:rPr>
        <w:t xml:space="preserve"> there could be a problem with the initial code/dashboard.</w:t>
      </w:r>
    </w:p>
    <w:p w14:paraId="15EE1DDC" w14:textId="23FE2DAB" w:rsidR="7035BD35" w:rsidRPr="00F579D9" w:rsidRDefault="7035BD35" w:rsidP="7051655D">
      <w:pPr>
        <w:rPr>
          <w:lang w:val="en-US"/>
        </w:rPr>
      </w:pPr>
      <w:r w:rsidRPr="00F579D9">
        <w:rPr>
          <w:rFonts w:eastAsia="Arial" w:cs="Arial"/>
          <w:lang w:val="en-US"/>
        </w:rPr>
        <w:t xml:space="preserve"> </w:t>
      </w:r>
    </w:p>
    <w:p w14:paraId="48BC4B8C" w14:textId="7BAC0974" w:rsidR="008C05F2" w:rsidRDefault="7035BD35" w:rsidP="008C05F2">
      <w:pPr>
        <w:rPr>
          <w:rFonts w:eastAsia="Arial" w:cs="Arial"/>
          <w:lang w:val="en-US"/>
        </w:rPr>
      </w:pPr>
      <w:r w:rsidRPr="00F579D9">
        <w:rPr>
          <w:rFonts w:eastAsia="Arial" w:cs="Arial"/>
          <w:lang w:val="en-US"/>
        </w:rPr>
        <w:t>We choose to make a snapshot to validate our dashboard</w:t>
      </w:r>
      <w:r w:rsidR="1DEBF7C9" w:rsidRPr="4A85CF43">
        <w:rPr>
          <w:rFonts w:eastAsia="Arial" w:cs="Arial"/>
          <w:lang w:val="en-US"/>
        </w:rPr>
        <w:t>,</w:t>
      </w:r>
      <w:r w:rsidRPr="00F579D9">
        <w:rPr>
          <w:rFonts w:eastAsia="Arial" w:cs="Arial"/>
          <w:lang w:val="en-US"/>
        </w:rPr>
        <w:t xml:space="preserve"> instead of connecting to the same API. This choice was made with certain things in mind like the connection that the API makes with the </w:t>
      </w:r>
      <w:r w:rsidR="2581A5C6" w:rsidRPr="7A8D4538">
        <w:rPr>
          <w:rFonts w:eastAsia="Arial" w:cs="Arial"/>
          <w:lang w:val="en-US"/>
        </w:rPr>
        <w:t>P</w:t>
      </w:r>
      <w:r w:rsidRPr="7A8D4538">
        <w:rPr>
          <w:rFonts w:eastAsia="Arial" w:cs="Arial"/>
          <w:lang w:val="en-US"/>
        </w:rPr>
        <w:t>ython</w:t>
      </w:r>
      <w:r w:rsidRPr="00F579D9">
        <w:rPr>
          <w:rFonts w:eastAsia="Arial" w:cs="Arial"/>
          <w:lang w:val="en-US"/>
        </w:rPr>
        <w:t xml:space="preserve"> script and </w:t>
      </w:r>
      <w:proofErr w:type="spellStart"/>
      <w:r w:rsidR="1C545DAD" w:rsidRPr="4A85CF43">
        <w:rPr>
          <w:rFonts w:eastAsia="Arial" w:cs="Arial"/>
          <w:lang w:val="en-US"/>
        </w:rPr>
        <w:t>power</w:t>
      </w:r>
      <w:r w:rsidR="0B7E7D43" w:rsidRPr="4A85CF43">
        <w:rPr>
          <w:rFonts w:eastAsia="Arial" w:cs="Arial"/>
          <w:lang w:val="en-US"/>
        </w:rPr>
        <w:t>BI</w:t>
      </w:r>
      <w:proofErr w:type="spellEnd"/>
      <w:r w:rsidR="1C545DAD" w:rsidRPr="4A85CF43">
        <w:rPr>
          <w:rFonts w:eastAsia="Arial" w:cs="Arial"/>
          <w:lang w:val="en-US"/>
        </w:rPr>
        <w:t>.</w:t>
      </w:r>
      <w:r w:rsidRPr="00F579D9">
        <w:rPr>
          <w:rFonts w:eastAsia="Arial" w:cs="Arial"/>
          <w:lang w:val="en-US"/>
        </w:rPr>
        <w:t xml:space="preserve"> This API connection could possibly create a problem that would otherwise not be </w:t>
      </w:r>
      <w:r w:rsidR="0019195B" w:rsidRPr="00F579D9">
        <w:rPr>
          <w:rFonts w:eastAsia="Arial" w:cs="Arial"/>
          <w:lang w:val="en-US"/>
        </w:rPr>
        <w:t>there,</w:t>
      </w:r>
      <w:r w:rsidRPr="00F579D9">
        <w:rPr>
          <w:rFonts w:eastAsia="Arial" w:cs="Arial"/>
          <w:lang w:val="en-US"/>
        </w:rPr>
        <w:t xml:space="preserve"> and the other reason is to make the validation process </w:t>
      </w:r>
      <w:r w:rsidR="320E07DF" w:rsidRPr="4A85CF43">
        <w:rPr>
          <w:rFonts w:eastAsia="Arial" w:cs="Arial"/>
          <w:lang w:val="en-US"/>
        </w:rPr>
        <w:t>easier</w:t>
      </w:r>
      <w:r w:rsidR="1C545DAD" w:rsidRPr="4A85CF43">
        <w:rPr>
          <w:rFonts w:eastAsia="Arial" w:cs="Arial"/>
          <w:lang w:val="en-US"/>
        </w:rPr>
        <w:t xml:space="preserve">, </w:t>
      </w:r>
      <w:proofErr w:type="gramStart"/>
      <w:r w:rsidR="1C545DAD" w:rsidRPr="4A85CF43">
        <w:rPr>
          <w:rFonts w:eastAsia="Arial" w:cs="Arial"/>
          <w:lang w:val="en-US"/>
        </w:rPr>
        <w:t>quick</w:t>
      </w:r>
      <w:r w:rsidR="2083BB40" w:rsidRPr="4A85CF43">
        <w:rPr>
          <w:rFonts w:eastAsia="Arial" w:cs="Arial"/>
          <w:lang w:val="en-US"/>
        </w:rPr>
        <w:t>er</w:t>
      </w:r>
      <w:proofErr w:type="gramEnd"/>
      <w:r w:rsidRPr="00F579D9">
        <w:rPr>
          <w:rFonts w:eastAsia="Arial" w:cs="Arial"/>
          <w:lang w:val="en-US"/>
        </w:rPr>
        <w:t xml:space="preserve"> and reliable with the use of a snapshot.</w:t>
      </w:r>
    </w:p>
    <w:p w14:paraId="2985200B" w14:textId="77777777" w:rsidR="0020324E" w:rsidRPr="00DE3CD9" w:rsidRDefault="0020324E" w:rsidP="008C05F2">
      <w:pPr>
        <w:rPr>
          <w:lang w:val="en-US"/>
        </w:rPr>
      </w:pPr>
    </w:p>
    <w:p w14:paraId="33819AC9" w14:textId="3C168833" w:rsidR="008C05F2" w:rsidRDefault="00E32E05" w:rsidP="008C05F2">
      <w:pPr>
        <w:rPr>
          <w:b/>
          <w:bCs/>
          <w:lang w:val="en-GB"/>
        </w:rPr>
      </w:pPr>
      <w:r>
        <w:rPr>
          <w:b/>
          <w:bCs/>
          <w:lang w:val="en-GB"/>
        </w:rPr>
        <w:t>F</w:t>
      </w:r>
      <w:r w:rsidR="008C05F2" w:rsidRPr="7051655D">
        <w:rPr>
          <w:b/>
          <w:bCs/>
          <w:lang w:val="en-GB"/>
        </w:rPr>
        <w:t>indings</w:t>
      </w:r>
      <w:r>
        <w:rPr>
          <w:b/>
          <w:bCs/>
          <w:lang w:val="en-GB"/>
        </w:rPr>
        <w:t>:</w:t>
      </w:r>
    </w:p>
    <w:p w14:paraId="56E3D720" w14:textId="03EB3013" w:rsidR="00B53ACA" w:rsidRPr="008E1B3F" w:rsidRDefault="00B53ACA" w:rsidP="008C05F2">
      <w:pPr>
        <w:rPr>
          <w:rFonts w:ascii="Segoe UI" w:eastAsia="Segoe UI" w:hAnsi="Segoe UI" w:cs="Segoe UI"/>
          <w:sz w:val="18"/>
          <w:szCs w:val="18"/>
          <w:lang w:val="en-US"/>
        </w:rPr>
      </w:pPr>
      <w:r w:rsidRPr="008E1B3F">
        <w:rPr>
          <w:lang w:val="en-GB"/>
        </w:rPr>
        <w:t xml:space="preserve">In this method </w:t>
      </w:r>
      <w:r w:rsidR="005F4316" w:rsidRPr="008E1B3F">
        <w:rPr>
          <w:lang w:val="en-GB"/>
        </w:rPr>
        <w:t>common ways of validating a dashboard</w:t>
      </w:r>
      <w:r w:rsidR="00867DE0" w:rsidRPr="008E1B3F">
        <w:rPr>
          <w:lang w:val="en-GB"/>
        </w:rPr>
        <w:t xml:space="preserve"> with either a snapshot or a real time data connection</w:t>
      </w:r>
      <w:r w:rsidR="392171A2" w:rsidRPr="4A85CF43">
        <w:rPr>
          <w:lang w:val="en-GB"/>
        </w:rPr>
        <w:t xml:space="preserve"> </w:t>
      </w:r>
      <w:r w:rsidR="00310E00" w:rsidRPr="373D0C26">
        <w:rPr>
          <w:lang w:val="en-GB"/>
        </w:rPr>
        <w:t>was</w:t>
      </w:r>
      <w:r w:rsidR="392171A2" w:rsidRPr="4A85CF43">
        <w:rPr>
          <w:lang w:val="en-GB"/>
        </w:rPr>
        <w:t xml:space="preserve"> found</w:t>
      </w:r>
      <w:r w:rsidR="4EF093FC" w:rsidRPr="4A85CF43">
        <w:rPr>
          <w:lang w:val="en-GB"/>
        </w:rPr>
        <w:t>. I</w:t>
      </w:r>
      <w:r w:rsidR="28980B17" w:rsidRPr="4A85CF43">
        <w:rPr>
          <w:lang w:val="en-GB"/>
        </w:rPr>
        <w:t>t was</w:t>
      </w:r>
      <w:r w:rsidR="00867DE0" w:rsidRPr="008E1B3F">
        <w:rPr>
          <w:lang w:val="en-GB"/>
        </w:rPr>
        <w:t xml:space="preserve"> also </w:t>
      </w:r>
      <w:r w:rsidR="008E1B3F" w:rsidRPr="008E1B3F">
        <w:rPr>
          <w:lang w:val="en-GB"/>
        </w:rPr>
        <w:t>found that validating in another coding environment with the same data can help prove the validity of the data and thus the dashboard itself</w:t>
      </w:r>
      <w:r w:rsidR="791FA56C" w:rsidRPr="0D42D7D3">
        <w:rPr>
          <w:lang w:val="en-GB"/>
        </w:rPr>
        <w:t>, that is</w:t>
      </w:r>
      <w:r w:rsidR="0083074C">
        <w:rPr>
          <w:lang w:val="en-GB"/>
        </w:rPr>
        <w:t xml:space="preserve"> if the values align.</w:t>
      </w:r>
    </w:p>
    <w:p w14:paraId="32F67209" w14:textId="77777777" w:rsidR="008C05F2" w:rsidRPr="00F579D9" w:rsidRDefault="008C05F2" w:rsidP="7051655D">
      <w:pPr>
        <w:rPr>
          <w:lang w:val="en-US"/>
        </w:rPr>
      </w:pPr>
    </w:p>
    <w:p w14:paraId="767E4A80" w14:textId="41912106" w:rsidR="089181CF" w:rsidRDefault="089181CF" w:rsidP="7051655D">
      <w:r>
        <w:rPr>
          <w:noProof/>
        </w:rPr>
        <w:drawing>
          <wp:inline distT="0" distB="0" distL="0" distR="0" wp14:anchorId="174EC9C5" wp14:editId="1C1940E7">
            <wp:extent cx="414564" cy="420660"/>
            <wp:effectExtent l="0" t="0" r="0" b="0"/>
            <wp:docPr id="2036826805" name="Picture 2036826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4564" cy="420660"/>
                    </a:xfrm>
                    <a:prstGeom prst="rect">
                      <a:avLst/>
                    </a:prstGeom>
                  </pic:spPr>
                </pic:pic>
              </a:graphicData>
            </a:graphic>
          </wp:inline>
        </w:drawing>
      </w:r>
    </w:p>
    <w:p w14:paraId="2C117241" w14:textId="56A5BE2F" w:rsidR="7051655D" w:rsidRDefault="7051655D" w:rsidP="7051655D"/>
    <w:p w14:paraId="4D335FC8" w14:textId="346AD7E8" w:rsidR="7035BD35" w:rsidRPr="00F579D9" w:rsidRDefault="00FF3A0A" w:rsidP="00CE354F">
      <w:pPr>
        <w:pStyle w:val="Heading3"/>
        <w:rPr>
          <w:lang w:val="en-US"/>
        </w:rPr>
      </w:pPr>
      <w:bookmarkStart w:id="29" w:name="_Toc169513090"/>
      <w:r w:rsidRPr="1852389D">
        <w:rPr>
          <w:rFonts w:eastAsia="Arial"/>
          <w:lang w:val="en-US"/>
        </w:rPr>
        <w:t xml:space="preserve">1.4.3 </w:t>
      </w:r>
      <w:r w:rsidR="7035BD35" w:rsidRPr="1852389D">
        <w:rPr>
          <w:rFonts w:eastAsia="Arial"/>
          <w:lang w:val="en-US"/>
        </w:rPr>
        <w:t>Peer review</w:t>
      </w:r>
      <w:bookmarkEnd w:id="29"/>
    </w:p>
    <w:p w14:paraId="669650F2" w14:textId="62C87F08" w:rsidR="7051655D" w:rsidRDefault="7051655D" w:rsidP="7051655D">
      <w:pPr>
        <w:rPr>
          <w:rFonts w:eastAsia="Arial" w:cs="Arial"/>
          <w:lang w:val="en-US"/>
        </w:rPr>
      </w:pPr>
    </w:p>
    <w:p w14:paraId="52A87EE2" w14:textId="15EF06FE" w:rsidR="63CF2279" w:rsidRDefault="63CF2279" w:rsidP="7051655D">
      <w:pPr>
        <w:rPr>
          <w:rFonts w:eastAsia="Arial" w:cs="Arial"/>
          <w:lang w:val="en-US"/>
        </w:rPr>
      </w:pPr>
      <w:r w:rsidRPr="7051655D">
        <w:rPr>
          <w:rFonts w:eastAsia="Arial" w:cs="Arial"/>
          <w:lang w:val="en-US"/>
        </w:rPr>
        <w:t xml:space="preserve">The dashboard validation has been reviewed by our project members as well as our content </w:t>
      </w:r>
      <w:r w:rsidR="3CDCAA08" w:rsidRPr="7051655D">
        <w:rPr>
          <w:rFonts w:eastAsia="Arial" w:cs="Arial"/>
          <w:lang w:val="en-US"/>
        </w:rPr>
        <w:t>coach,</w:t>
      </w:r>
      <w:r w:rsidRPr="7051655D">
        <w:rPr>
          <w:rFonts w:eastAsia="Arial" w:cs="Arial"/>
          <w:lang w:val="en-US"/>
        </w:rPr>
        <w:t xml:space="preserve"> </w:t>
      </w:r>
      <w:r w:rsidRPr="2889E1C6">
        <w:rPr>
          <w:rFonts w:eastAsia="Arial" w:cs="Arial"/>
          <w:lang w:val="en-US"/>
        </w:rPr>
        <w:t>wh</w:t>
      </w:r>
      <w:r w:rsidR="24571F62" w:rsidRPr="2889E1C6">
        <w:rPr>
          <w:rFonts w:eastAsia="Arial" w:cs="Arial"/>
          <w:lang w:val="en-US"/>
        </w:rPr>
        <w:t>o</w:t>
      </w:r>
      <w:r w:rsidR="5FDDBEA2" w:rsidRPr="7051655D">
        <w:rPr>
          <w:rFonts w:eastAsia="Arial" w:cs="Arial"/>
          <w:lang w:val="en-US"/>
        </w:rPr>
        <w:t xml:space="preserve"> is a professional in this field. During the review they looked at </w:t>
      </w:r>
      <w:r w:rsidR="5C900C45" w:rsidRPr="7051655D">
        <w:rPr>
          <w:rFonts w:eastAsia="Arial" w:cs="Arial"/>
          <w:lang w:val="en-US"/>
        </w:rPr>
        <w:t>the validation code and if it represented the same steps in both coding environments.</w:t>
      </w:r>
      <w:r w:rsidR="2712D197" w:rsidRPr="7051655D">
        <w:rPr>
          <w:rFonts w:eastAsia="Arial" w:cs="Arial"/>
          <w:lang w:val="en-US"/>
        </w:rPr>
        <w:t xml:space="preserve"> </w:t>
      </w:r>
      <w:r w:rsidR="7BF7609F" w:rsidRPr="7051655D">
        <w:rPr>
          <w:rFonts w:eastAsia="Arial" w:cs="Arial"/>
          <w:lang w:val="en-US"/>
        </w:rPr>
        <w:t xml:space="preserve">The dashboard that we made was created in </w:t>
      </w:r>
      <w:proofErr w:type="spellStart"/>
      <w:r w:rsidR="05E2EACD" w:rsidRPr="4A85CF43">
        <w:rPr>
          <w:rFonts w:eastAsia="Arial" w:cs="Arial"/>
          <w:lang w:val="en-US"/>
        </w:rPr>
        <w:t>Visual</w:t>
      </w:r>
      <w:r w:rsidR="5602FDE2" w:rsidRPr="4A85CF43">
        <w:rPr>
          <w:rFonts w:eastAsia="Arial" w:cs="Arial"/>
          <w:lang w:val="en-US"/>
        </w:rPr>
        <w:t>S</w:t>
      </w:r>
      <w:r w:rsidR="1C68B31A" w:rsidRPr="4A85CF43">
        <w:rPr>
          <w:rFonts w:eastAsia="Arial" w:cs="Arial"/>
          <w:lang w:val="en-US"/>
        </w:rPr>
        <w:t>tudio</w:t>
      </w:r>
      <w:r w:rsidR="33416682" w:rsidRPr="4A85CF43">
        <w:rPr>
          <w:rFonts w:eastAsia="Arial" w:cs="Arial"/>
          <w:lang w:val="en-US"/>
        </w:rPr>
        <w:t>C</w:t>
      </w:r>
      <w:r w:rsidR="1262A835" w:rsidRPr="4A85CF43">
        <w:rPr>
          <w:rFonts w:eastAsia="Arial" w:cs="Arial"/>
          <w:lang w:val="en-US"/>
        </w:rPr>
        <w:t>ode</w:t>
      </w:r>
      <w:proofErr w:type="spellEnd"/>
      <w:r w:rsidR="7BF7609F" w:rsidRPr="7051655D">
        <w:rPr>
          <w:rFonts w:eastAsia="Arial" w:cs="Arial"/>
          <w:lang w:val="en-US"/>
        </w:rPr>
        <w:t xml:space="preserve"> with </w:t>
      </w:r>
      <w:r w:rsidR="07D7CFD3" w:rsidRPr="49AD3B1A">
        <w:rPr>
          <w:rFonts w:eastAsia="Arial" w:cs="Arial"/>
          <w:lang w:val="en-US"/>
        </w:rPr>
        <w:t>P</w:t>
      </w:r>
      <w:r w:rsidR="7BF7609F" w:rsidRPr="49AD3B1A">
        <w:rPr>
          <w:rFonts w:eastAsia="Arial" w:cs="Arial"/>
          <w:lang w:val="en-US"/>
        </w:rPr>
        <w:t>ython</w:t>
      </w:r>
      <w:r w:rsidR="7BF7609F" w:rsidRPr="7051655D">
        <w:rPr>
          <w:rFonts w:eastAsia="Arial" w:cs="Arial"/>
          <w:lang w:val="en-US"/>
        </w:rPr>
        <w:t xml:space="preserve"> and various libraries for visuali</w:t>
      </w:r>
      <w:r w:rsidR="784E3036" w:rsidRPr="7051655D">
        <w:rPr>
          <w:rFonts w:eastAsia="Arial" w:cs="Arial"/>
          <w:lang w:val="en-US"/>
        </w:rPr>
        <w:t>z</w:t>
      </w:r>
      <w:r w:rsidR="7BF7609F" w:rsidRPr="7051655D">
        <w:rPr>
          <w:rFonts w:eastAsia="Arial" w:cs="Arial"/>
          <w:lang w:val="en-US"/>
        </w:rPr>
        <w:t>ations and lay-out changes.</w:t>
      </w:r>
      <w:r w:rsidR="054D79ED" w:rsidRPr="7051655D">
        <w:rPr>
          <w:rFonts w:eastAsia="Arial" w:cs="Arial"/>
          <w:lang w:val="en-US"/>
        </w:rPr>
        <w:t xml:space="preserve"> The validation was meant to fin</w:t>
      </w:r>
      <w:r w:rsidR="2870E6E9" w:rsidRPr="7051655D">
        <w:rPr>
          <w:rFonts w:eastAsia="Arial" w:cs="Arial"/>
          <w:lang w:val="en-US"/>
        </w:rPr>
        <w:t>d</w:t>
      </w:r>
      <w:r w:rsidR="054D79ED" w:rsidRPr="7051655D">
        <w:rPr>
          <w:rFonts w:eastAsia="Arial" w:cs="Arial"/>
          <w:lang w:val="en-US"/>
        </w:rPr>
        <w:t xml:space="preserve"> out if the calculations and transformations that were done in </w:t>
      </w:r>
      <w:r w:rsidR="00F26508">
        <w:rPr>
          <w:rFonts w:eastAsia="Arial" w:cs="Arial"/>
          <w:lang w:val="en-US"/>
        </w:rPr>
        <w:t>P</w:t>
      </w:r>
      <w:r w:rsidR="054D79ED" w:rsidRPr="7051655D">
        <w:rPr>
          <w:rFonts w:eastAsia="Arial" w:cs="Arial"/>
          <w:lang w:val="en-US"/>
        </w:rPr>
        <w:t xml:space="preserve">ython </w:t>
      </w:r>
      <w:r w:rsidR="4D056F3E" w:rsidRPr="7051655D">
        <w:rPr>
          <w:rFonts w:eastAsia="Arial" w:cs="Arial"/>
          <w:lang w:val="en-US"/>
        </w:rPr>
        <w:t xml:space="preserve">are correct. To validate this, we made the same calculations and transformations in power bi with DAX and M code. The outcome of the </w:t>
      </w:r>
      <w:proofErr w:type="spellStart"/>
      <w:r w:rsidR="3ED59D4E" w:rsidRPr="371C0626">
        <w:rPr>
          <w:rFonts w:eastAsia="Arial" w:cs="Arial"/>
          <w:lang w:val="en-US"/>
        </w:rPr>
        <w:t>P</w:t>
      </w:r>
      <w:r w:rsidR="4D056F3E" w:rsidRPr="371C0626">
        <w:rPr>
          <w:rFonts w:eastAsia="Arial" w:cs="Arial"/>
          <w:lang w:val="en-US"/>
        </w:rPr>
        <w:t>ower</w:t>
      </w:r>
      <w:r w:rsidR="340DCAFC" w:rsidRPr="371C0626">
        <w:rPr>
          <w:rFonts w:eastAsia="Arial" w:cs="Arial"/>
          <w:lang w:val="en-US"/>
        </w:rPr>
        <w:t>BI</w:t>
      </w:r>
      <w:proofErr w:type="spellEnd"/>
      <w:r w:rsidR="4D056F3E" w:rsidRPr="7051655D">
        <w:rPr>
          <w:rFonts w:eastAsia="Arial" w:cs="Arial"/>
          <w:lang w:val="en-US"/>
        </w:rPr>
        <w:t xml:space="preserve"> </w:t>
      </w:r>
      <w:r w:rsidR="4E83D6CE" w:rsidRPr="7051655D">
        <w:rPr>
          <w:rFonts w:eastAsia="Arial" w:cs="Arial"/>
          <w:lang w:val="en-US"/>
        </w:rPr>
        <w:t xml:space="preserve">calculations and transformations were the exact same as the calculations and transformations in </w:t>
      </w:r>
      <w:r w:rsidR="00F26508">
        <w:rPr>
          <w:rFonts w:eastAsia="Arial" w:cs="Arial"/>
          <w:lang w:val="en-US"/>
        </w:rPr>
        <w:t>P</w:t>
      </w:r>
      <w:r w:rsidR="4E83D6CE" w:rsidRPr="7051655D">
        <w:rPr>
          <w:rFonts w:eastAsia="Arial" w:cs="Arial"/>
          <w:lang w:val="en-US"/>
        </w:rPr>
        <w:t xml:space="preserve">ython which means that the </w:t>
      </w:r>
      <w:proofErr w:type="gramStart"/>
      <w:r w:rsidR="00310E00" w:rsidRPr="091E41E5">
        <w:rPr>
          <w:rFonts w:eastAsia="Arial" w:cs="Arial"/>
          <w:lang w:val="en-US"/>
        </w:rPr>
        <w:t>dashboard</w:t>
      </w:r>
      <w:proofErr w:type="gramEnd"/>
      <w:r w:rsidR="2E78E749" w:rsidRPr="091E41E5">
        <w:rPr>
          <w:rFonts w:eastAsia="Arial" w:cs="Arial"/>
          <w:lang w:val="en-US"/>
        </w:rPr>
        <w:t xml:space="preserve"> </w:t>
      </w:r>
      <w:r w:rsidR="4E83D6CE" w:rsidRPr="091E41E5">
        <w:rPr>
          <w:rFonts w:eastAsia="Arial" w:cs="Arial"/>
          <w:lang w:val="en-US"/>
        </w:rPr>
        <w:t>we made</w:t>
      </w:r>
      <w:r w:rsidR="4E83D6CE" w:rsidRPr="7051655D">
        <w:rPr>
          <w:rFonts w:eastAsia="Arial" w:cs="Arial"/>
          <w:lang w:val="en-US"/>
        </w:rPr>
        <w:t xml:space="preserve"> shows correct information</w:t>
      </w:r>
      <w:r w:rsidR="2DD64967" w:rsidRPr="7051655D">
        <w:rPr>
          <w:rFonts w:eastAsia="Arial" w:cs="Arial"/>
          <w:lang w:val="en-US"/>
        </w:rPr>
        <w:t xml:space="preserve"> according to the calculations we made.</w:t>
      </w:r>
    </w:p>
    <w:p w14:paraId="0B2AF233" w14:textId="77777777" w:rsidR="008C05F2" w:rsidRDefault="008C05F2" w:rsidP="7051655D">
      <w:pPr>
        <w:rPr>
          <w:rFonts w:eastAsia="Arial" w:cs="Arial"/>
          <w:lang w:val="en-US"/>
        </w:rPr>
      </w:pPr>
    </w:p>
    <w:p w14:paraId="60F3C13F" w14:textId="03BECB04" w:rsidR="008C05F2" w:rsidRDefault="00E32E05" w:rsidP="008C05F2">
      <w:pPr>
        <w:rPr>
          <w:b/>
          <w:bCs/>
          <w:lang w:val="en-GB"/>
        </w:rPr>
      </w:pPr>
      <w:r>
        <w:rPr>
          <w:b/>
          <w:bCs/>
          <w:lang w:val="en-GB"/>
        </w:rPr>
        <w:t>F</w:t>
      </w:r>
      <w:r w:rsidR="008C05F2" w:rsidRPr="7051655D">
        <w:rPr>
          <w:b/>
          <w:bCs/>
          <w:lang w:val="en-GB"/>
        </w:rPr>
        <w:t>indings</w:t>
      </w:r>
      <w:r>
        <w:rPr>
          <w:b/>
          <w:bCs/>
          <w:lang w:val="en-GB"/>
        </w:rPr>
        <w:t>:</w:t>
      </w:r>
    </w:p>
    <w:p w14:paraId="391D9B54" w14:textId="20B40D9C" w:rsidR="7035BD35" w:rsidRPr="00F579D9" w:rsidRDefault="00B16DCE" w:rsidP="7051655D">
      <w:pPr>
        <w:rPr>
          <w:lang w:val="en-US"/>
        </w:rPr>
      </w:pPr>
      <w:r>
        <w:rPr>
          <w:lang w:val="en-US"/>
        </w:rPr>
        <w:t xml:space="preserve">The </w:t>
      </w:r>
      <w:r w:rsidR="00BC05AE">
        <w:rPr>
          <w:lang w:val="en-US"/>
        </w:rPr>
        <w:t>validation process is more efficiently</w:t>
      </w:r>
      <w:r w:rsidR="00E943E8">
        <w:rPr>
          <w:lang w:val="en-US"/>
        </w:rPr>
        <w:t xml:space="preserve"> done with other members of the group</w:t>
      </w:r>
      <w:r w:rsidR="00CE5E7A">
        <w:rPr>
          <w:lang w:val="en-US"/>
        </w:rPr>
        <w:t xml:space="preserve"> and outside </w:t>
      </w:r>
      <w:r w:rsidR="00695380">
        <w:rPr>
          <w:lang w:val="en-US"/>
        </w:rPr>
        <w:t>influences</w:t>
      </w:r>
      <w:r w:rsidR="007D476E">
        <w:rPr>
          <w:lang w:val="en-US"/>
        </w:rPr>
        <w:t xml:space="preserve">. </w:t>
      </w:r>
      <w:r w:rsidR="00152F86">
        <w:rPr>
          <w:lang w:val="en-US"/>
        </w:rPr>
        <w:t>Having the validation process</w:t>
      </w:r>
      <w:r w:rsidR="00A22408">
        <w:rPr>
          <w:lang w:val="en-US"/>
        </w:rPr>
        <w:t xml:space="preserve"> checked by others also helps prove the validity of the initial </w:t>
      </w:r>
      <w:r w:rsidR="00866CB4">
        <w:rPr>
          <w:lang w:val="en-US"/>
        </w:rPr>
        <w:t xml:space="preserve">validation </w:t>
      </w:r>
      <w:r w:rsidR="00A22408">
        <w:rPr>
          <w:lang w:val="en-US"/>
        </w:rPr>
        <w:t>process itself.</w:t>
      </w:r>
    </w:p>
    <w:p w14:paraId="10407E04" w14:textId="2408B3B4" w:rsidR="7035BD35" w:rsidRPr="00F579D9" w:rsidRDefault="7035BD35" w:rsidP="7051655D">
      <w:pPr>
        <w:rPr>
          <w:lang w:val="en-US"/>
        </w:rPr>
      </w:pPr>
      <w:r w:rsidRPr="00F579D9">
        <w:rPr>
          <w:rFonts w:eastAsia="Arial" w:cs="Arial"/>
          <w:lang w:val="en-US"/>
        </w:rPr>
        <w:t xml:space="preserve"> </w:t>
      </w:r>
    </w:p>
    <w:p w14:paraId="490181EF" w14:textId="09CFED94" w:rsidR="548FA4CD" w:rsidRDefault="548FA4CD" w:rsidP="7051655D">
      <w:r>
        <w:rPr>
          <w:noProof/>
        </w:rPr>
        <w:drawing>
          <wp:inline distT="0" distB="0" distL="0" distR="0" wp14:anchorId="75D01172" wp14:editId="3276B94A">
            <wp:extent cx="445047" cy="414564"/>
            <wp:effectExtent l="0" t="0" r="0" b="0"/>
            <wp:docPr id="1338986958" name="Picture 1338986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5047" cy="414564"/>
                    </a:xfrm>
                    <a:prstGeom prst="rect">
                      <a:avLst/>
                    </a:prstGeom>
                  </pic:spPr>
                </pic:pic>
              </a:graphicData>
            </a:graphic>
          </wp:inline>
        </w:drawing>
      </w:r>
    </w:p>
    <w:p w14:paraId="44A0B26C" w14:textId="1C59D235" w:rsidR="7051655D" w:rsidRDefault="7051655D" w:rsidP="7051655D"/>
    <w:p w14:paraId="4333C4C9" w14:textId="10A029DC" w:rsidR="7035BD35" w:rsidRPr="00F579D9" w:rsidRDefault="00FF3A0A" w:rsidP="00CE354F">
      <w:pPr>
        <w:pStyle w:val="Heading3"/>
        <w:rPr>
          <w:lang w:val="en-US"/>
        </w:rPr>
      </w:pPr>
      <w:bookmarkStart w:id="30" w:name="_Toc169513091"/>
      <w:r w:rsidRPr="1852389D">
        <w:rPr>
          <w:rFonts w:eastAsia="Arial"/>
          <w:lang w:val="en-US"/>
        </w:rPr>
        <w:t xml:space="preserve">1.4.4 </w:t>
      </w:r>
      <w:r w:rsidR="7035BD35" w:rsidRPr="1852389D">
        <w:rPr>
          <w:rFonts w:eastAsia="Arial"/>
          <w:lang w:val="en-US"/>
        </w:rPr>
        <w:t>Co</w:t>
      </w:r>
      <w:r w:rsidR="008C05F2" w:rsidRPr="1852389D">
        <w:rPr>
          <w:rFonts w:eastAsia="Arial"/>
          <w:lang w:val="en-US"/>
        </w:rPr>
        <w:t>-</w:t>
      </w:r>
      <w:r w:rsidR="7035BD35" w:rsidRPr="1852389D">
        <w:rPr>
          <w:rFonts w:eastAsia="Arial"/>
          <w:lang w:val="en-US"/>
        </w:rPr>
        <w:t>creation</w:t>
      </w:r>
      <w:bookmarkEnd w:id="30"/>
    </w:p>
    <w:p w14:paraId="5F0036DD" w14:textId="11B65C00" w:rsidR="7051655D" w:rsidRDefault="7051655D" w:rsidP="7051655D">
      <w:pPr>
        <w:pStyle w:val="ListParagraph"/>
        <w:rPr>
          <w:rStyle w:val="eop"/>
          <w:rFonts w:cs="Arial"/>
          <w:color w:val="000000" w:themeColor="text1"/>
          <w:lang w:val="en-US"/>
        </w:rPr>
      </w:pPr>
    </w:p>
    <w:p w14:paraId="60B3A57A" w14:textId="3063DBE3" w:rsidR="3102780C" w:rsidRDefault="3102780C" w:rsidP="7051655D">
      <w:pPr>
        <w:rPr>
          <w:rStyle w:val="eop"/>
          <w:rFonts w:cs="Arial"/>
          <w:color w:val="000000" w:themeColor="text1"/>
          <w:lang w:val="en-US"/>
        </w:rPr>
      </w:pPr>
      <w:r w:rsidRPr="7051655D">
        <w:rPr>
          <w:rStyle w:val="eop"/>
          <w:rFonts w:cs="Arial"/>
          <w:color w:val="000000" w:themeColor="text1"/>
          <w:lang w:val="en-US"/>
        </w:rPr>
        <w:t xml:space="preserve">The validation process was done by collaboration with various users including our project members, our </w:t>
      </w:r>
      <w:proofErr w:type="gramStart"/>
      <w:r w:rsidRPr="7051655D">
        <w:rPr>
          <w:rStyle w:val="eop"/>
          <w:rFonts w:cs="Arial"/>
          <w:color w:val="000000" w:themeColor="text1"/>
          <w:lang w:val="en-US"/>
        </w:rPr>
        <w:t>teachers</w:t>
      </w:r>
      <w:proofErr w:type="gramEnd"/>
      <w:r w:rsidR="28E4C117" w:rsidRPr="7051655D">
        <w:rPr>
          <w:rStyle w:val="eop"/>
          <w:rFonts w:cs="Arial"/>
          <w:color w:val="000000" w:themeColor="text1"/>
          <w:lang w:val="en-US"/>
        </w:rPr>
        <w:t xml:space="preserve"> and our part time group members. </w:t>
      </w:r>
      <w:r w:rsidR="53BC2368" w:rsidRPr="4A85CF43">
        <w:rPr>
          <w:rStyle w:val="eop"/>
          <w:rFonts w:cs="Arial"/>
          <w:color w:val="000000" w:themeColor="text1"/>
          <w:lang w:val="en-US"/>
        </w:rPr>
        <w:t xml:space="preserve">The </w:t>
      </w:r>
      <w:r w:rsidR="091ACEC6" w:rsidRPr="4A85CF43">
        <w:rPr>
          <w:rStyle w:val="eop"/>
          <w:rFonts w:cs="Arial"/>
          <w:color w:val="000000" w:themeColor="text1"/>
          <w:lang w:val="en-US"/>
        </w:rPr>
        <w:t>part-time</w:t>
      </w:r>
      <w:r w:rsidR="28E4C117" w:rsidRPr="7051655D">
        <w:rPr>
          <w:rStyle w:val="eop"/>
          <w:rFonts w:cs="Arial"/>
          <w:color w:val="000000" w:themeColor="text1"/>
          <w:lang w:val="en-US"/>
        </w:rPr>
        <w:t xml:space="preserve"> group members helped us make the first iteration of the validation in which we </w:t>
      </w:r>
      <w:proofErr w:type="gramStart"/>
      <w:r w:rsidR="28E4C117" w:rsidRPr="7051655D">
        <w:rPr>
          <w:rStyle w:val="eop"/>
          <w:rFonts w:cs="Arial"/>
          <w:color w:val="000000" w:themeColor="text1"/>
          <w:lang w:val="en-US"/>
        </w:rPr>
        <w:t>came to the conclusion</w:t>
      </w:r>
      <w:proofErr w:type="gramEnd"/>
      <w:r w:rsidR="28E4C117" w:rsidRPr="7051655D">
        <w:rPr>
          <w:rStyle w:val="eop"/>
          <w:rFonts w:cs="Arial"/>
          <w:color w:val="000000" w:themeColor="text1"/>
          <w:lang w:val="en-US"/>
        </w:rPr>
        <w:t xml:space="preserve"> that the </w:t>
      </w:r>
      <w:r w:rsidR="1BECBBCD" w:rsidRPr="4A85CF43">
        <w:rPr>
          <w:rStyle w:val="eop"/>
          <w:rFonts w:cs="Arial"/>
          <w:color w:val="000000" w:themeColor="text1"/>
          <w:lang w:val="en-US"/>
        </w:rPr>
        <w:t>API</w:t>
      </w:r>
      <w:r w:rsidR="28E4C117" w:rsidRPr="7051655D">
        <w:rPr>
          <w:rStyle w:val="eop"/>
          <w:rFonts w:cs="Arial"/>
          <w:color w:val="000000" w:themeColor="text1"/>
          <w:lang w:val="en-US"/>
        </w:rPr>
        <w:t xml:space="preserve"> call is not accurate</w:t>
      </w:r>
      <w:r w:rsidR="10D6FDED" w:rsidRPr="7051655D">
        <w:rPr>
          <w:rStyle w:val="eop"/>
          <w:rFonts w:cs="Arial"/>
          <w:color w:val="000000" w:themeColor="text1"/>
          <w:lang w:val="en-US"/>
        </w:rPr>
        <w:t xml:space="preserve">, because the data from the </w:t>
      </w:r>
      <w:r w:rsidR="00F26508">
        <w:rPr>
          <w:rStyle w:val="eop"/>
          <w:rFonts w:cs="Arial"/>
          <w:color w:val="000000" w:themeColor="text1"/>
          <w:lang w:val="en-US"/>
        </w:rPr>
        <w:t>P</w:t>
      </w:r>
      <w:r w:rsidR="10D6FDED" w:rsidRPr="7051655D">
        <w:rPr>
          <w:rStyle w:val="eop"/>
          <w:rFonts w:cs="Arial"/>
          <w:color w:val="000000" w:themeColor="text1"/>
          <w:lang w:val="en-US"/>
        </w:rPr>
        <w:t xml:space="preserve">ython script did not </w:t>
      </w:r>
      <w:r w:rsidR="008C05F2" w:rsidRPr="7051655D">
        <w:rPr>
          <w:rStyle w:val="eop"/>
          <w:rFonts w:cs="Arial"/>
          <w:color w:val="000000" w:themeColor="text1"/>
          <w:lang w:val="en-US"/>
        </w:rPr>
        <w:t>align</w:t>
      </w:r>
      <w:r w:rsidR="10D6FDED" w:rsidRPr="7051655D">
        <w:rPr>
          <w:rStyle w:val="eop"/>
          <w:rFonts w:cs="Arial"/>
          <w:color w:val="000000" w:themeColor="text1"/>
          <w:lang w:val="en-US"/>
        </w:rPr>
        <w:t xml:space="preserve"> with the data loaded in </w:t>
      </w:r>
      <w:proofErr w:type="spellStart"/>
      <w:r w:rsidR="35E32154" w:rsidRPr="4AAE6502">
        <w:rPr>
          <w:rStyle w:val="eop"/>
          <w:rFonts w:cs="Arial"/>
          <w:color w:val="000000" w:themeColor="text1"/>
          <w:lang w:val="en-US"/>
        </w:rPr>
        <w:t>P</w:t>
      </w:r>
      <w:r w:rsidR="5598452B" w:rsidRPr="4AAE6502">
        <w:rPr>
          <w:rStyle w:val="eop"/>
          <w:rFonts w:cs="Arial"/>
          <w:color w:val="000000" w:themeColor="text1"/>
          <w:lang w:val="en-US"/>
        </w:rPr>
        <w:t>ower</w:t>
      </w:r>
      <w:r w:rsidR="1777D8E8" w:rsidRPr="4AAE6502">
        <w:rPr>
          <w:rStyle w:val="eop"/>
          <w:rFonts w:cs="Arial"/>
          <w:color w:val="000000" w:themeColor="text1"/>
          <w:lang w:val="en-US"/>
        </w:rPr>
        <w:t>BI</w:t>
      </w:r>
      <w:proofErr w:type="spellEnd"/>
      <w:r w:rsidR="5598452B" w:rsidRPr="4AAE6502">
        <w:rPr>
          <w:rStyle w:val="eop"/>
          <w:rFonts w:cs="Arial"/>
          <w:color w:val="000000" w:themeColor="text1"/>
          <w:lang w:val="en-US"/>
        </w:rPr>
        <w:t>.</w:t>
      </w:r>
      <w:r w:rsidR="10D6FDED" w:rsidRPr="7051655D">
        <w:rPr>
          <w:rStyle w:val="eop"/>
          <w:rFonts w:cs="Arial"/>
          <w:color w:val="000000" w:themeColor="text1"/>
          <w:lang w:val="en-US"/>
        </w:rPr>
        <w:t xml:space="preserve"> After investigating this misaligned between the data we </w:t>
      </w:r>
      <w:r w:rsidR="598BA9EB" w:rsidRPr="7051655D">
        <w:rPr>
          <w:rStyle w:val="eop"/>
          <w:rFonts w:cs="Arial"/>
          <w:color w:val="000000" w:themeColor="text1"/>
          <w:lang w:val="en-US"/>
        </w:rPr>
        <w:t xml:space="preserve">saw that the </w:t>
      </w:r>
      <w:r w:rsidR="007E1B74" w:rsidRPr="7051655D">
        <w:rPr>
          <w:rStyle w:val="eop"/>
          <w:rFonts w:cs="Arial"/>
          <w:color w:val="000000" w:themeColor="text1"/>
          <w:lang w:val="en-US"/>
        </w:rPr>
        <w:t>API</w:t>
      </w:r>
      <w:r w:rsidR="598BA9EB" w:rsidRPr="7051655D">
        <w:rPr>
          <w:rStyle w:val="eop"/>
          <w:rFonts w:cs="Arial"/>
          <w:color w:val="000000" w:themeColor="text1"/>
          <w:lang w:val="en-US"/>
        </w:rPr>
        <w:t xml:space="preserve"> call was requesting data from a column in a table that did not exist, but generated data anyway without generating an error.</w:t>
      </w:r>
    </w:p>
    <w:p w14:paraId="2B5A1AF7" w14:textId="3E87D6DB" w:rsidR="7051655D" w:rsidRDefault="7051655D" w:rsidP="7051655D">
      <w:pPr>
        <w:rPr>
          <w:rStyle w:val="eop"/>
          <w:rFonts w:cs="Arial"/>
          <w:color w:val="000000" w:themeColor="text1"/>
          <w:lang w:val="en-US"/>
        </w:rPr>
      </w:pPr>
    </w:p>
    <w:p w14:paraId="7AAB19FD" w14:textId="77935E58" w:rsidR="008C05F2" w:rsidRDefault="00E32E05" w:rsidP="008C05F2">
      <w:pPr>
        <w:rPr>
          <w:b/>
          <w:bCs/>
          <w:lang w:val="en-GB"/>
        </w:rPr>
      </w:pPr>
      <w:r>
        <w:rPr>
          <w:b/>
          <w:bCs/>
          <w:lang w:val="en-GB"/>
        </w:rPr>
        <w:t>F</w:t>
      </w:r>
      <w:r w:rsidR="008C05F2" w:rsidRPr="7051655D">
        <w:rPr>
          <w:b/>
          <w:bCs/>
          <w:lang w:val="en-GB"/>
        </w:rPr>
        <w:t>indings</w:t>
      </w:r>
      <w:r>
        <w:rPr>
          <w:b/>
          <w:bCs/>
          <w:lang w:val="en-GB"/>
        </w:rPr>
        <w:t>:</w:t>
      </w:r>
    </w:p>
    <w:p w14:paraId="6EBB74D9" w14:textId="0B93A1BC" w:rsidR="7051655D" w:rsidRDefault="00F94BC1" w:rsidP="7051655D">
      <w:pPr>
        <w:rPr>
          <w:rStyle w:val="eop"/>
          <w:rFonts w:cs="Arial"/>
          <w:color w:val="000000" w:themeColor="text1"/>
          <w:lang w:val="en-US"/>
        </w:rPr>
      </w:pPr>
      <w:r>
        <w:rPr>
          <w:rStyle w:val="eop"/>
          <w:rFonts w:cs="Arial"/>
          <w:color w:val="000000" w:themeColor="text1"/>
          <w:lang w:val="en-US"/>
        </w:rPr>
        <w:t xml:space="preserve">The collaboration helped </w:t>
      </w:r>
      <w:r w:rsidR="007B5291">
        <w:rPr>
          <w:rStyle w:val="eop"/>
          <w:rFonts w:cs="Arial"/>
          <w:color w:val="000000" w:themeColor="text1"/>
          <w:lang w:val="en-US"/>
        </w:rPr>
        <w:t xml:space="preserve">us </w:t>
      </w:r>
      <w:r w:rsidR="009E6332">
        <w:rPr>
          <w:rStyle w:val="eop"/>
          <w:rFonts w:cs="Arial"/>
          <w:color w:val="000000" w:themeColor="text1"/>
          <w:lang w:val="en-US"/>
        </w:rPr>
        <w:t xml:space="preserve">find some quarks in our </w:t>
      </w:r>
      <w:r w:rsidR="00F26508">
        <w:rPr>
          <w:rStyle w:val="eop"/>
          <w:rFonts w:cs="Arial"/>
          <w:color w:val="000000" w:themeColor="text1"/>
          <w:lang w:val="en-US"/>
        </w:rPr>
        <w:t>P</w:t>
      </w:r>
      <w:r w:rsidR="009E6332">
        <w:rPr>
          <w:rStyle w:val="eop"/>
          <w:rFonts w:cs="Arial"/>
          <w:color w:val="000000" w:themeColor="text1"/>
          <w:lang w:val="en-US"/>
        </w:rPr>
        <w:t xml:space="preserve">ython script as well as </w:t>
      </w:r>
      <w:r w:rsidR="007B5291">
        <w:rPr>
          <w:rStyle w:val="eop"/>
          <w:rFonts w:cs="Arial"/>
          <w:color w:val="000000" w:themeColor="text1"/>
          <w:lang w:val="en-US"/>
        </w:rPr>
        <w:t xml:space="preserve">in </w:t>
      </w:r>
      <w:r w:rsidR="009E6332">
        <w:rPr>
          <w:rStyle w:val="eop"/>
          <w:rFonts w:cs="Arial"/>
          <w:color w:val="000000" w:themeColor="text1"/>
          <w:lang w:val="en-US"/>
        </w:rPr>
        <w:t>the validation process.</w:t>
      </w:r>
    </w:p>
    <w:p w14:paraId="1846FBFE" w14:textId="77777777" w:rsidR="00BC003D" w:rsidRDefault="00BC003D" w:rsidP="7051655D">
      <w:pPr>
        <w:rPr>
          <w:rStyle w:val="eop"/>
          <w:rFonts w:cs="Arial"/>
          <w:color w:val="000000" w:themeColor="text1"/>
          <w:lang w:val="en-US"/>
        </w:rPr>
      </w:pPr>
    </w:p>
    <w:p w14:paraId="4CFC1A22" w14:textId="77777777" w:rsidR="007B5291" w:rsidRDefault="007B5291" w:rsidP="7051655D">
      <w:pPr>
        <w:rPr>
          <w:rStyle w:val="eop"/>
          <w:rFonts w:cs="Arial"/>
          <w:color w:val="000000" w:themeColor="text1"/>
          <w:lang w:val="en-US"/>
        </w:rPr>
      </w:pPr>
    </w:p>
    <w:p w14:paraId="1C8E7091" w14:textId="695EDD4E" w:rsidR="00BC003D" w:rsidRPr="00D723AA" w:rsidRDefault="2AC71A2B" w:rsidP="00CE354F">
      <w:pPr>
        <w:pStyle w:val="Heading3"/>
        <w:rPr>
          <w:rStyle w:val="eop"/>
          <w:lang w:val="en-US"/>
        </w:rPr>
      </w:pPr>
      <w:bookmarkStart w:id="31" w:name="_Toc169513092"/>
      <w:r w:rsidRPr="1852389D">
        <w:rPr>
          <w:rStyle w:val="eop"/>
          <w:lang w:val="en-US"/>
        </w:rPr>
        <w:t xml:space="preserve">1.4.5 </w:t>
      </w:r>
      <w:r w:rsidR="00BC003D" w:rsidRPr="1852389D">
        <w:rPr>
          <w:rStyle w:val="eop"/>
          <w:lang w:val="en-US"/>
        </w:rPr>
        <w:t>Answer to sub-question 4</w:t>
      </w:r>
      <w:bookmarkEnd w:id="31"/>
    </w:p>
    <w:p w14:paraId="32CFB29B" w14:textId="47B597D4" w:rsidR="00BC003D" w:rsidRPr="00BC003D" w:rsidRDefault="00BC003D" w:rsidP="00BC003D">
      <w:pPr>
        <w:rPr>
          <w:rStyle w:val="eop"/>
          <w:lang w:val="en-US"/>
        </w:rPr>
      </w:pPr>
      <w:r w:rsidRPr="00BC003D">
        <w:rPr>
          <w:rStyle w:val="normaltextrun"/>
          <w:rFonts w:cs="Arial"/>
          <w:color w:val="000000"/>
          <w:shd w:val="clear" w:color="auto" w:fill="FFFFFF"/>
          <w:lang w:val="en-US"/>
        </w:rPr>
        <w:t>How can this labelling system be validated and tested to verify that the labels are assigned as intended by the labelling system?</w:t>
      </w:r>
      <w:r w:rsidRPr="00BC003D">
        <w:rPr>
          <w:rStyle w:val="eop"/>
          <w:rFonts w:cs="Arial"/>
          <w:color w:val="000000"/>
          <w:shd w:val="clear" w:color="auto" w:fill="FFFFFF"/>
          <w:lang w:val="en-US"/>
        </w:rPr>
        <w:t> </w:t>
      </w:r>
    </w:p>
    <w:p w14:paraId="45DDB026" w14:textId="6503A160" w:rsidR="00BC003D" w:rsidRDefault="00BC003D" w:rsidP="7051655D">
      <w:pPr>
        <w:rPr>
          <w:rStyle w:val="eop"/>
          <w:rFonts w:cs="Arial"/>
          <w:color w:val="000000" w:themeColor="text1"/>
          <w:lang w:val="en-US"/>
        </w:rPr>
      </w:pPr>
    </w:p>
    <w:p w14:paraId="36F4E6A5" w14:textId="2B5A66D0" w:rsidR="003E0D8E" w:rsidRDefault="00DF143D" w:rsidP="7051655D">
      <w:pPr>
        <w:rPr>
          <w:rFonts w:cs="Arial"/>
          <w:color w:val="000000" w:themeColor="text1"/>
          <w:lang w:val="en-US"/>
        </w:rPr>
      </w:pPr>
      <w:r w:rsidRPr="00DF143D">
        <w:rPr>
          <w:rFonts w:cs="Arial"/>
          <w:color w:val="000000" w:themeColor="text1"/>
          <w:lang w:val="en-US"/>
        </w:rPr>
        <w:t xml:space="preserve">The labeling system can be validated and tested through a structured approach involving multiple techniques: Implement common data validation techniques such as range, type, format, consistency, uniqueness, existence, and referential integrity checks to ensure data quality. Best practices in dashboard validation include recreating the dashboard with the same dataset or a snapshot, validating in a different environment (e.g., </w:t>
      </w:r>
      <w:proofErr w:type="spellStart"/>
      <w:r w:rsidRPr="4AAE6502">
        <w:rPr>
          <w:rFonts w:cs="Arial"/>
          <w:color w:val="000000" w:themeColor="text1"/>
          <w:lang w:val="en-US"/>
        </w:rPr>
        <w:t>PowerBI</w:t>
      </w:r>
      <w:proofErr w:type="spellEnd"/>
      <w:r w:rsidRPr="00DF143D">
        <w:rPr>
          <w:rFonts w:cs="Arial"/>
          <w:color w:val="000000" w:themeColor="text1"/>
          <w:lang w:val="en-US"/>
        </w:rPr>
        <w:t xml:space="preserve">) to ensure calculations and visualizations match, and using snapshots to avoid API-related inconsistencies and ensure a stable dataset. </w:t>
      </w:r>
    </w:p>
    <w:p w14:paraId="58AB215D" w14:textId="460FE502" w:rsidR="371C0626" w:rsidRDefault="003E0D8E" w:rsidP="371C0626">
      <w:pPr>
        <w:rPr>
          <w:rFonts w:cs="Arial"/>
          <w:color w:val="000000" w:themeColor="text1"/>
          <w:lang w:val="en-US"/>
        </w:rPr>
      </w:pPr>
      <w:r w:rsidRPr="1852389D">
        <w:rPr>
          <w:rFonts w:cs="Arial"/>
          <w:color w:val="000000" w:themeColor="text1"/>
          <w:lang w:val="en-US"/>
        </w:rPr>
        <w:t>C</w:t>
      </w:r>
      <w:r w:rsidR="00DF143D" w:rsidRPr="1852389D">
        <w:rPr>
          <w:rFonts w:cs="Arial"/>
          <w:color w:val="000000" w:themeColor="text1"/>
          <w:lang w:val="en-US"/>
        </w:rPr>
        <w:t xml:space="preserve">onducting internal reviews with project members and experts to verify validation steps and comparing results across different tools (Python and </w:t>
      </w:r>
      <w:proofErr w:type="spellStart"/>
      <w:r w:rsidR="00DF143D" w:rsidRPr="1852389D">
        <w:rPr>
          <w:rFonts w:cs="Arial"/>
          <w:color w:val="000000" w:themeColor="text1"/>
          <w:lang w:val="en-US"/>
        </w:rPr>
        <w:t>PowerBI</w:t>
      </w:r>
      <w:proofErr w:type="spellEnd"/>
      <w:r w:rsidR="00DF143D" w:rsidRPr="1852389D">
        <w:rPr>
          <w:rFonts w:cs="Arial"/>
          <w:color w:val="000000" w:themeColor="text1"/>
          <w:lang w:val="en-US"/>
        </w:rPr>
        <w:t xml:space="preserve">) to confirm accuracy. </w:t>
      </w:r>
      <w:r w:rsidR="005449C0" w:rsidRPr="1852389D">
        <w:rPr>
          <w:rFonts w:cs="Arial"/>
          <w:color w:val="000000" w:themeColor="text1"/>
          <w:lang w:val="en-US"/>
        </w:rPr>
        <w:t>The</w:t>
      </w:r>
      <w:r w:rsidR="00DF143D" w:rsidRPr="1852389D">
        <w:rPr>
          <w:rFonts w:cs="Arial"/>
          <w:color w:val="000000" w:themeColor="text1"/>
          <w:lang w:val="en-US"/>
        </w:rPr>
        <w:t xml:space="preserve"> collaboration involve</w:t>
      </w:r>
      <w:r w:rsidR="005449C0" w:rsidRPr="1852389D">
        <w:rPr>
          <w:rFonts w:cs="Arial"/>
          <w:color w:val="000000" w:themeColor="text1"/>
          <w:lang w:val="en-US"/>
        </w:rPr>
        <w:t>s</w:t>
      </w:r>
      <w:r w:rsidR="00DF143D" w:rsidRPr="1852389D">
        <w:rPr>
          <w:rFonts w:cs="Arial"/>
          <w:color w:val="000000" w:themeColor="text1"/>
          <w:lang w:val="en-US"/>
        </w:rPr>
        <w:t xml:space="preserve"> engaging various stakeholders in the validation process and addressing issues identified during collaborative validation efforts to ensure a robust system. By combining these methods, the labeling system can be thoroughly validated to ensure that labels are assigned as intended</w:t>
      </w:r>
      <w:r w:rsidR="00197D34" w:rsidRPr="1852389D">
        <w:rPr>
          <w:rFonts w:cs="Arial"/>
          <w:color w:val="000000" w:themeColor="text1"/>
          <w:lang w:val="en-US"/>
        </w:rPr>
        <w:t xml:space="preserve"> and the data is valid</w:t>
      </w:r>
      <w:r w:rsidR="00DF143D" w:rsidRPr="1852389D">
        <w:rPr>
          <w:rFonts w:cs="Arial"/>
          <w:color w:val="000000" w:themeColor="text1"/>
          <w:lang w:val="en-US"/>
        </w:rPr>
        <w:t xml:space="preserve">, thereby enhancing the reliability and accuracy of the </w:t>
      </w:r>
      <w:r w:rsidR="00197D34" w:rsidRPr="1852389D">
        <w:rPr>
          <w:rFonts w:cs="Arial"/>
          <w:color w:val="000000" w:themeColor="text1"/>
          <w:lang w:val="en-US"/>
        </w:rPr>
        <w:t>product</w:t>
      </w:r>
      <w:r w:rsidR="00DF143D" w:rsidRPr="1852389D">
        <w:rPr>
          <w:rFonts w:cs="Arial"/>
          <w:color w:val="000000" w:themeColor="text1"/>
          <w:lang w:val="en-US"/>
        </w:rPr>
        <w:t>.</w:t>
      </w:r>
    </w:p>
    <w:p w14:paraId="57DF6E02" w14:textId="5A7947A4" w:rsidR="1852389D" w:rsidRDefault="1852389D" w:rsidP="1852389D">
      <w:pPr>
        <w:rPr>
          <w:rFonts w:cs="Arial"/>
          <w:color w:val="000000" w:themeColor="text1"/>
          <w:lang w:val="en-US"/>
        </w:rPr>
      </w:pPr>
    </w:p>
    <w:p w14:paraId="3CCDF0EB" w14:textId="6D73FB0D" w:rsidR="00C97C5F" w:rsidRDefault="00C97C5F" w:rsidP="001573D9">
      <w:pPr>
        <w:pStyle w:val="Heading2"/>
        <w:numPr>
          <w:ilvl w:val="1"/>
          <w:numId w:val="8"/>
        </w:numPr>
      </w:pPr>
      <w:bookmarkStart w:id="32" w:name="_Toc169513093"/>
      <w:r>
        <w:t>Sub-question 5</w:t>
      </w:r>
      <w:bookmarkEnd w:id="32"/>
    </w:p>
    <w:p w14:paraId="4791ED4A" w14:textId="77777777" w:rsidR="00C97C5F" w:rsidRDefault="00C97C5F" w:rsidP="00C97C5F"/>
    <w:p w14:paraId="3FA81FA8" w14:textId="6F468C25" w:rsidR="00C97C5F" w:rsidRPr="00C97C5F" w:rsidRDefault="1C7969E0" w:rsidP="001020B8">
      <w:pPr>
        <w:pStyle w:val="ListParagraph"/>
        <w:numPr>
          <w:ilvl w:val="0"/>
          <w:numId w:val="12"/>
        </w:numPr>
        <w:rPr>
          <w:lang w:val="en-US"/>
        </w:rPr>
      </w:pPr>
      <w:r>
        <w:rPr>
          <w:rStyle w:val="normaltextrun"/>
          <w:rFonts w:ascii="Tahoma" w:hAnsi="Tahoma" w:cs="Tahoma"/>
          <w:color w:val="000000"/>
          <w:shd w:val="clear" w:color="auto" w:fill="FFFFFF"/>
          <w:lang w:val="en-US"/>
        </w:rPr>
        <w:t>What steps are necessary to implement the proof of concept within the framework of SUE's operational environment?</w:t>
      </w:r>
      <w:r w:rsidRPr="00C97C5F">
        <w:rPr>
          <w:rStyle w:val="eop"/>
          <w:rFonts w:ascii="Tahoma" w:hAnsi="Tahoma" w:cs="Tahoma"/>
          <w:color w:val="000000"/>
          <w:shd w:val="clear" w:color="auto" w:fill="FFFFFF"/>
          <w:lang w:val="en-US"/>
        </w:rPr>
        <w:t> </w:t>
      </w:r>
    </w:p>
    <w:p w14:paraId="2731ADBE" w14:textId="77777777" w:rsidR="00C97C5F" w:rsidRPr="00C97C5F" w:rsidRDefault="00C97C5F" w:rsidP="00C97C5F">
      <w:pPr>
        <w:pStyle w:val="ListParagraph"/>
        <w:rPr>
          <w:lang w:val="en-US"/>
        </w:rPr>
      </w:pPr>
    </w:p>
    <w:p w14:paraId="170984EB" w14:textId="32A0ECB7" w:rsidR="00C97C5F" w:rsidRDefault="39C609B9" w:rsidP="0BA7E618">
      <w:r>
        <w:rPr>
          <w:noProof/>
        </w:rPr>
        <w:drawing>
          <wp:inline distT="0" distB="0" distL="0" distR="0" wp14:anchorId="4D123537" wp14:editId="6BA7A296">
            <wp:extent cx="432854" cy="438950"/>
            <wp:effectExtent l="0" t="0" r="0" b="0"/>
            <wp:docPr id="455040187" name="Picture 45504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2854" cy="438950"/>
                    </a:xfrm>
                    <a:prstGeom prst="rect">
                      <a:avLst/>
                    </a:prstGeom>
                  </pic:spPr>
                </pic:pic>
              </a:graphicData>
            </a:graphic>
          </wp:inline>
        </w:drawing>
      </w:r>
    </w:p>
    <w:p w14:paraId="2F897C4E" w14:textId="77777777" w:rsidR="007E1B74" w:rsidRPr="00C97C5F" w:rsidRDefault="007E1B74" w:rsidP="0BA7E618"/>
    <w:p w14:paraId="269ABE35" w14:textId="1FF12725" w:rsidR="2DFDAE2A" w:rsidRDefault="007E1B74" w:rsidP="007E1B74">
      <w:pPr>
        <w:pStyle w:val="Heading3"/>
        <w:rPr>
          <w:color w:val="FF0000"/>
          <w:highlight w:val="yellow"/>
          <w:lang w:val="en-US"/>
        </w:rPr>
      </w:pPr>
      <w:bookmarkStart w:id="33" w:name="_Toc169513094"/>
      <w:r w:rsidRPr="1852389D">
        <w:rPr>
          <w:lang w:val="en-US"/>
        </w:rPr>
        <w:t xml:space="preserve">1.5.1 </w:t>
      </w:r>
      <w:r w:rsidR="16AC96CF" w:rsidRPr="1852389D">
        <w:rPr>
          <w:lang w:val="en-US"/>
        </w:rPr>
        <w:t>Expert interview</w:t>
      </w:r>
      <w:bookmarkEnd w:id="33"/>
    </w:p>
    <w:p w14:paraId="0E243DF9" w14:textId="69DAC864" w:rsidR="00054F68" w:rsidRPr="00054F68" w:rsidRDefault="00054F68" w:rsidP="00054F68">
      <w:pPr>
        <w:rPr>
          <w:lang w:val="en-US"/>
        </w:rPr>
      </w:pPr>
      <w:r w:rsidRPr="00054F68">
        <w:rPr>
          <w:lang w:val="en-US"/>
        </w:rPr>
        <w:t xml:space="preserve">In meetings with </w:t>
      </w:r>
      <w:r w:rsidR="00916FFF">
        <w:rPr>
          <w:lang w:val="en-US"/>
        </w:rPr>
        <w:t>SUE</w:t>
      </w:r>
      <w:r w:rsidRPr="00054F68">
        <w:rPr>
          <w:lang w:val="en-US"/>
        </w:rPr>
        <w:t>, several steps were identified as necessary to implement the proof of concept within the framework of SUE's operational environment. Key points of discussion focused on the dashboard's adaptability, live weather data integration, and thorough validation. The dashboard, designed specifically for SUE, needs to be easily transferable to other teams or SUE personnel, supported by comprehensive research and documentation.</w:t>
      </w:r>
    </w:p>
    <w:p w14:paraId="1F6A2D62" w14:textId="77777777" w:rsidR="00054F68" w:rsidRPr="00054F68" w:rsidRDefault="00054F68" w:rsidP="00054F68">
      <w:pPr>
        <w:rPr>
          <w:lang w:val="en-US"/>
        </w:rPr>
      </w:pPr>
    </w:p>
    <w:p w14:paraId="475BDDB8" w14:textId="570F5FED" w:rsidR="00054F68" w:rsidRPr="00054F68" w:rsidRDefault="00054F68" w:rsidP="00054F68">
      <w:pPr>
        <w:rPr>
          <w:lang w:val="en-US"/>
        </w:rPr>
      </w:pPr>
      <w:r w:rsidRPr="00054F68">
        <w:rPr>
          <w:lang w:val="en-US"/>
        </w:rPr>
        <w:t>Several weaknesses were identified, including the need for more specific formulas, variables, and details about the energetic penalty and green energy generation. Stakeholders noted missing data about locations and the need to adapt the dashboard to SUE's specific environment. Addressing these gaps involves specifying formulas further, enhancing location data</w:t>
      </w:r>
      <w:r w:rsidR="008958D4">
        <w:rPr>
          <w:lang w:val="en-US"/>
        </w:rPr>
        <w:t xml:space="preserve"> and </w:t>
      </w:r>
      <w:r w:rsidRPr="00054F68">
        <w:rPr>
          <w:lang w:val="en-US"/>
        </w:rPr>
        <w:t>refining the energetic penalty</w:t>
      </w:r>
      <w:r w:rsidR="008958D4">
        <w:rPr>
          <w:lang w:val="en-US"/>
        </w:rPr>
        <w:t>.</w:t>
      </w:r>
    </w:p>
    <w:p w14:paraId="2A55C2DF" w14:textId="77777777" w:rsidR="00054F68" w:rsidRPr="00054F68" w:rsidRDefault="00054F68" w:rsidP="00054F68">
      <w:pPr>
        <w:rPr>
          <w:lang w:val="en-US"/>
        </w:rPr>
      </w:pPr>
    </w:p>
    <w:p w14:paraId="3721B57C" w14:textId="73FEC11D" w:rsidR="00054F68" w:rsidRPr="00054F68" w:rsidRDefault="00054F68" w:rsidP="00054F68">
      <w:pPr>
        <w:rPr>
          <w:lang w:val="en-US"/>
        </w:rPr>
      </w:pPr>
      <w:r w:rsidRPr="00054F68">
        <w:rPr>
          <w:lang w:val="en-US"/>
        </w:rPr>
        <w:t>Opportunities for improvement include collaborating with comparable solutions, specifying the formulas, location data, and energetic penalties in greater detail</w:t>
      </w:r>
      <w:r w:rsidR="0083760D">
        <w:rPr>
          <w:lang w:val="en-US"/>
        </w:rPr>
        <w:t>.</w:t>
      </w:r>
      <w:r w:rsidRPr="00054F68">
        <w:rPr>
          <w:lang w:val="en-US"/>
        </w:rPr>
        <w:t xml:space="preserve"> The group should also focus on using energy penalties in dashboard selections and graphs, incorporating city distance data, and ensuring the dashboard shows valid information from the start. Cleaning up and organizing code files and creating Data Flow Diagrams for better understanding and maintenance were also recommended.</w:t>
      </w:r>
    </w:p>
    <w:p w14:paraId="305B1C83" w14:textId="77777777" w:rsidR="00054F68" w:rsidRPr="00054F68" w:rsidRDefault="00054F68" w:rsidP="00054F68">
      <w:pPr>
        <w:rPr>
          <w:lang w:val="en-US"/>
        </w:rPr>
      </w:pPr>
    </w:p>
    <w:p w14:paraId="47084494" w14:textId="49FF6E1A" w:rsidR="49867F5F" w:rsidRDefault="00054F68" w:rsidP="00054F68">
      <w:pPr>
        <w:rPr>
          <w:lang w:val="en-US"/>
        </w:rPr>
      </w:pPr>
      <w:r w:rsidRPr="00054F68">
        <w:rPr>
          <w:lang w:val="en-US"/>
        </w:rPr>
        <w:t xml:space="preserve">Overall, the meetings underscored the importance of a structured and methodical approach, focusing on thorough documentation, clean code, specific and detailed formulas, and ensuring the solution </w:t>
      </w:r>
      <w:proofErr w:type="gramStart"/>
      <w:r w:rsidRPr="00054F68">
        <w:rPr>
          <w:lang w:val="en-US"/>
        </w:rPr>
        <w:t xml:space="preserve">is </w:t>
      </w:r>
      <w:r w:rsidR="0044542A">
        <w:rPr>
          <w:lang w:val="en-US"/>
        </w:rPr>
        <w:t>able to</w:t>
      </w:r>
      <w:proofErr w:type="gramEnd"/>
      <w:r w:rsidR="0044542A">
        <w:rPr>
          <w:lang w:val="en-US"/>
        </w:rPr>
        <w:t xml:space="preserve"> be </w:t>
      </w:r>
      <w:r w:rsidRPr="00054F68">
        <w:rPr>
          <w:lang w:val="en-US"/>
        </w:rPr>
        <w:t>well-integrated into SUE's operational environment for effective implementation and future scalability.</w:t>
      </w:r>
    </w:p>
    <w:p w14:paraId="581243CE" w14:textId="77777777" w:rsidR="00054F68" w:rsidRDefault="00054F68" w:rsidP="49867F5F">
      <w:pPr>
        <w:rPr>
          <w:lang w:val="en-US"/>
        </w:rPr>
      </w:pPr>
    </w:p>
    <w:p w14:paraId="1CF38F92" w14:textId="77777777" w:rsidR="00D01BD4" w:rsidRDefault="00D01BD4" w:rsidP="49867F5F">
      <w:pPr>
        <w:rPr>
          <w:lang w:val="en-US"/>
        </w:rPr>
      </w:pPr>
    </w:p>
    <w:p w14:paraId="5A44ED46" w14:textId="77777777" w:rsidR="00D01BD4" w:rsidRDefault="00D01BD4" w:rsidP="49867F5F">
      <w:pPr>
        <w:rPr>
          <w:lang w:val="en-US"/>
        </w:rPr>
      </w:pPr>
    </w:p>
    <w:p w14:paraId="1342A61E" w14:textId="77777777" w:rsidR="00D01BD4" w:rsidRDefault="00D01BD4" w:rsidP="49867F5F">
      <w:pPr>
        <w:rPr>
          <w:lang w:val="en-US"/>
        </w:rPr>
      </w:pPr>
    </w:p>
    <w:p w14:paraId="5283A960" w14:textId="77777777" w:rsidR="00D01BD4" w:rsidRDefault="00D01BD4" w:rsidP="49867F5F">
      <w:pPr>
        <w:rPr>
          <w:lang w:val="en-US"/>
        </w:rPr>
      </w:pPr>
    </w:p>
    <w:p w14:paraId="491D36AA" w14:textId="77777777" w:rsidR="00D01BD4" w:rsidRDefault="00D01BD4" w:rsidP="49867F5F">
      <w:pPr>
        <w:rPr>
          <w:lang w:val="en-US"/>
        </w:rPr>
      </w:pPr>
    </w:p>
    <w:p w14:paraId="0A00A451" w14:textId="77777777" w:rsidR="00D01BD4" w:rsidRDefault="00D01BD4" w:rsidP="49867F5F">
      <w:pPr>
        <w:rPr>
          <w:lang w:val="en-US"/>
        </w:rPr>
      </w:pPr>
    </w:p>
    <w:p w14:paraId="7C2E9F35" w14:textId="77777777" w:rsidR="00D01BD4" w:rsidRDefault="00D01BD4" w:rsidP="49867F5F">
      <w:pPr>
        <w:rPr>
          <w:lang w:val="en-US"/>
        </w:rPr>
      </w:pPr>
    </w:p>
    <w:p w14:paraId="755E10B8" w14:textId="77777777" w:rsidR="00D01BD4" w:rsidRDefault="00D01BD4" w:rsidP="49867F5F">
      <w:pPr>
        <w:rPr>
          <w:lang w:val="en-US"/>
        </w:rPr>
      </w:pPr>
    </w:p>
    <w:p w14:paraId="5AFDD4C8" w14:textId="77777777" w:rsidR="00D01BD4" w:rsidRDefault="00D01BD4" w:rsidP="49867F5F">
      <w:pPr>
        <w:rPr>
          <w:lang w:val="en-US"/>
        </w:rPr>
      </w:pPr>
    </w:p>
    <w:p w14:paraId="29BABFB3" w14:textId="77777777" w:rsidR="00D01BD4" w:rsidRDefault="00D01BD4" w:rsidP="49867F5F">
      <w:pPr>
        <w:rPr>
          <w:lang w:val="en-US"/>
        </w:rPr>
      </w:pPr>
    </w:p>
    <w:p w14:paraId="1DDF7F80" w14:textId="77777777" w:rsidR="00D01BD4" w:rsidRDefault="00D01BD4" w:rsidP="49867F5F">
      <w:pPr>
        <w:rPr>
          <w:lang w:val="en-US"/>
        </w:rPr>
      </w:pPr>
    </w:p>
    <w:p w14:paraId="3B22E198" w14:textId="77777777" w:rsidR="00D01BD4" w:rsidRDefault="00D01BD4" w:rsidP="49867F5F">
      <w:pPr>
        <w:rPr>
          <w:lang w:val="en-US"/>
        </w:rPr>
      </w:pPr>
    </w:p>
    <w:p w14:paraId="4C2909C3" w14:textId="77777777" w:rsidR="00D01BD4" w:rsidRDefault="00D01BD4" w:rsidP="49867F5F">
      <w:pPr>
        <w:rPr>
          <w:lang w:val="en-US"/>
        </w:rPr>
      </w:pPr>
    </w:p>
    <w:p w14:paraId="3DB4E63F" w14:textId="77777777" w:rsidR="00D01BD4" w:rsidRDefault="00D01BD4" w:rsidP="49867F5F">
      <w:pPr>
        <w:rPr>
          <w:lang w:val="en-US"/>
        </w:rPr>
      </w:pPr>
    </w:p>
    <w:p w14:paraId="11C86942" w14:textId="13BA5627" w:rsidR="00625205" w:rsidRDefault="00625205" w:rsidP="1852389D">
      <w:pPr>
        <w:rPr>
          <w:lang w:val="en-US"/>
        </w:rPr>
      </w:pPr>
    </w:p>
    <w:p w14:paraId="61E14B93" w14:textId="0D9C3744" w:rsidR="1852389D" w:rsidRDefault="1852389D" w:rsidP="1852389D">
      <w:pPr>
        <w:rPr>
          <w:lang w:val="en-US"/>
        </w:rPr>
      </w:pPr>
    </w:p>
    <w:p w14:paraId="133414C9" w14:textId="707F55B1" w:rsidR="457C99BA" w:rsidRDefault="457C99BA" w:rsidP="457C99BA">
      <w:pPr>
        <w:rPr>
          <w:lang w:val="en-US"/>
        </w:rPr>
      </w:pPr>
    </w:p>
    <w:p w14:paraId="7DA66DB5" w14:textId="31AAB4EB" w:rsidR="71AF5B99" w:rsidRPr="001F20EA" w:rsidRDefault="001F20EA" w:rsidP="001738C1">
      <w:pPr>
        <w:pStyle w:val="Heading3"/>
        <w:rPr>
          <w:lang w:val="en-GB"/>
        </w:rPr>
      </w:pPr>
      <w:bookmarkStart w:id="34" w:name="_Toc169513095"/>
      <w:r w:rsidRPr="1852389D">
        <w:rPr>
          <w:lang w:val="en-GB"/>
        </w:rPr>
        <w:t xml:space="preserve">1.5.2. </w:t>
      </w:r>
      <w:r w:rsidR="46EEFC84" w:rsidRPr="1852389D">
        <w:rPr>
          <w:lang w:val="en-GB"/>
        </w:rPr>
        <w:t>SWOT</w:t>
      </w:r>
      <w:r w:rsidR="008D4D46" w:rsidRPr="1852389D">
        <w:rPr>
          <w:lang w:val="en-GB"/>
        </w:rPr>
        <w:t>-</w:t>
      </w:r>
      <w:proofErr w:type="gramStart"/>
      <w:r w:rsidR="46EEFC84" w:rsidRPr="1852389D">
        <w:rPr>
          <w:lang w:val="en-GB"/>
        </w:rPr>
        <w:t>analyse</w:t>
      </w:r>
      <w:bookmarkEnd w:id="34"/>
      <w:proofErr w:type="gramEnd"/>
    </w:p>
    <w:p w14:paraId="3388BB24" w14:textId="4729D9AB" w:rsidR="0BA7E618" w:rsidRPr="00F579D9" w:rsidRDefault="0BA7E618" w:rsidP="0BA7E618">
      <w:pPr>
        <w:rPr>
          <w:lang w:val="en-US"/>
        </w:rPr>
      </w:pPr>
    </w:p>
    <w:tbl>
      <w:tblPr>
        <w:tblStyle w:val="TableGrid"/>
        <w:tblW w:w="0" w:type="auto"/>
        <w:tblLook w:val="06A0" w:firstRow="1" w:lastRow="0" w:firstColumn="1" w:lastColumn="0" w:noHBand="1" w:noVBand="1"/>
      </w:tblPr>
      <w:tblGrid>
        <w:gridCol w:w="984"/>
        <w:gridCol w:w="4551"/>
        <w:gridCol w:w="3527"/>
      </w:tblGrid>
      <w:tr w:rsidR="4A85CF43" w14:paraId="180235DC" w14:textId="77777777" w:rsidTr="4A85CF43">
        <w:trPr>
          <w:trHeight w:val="360"/>
        </w:trPr>
        <w:tc>
          <w:tcPr>
            <w:tcW w:w="375" w:type="dxa"/>
          </w:tcPr>
          <w:p w14:paraId="69076CD8" w14:textId="799BFEC5" w:rsidR="4A85CF43" w:rsidRDefault="4A85CF43" w:rsidP="4A85CF43">
            <w:pPr>
              <w:rPr>
                <w:b/>
                <w:bCs/>
                <w:lang w:val="en-US"/>
              </w:rPr>
            </w:pPr>
          </w:p>
        </w:tc>
        <w:tc>
          <w:tcPr>
            <w:tcW w:w="4935" w:type="dxa"/>
            <w:shd w:val="clear" w:color="auto" w:fill="70AD47" w:themeFill="accent6"/>
          </w:tcPr>
          <w:p w14:paraId="050CC350" w14:textId="0C16880C" w:rsidR="4A85CF43" w:rsidRDefault="4A85CF43" w:rsidP="4A85CF43">
            <w:pPr>
              <w:rPr>
                <w:b/>
                <w:bCs/>
                <w:lang w:val="en-US"/>
              </w:rPr>
            </w:pPr>
            <w:r w:rsidRPr="4A85CF43">
              <w:rPr>
                <w:b/>
                <w:bCs/>
                <w:lang w:val="en-US"/>
              </w:rPr>
              <w:t>Helpful</w:t>
            </w:r>
          </w:p>
        </w:tc>
        <w:tc>
          <w:tcPr>
            <w:tcW w:w="3750" w:type="dxa"/>
            <w:shd w:val="clear" w:color="auto" w:fill="FF0000"/>
          </w:tcPr>
          <w:p w14:paraId="47B753AD" w14:textId="5B5F2F59" w:rsidR="4A85CF43" w:rsidRDefault="4A85CF43" w:rsidP="4A85CF43">
            <w:pPr>
              <w:rPr>
                <w:b/>
                <w:bCs/>
                <w:lang w:val="en-US"/>
              </w:rPr>
            </w:pPr>
            <w:r w:rsidRPr="4A85CF43">
              <w:rPr>
                <w:b/>
                <w:bCs/>
                <w:lang w:val="en-US"/>
              </w:rPr>
              <w:t>Harmful</w:t>
            </w:r>
          </w:p>
        </w:tc>
      </w:tr>
      <w:tr w:rsidR="4A85CF43" w:rsidRPr="009A43B8" w14:paraId="691B4C3C" w14:textId="77777777" w:rsidTr="4A85CF43">
        <w:trPr>
          <w:trHeight w:val="1890"/>
        </w:trPr>
        <w:tc>
          <w:tcPr>
            <w:tcW w:w="375" w:type="dxa"/>
            <w:shd w:val="clear" w:color="auto" w:fill="A5A5A5" w:themeFill="accent3"/>
          </w:tcPr>
          <w:p w14:paraId="715FF963" w14:textId="6588DA44" w:rsidR="4A85CF43" w:rsidRDefault="4A85CF43" w:rsidP="4A85CF43">
            <w:pPr>
              <w:rPr>
                <w:b/>
                <w:bCs/>
                <w:lang w:val="en-US"/>
              </w:rPr>
            </w:pPr>
            <w:r w:rsidRPr="4A85CF43">
              <w:rPr>
                <w:b/>
                <w:bCs/>
                <w:lang w:val="en-US"/>
              </w:rPr>
              <w:t xml:space="preserve">In ternal </w:t>
            </w:r>
          </w:p>
        </w:tc>
        <w:tc>
          <w:tcPr>
            <w:tcW w:w="4935" w:type="dxa"/>
            <w:shd w:val="clear" w:color="auto" w:fill="A8D08D" w:themeFill="accent6" w:themeFillTint="99"/>
          </w:tcPr>
          <w:p w14:paraId="1D9C7167" w14:textId="13104B44" w:rsidR="4A85CF43" w:rsidRDefault="4A85CF43" w:rsidP="4A85CF43">
            <w:pPr>
              <w:rPr>
                <w:b/>
                <w:bCs/>
                <w:u w:val="single"/>
                <w:lang w:val="en-US"/>
              </w:rPr>
            </w:pPr>
          </w:p>
          <w:p w14:paraId="5FD924EC" w14:textId="5042BE3B" w:rsidR="4A85CF43" w:rsidRDefault="4A85CF43" w:rsidP="4A85CF43">
            <w:pPr>
              <w:rPr>
                <w:rStyle w:val="eop"/>
                <w:rFonts w:cs="Arial"/>
                <w:color w:val="000000" w:themeColor="text1"/>
                <w:u w:val="single"/>
                <w:lang w:val="en-US"/>
              </w:rPr>
            </w:pPr>
            <w:r w:rsidRPr="4A85CF43">
              <w:rPr>
                <w:b/>
                <w:bCs/>
                <w:u w:val="single"/>
                <w:lang w:val="en-US"/>
              </w:rPr>
              <w:t>St</w:t>
            </w:r>
            <w:r w:rsidRPr="4A85CF43">
              <w:rPr>
                <w:rStyle w:val="normaltextrun"/>
                <w:rFonts w:cs="Arial"/>
                <w:b/>
                <w:bCs/>
                <w:color w:val="000000" w:themeColor="text1"/>
                <w:u w:val="single"/>
                <w:lang w:val="en-US"/>
              </w:rPr>
              <w:t>rengths</w:t>
            </w:r>
          </w:p>
          <w:p w14:paraId="33EB3279" w14:textId="308CC120" w:rsidR="4A85CF43" w:rsidRDefault="4A85CF43" w:rsidP="4A85CF43">
            <w:pPr>
              <w:rPr>
                <w:rStyle w:val="normaltextrun"/>
                <w:rFonts w:cs="Arial"/>
                <w:b/>
                <w:bCs/>
                <w:color w:val="000000" w:themeColor="text1"/>
                <w:u w:val="single"/>
                <w:lang w:val="en-US"/>
              </w:rPr>
            </w:pPr>
          </w:p>
          <w:p w14:paraId="37A9239C" w14:textId="4E6F1930" w:rsidR="4A85CF43" w:rsidRDefault="4A85CF43" w:rsidP="4A85CF43">
            <w:pPr>
              <w:rPr>
                <w:rStyle w:val="eop"/>
                <w:rFonts w:cs="Arial"/>
                <w:color w:val="000000" w:themeColor="text1"/>
                <w:lang w:val="en-US"/>
              </w:rPr>
            </w:pPr>
            <w:r w:rsidRPr="4A85CF43">
              <w:rPr>
                <w:rStyle w:val="normaltextrun"/>
                <w:rFonts w:cs="Arial"/>
                <w:color w:val="000000" w:themeColor="text1"/>
                <w:lang w:val="en-US"/>
              </w:rPr>
              <w:t>-The dashboard has a high adaptability</w:t>
            </w:r>
          </w:p>
          <w:p w14:paraId="1DA16C72" w14:textId="7CAF7495" w:rsidR="4A85CF43" w:rsidRDefault="4A85CF43" w:rsidP="4A85CF43">
            <w:pPr>
              <w:rPr>
                <w:rStyle w:val="normaltextrun"/>
                <w:rFonts w:cs="Arial"/>
                <w:color w:val="000000" w:themeColor="text1"/>
                <w:lang w:val="en-US"/>
              </w:rPr>
            </w:pPr>
            <w:r w:rsidRPr="4A85CF43">
              <w:rPr>
                <w:rStyle w:val="normaltextrun"/>
                <w:rFonts w:cs="Arial"/>
                <w:color w:val="000000" w:themeColor="text1"/>
                <w:lang w:val="en-US"/>
              </w:rPr>
              <w:t>-The weather data is live</w:t>
            </w:r>
          </w:p>
          <w:p w14:paraId="35421C54" w14:textId="2973DED5" w:rsidR="4A85CF43" w:rsidRDefault="4A85CF43" w:rsidP="4A85CF43">
            <w:pPr>
              <w:rPr>
                <w:rStyle w:val="eop"/>
                <w:rFonts w:cs="Arial"/>
                <w:color w:val="000000" w:themeColor="text1"/>
                <w:lang w:val="en-US"/>
              </w:rPr>
            </w:pPr>
            <w:r w:rsidRPr="4A85CF43">
              <w:rPr>
                <w:rStyle w:val="normaltextrun"/>
                <w:rFonts w:cs="Arial"/>
                <w:color w:val="000000" w:themeColor="text1"/>
                <w:lang w:val="en-US"/>
              </w:rPr>
              <w:t>-The dashboard has been validated</w:t>
            </w:r>
          </w:p>
          <w:p w14:paraId="5CD7A99C" w14:textId="1AA182C7" w:rsidR="4A85CF43" w:rsidRDefault="4A85CF43" w:rsidP="4A85CF43">
            <w:pPr>
              <w:rPr>
                <w:rStyle w:val="normaltextrun"/>
                <w:rFonts w:cs="Arial"/>
                <w:color w:val="000000" w:themeColor="text1"/>
                <w:lang w:val="en-US"/>
              </w:rPr>
            </w:pPr>
            <w:r w:rsidRPr="4A85CF43">
              <w:rPr>
                <w:rStyle w:val="normaltextrun"/>
                <w:rFonts w:cs="Arial"/>
                <w:color w:val="000000" w:themeColor="text1"/>
                <w:lang w:val="en-US"/>
              </w:rPr>
              <w:t>-The dashboard was made specifically for SUE</w:t>
            </w:r>
          </w:p>
          <w:p w14:paraId="4DB305F8" w14:textId="2103A5E6" w:rsidR="4A85CF43" w:rsidRDefault="4A85CF43" w:rsidP="4A85CF43">
            <w:pPr>
              <w:rPr>
                <w:rStyle w:val="normaltextrun"/>
                <w:rFonts w:cs="Arial"/>
                <w:color w:val="000000" w:themeColor="text1"/>
                <w:lang w:val="en-US"/>
              </w:rPr>
            </w:pPr>
            <w:r w:rsidRPr="4A85CF43">
              <w:rPr>
                <w:rStyle w:val="normaltextrun"/>
                <w:rFonts w:cs="Arial"/>
                <w:color w:val="000000" w:themeColor="text1"/>
                <w:lang w:val="en-US"/>
              </w:rPr>
              <w:t xml:space="preserve">-The dashboard can easily be taken over by another group or SUE </w:t>
            </w:r>
          </w:p>
          <w:p w14:paraId="1F9BBD83" w14:textId="077B4556" w:rsidR="4A85CF43" w:rsidRDefault="4A85CF43" w:rsidP="4A85CF43">
            <w:pPr>
              <w:rPr>
                <w:rStyle w:val="normaltextrun"/>
                <w:rFonts w:cs="Arial"/>
                <w:color w:val="000000" w:themeColor="text1"/>
                <w:lang w:val="en-US"/>
              </w:rPr>
            </w:pPr>
            <w:r w:rsidRPr="4A85CF43">
              <w:rPr>
                <w:rStyle w:val="normaltextrun"/>
                <w:rFonts w:cs="Arial"/>
                <w:color w:val="000000" w:themeColor="text1"/>
                <w:lang w:val="en-US"/>
              </w:rPr>
              <w:t>-The dashboard is backed up with research and documentation</w:t>
            </w:r>
          </w:p>
        </w:tc>
        <w:tc>
          <w:tcPr>
            <w:tcW w:w="3750" w:type="dxa"/>
            <w:shd w:val="clear" w:color="auto" w:fill="AD1F1F"/>
          </w:tcPr>
          <w:p w14:paraId="0C5745C0" w14:textId="53FB1267" w:rsidR="4A85CF43" w:rsidRDefault="4A85CF43" w:rsidP="4A85CF43">
            <w:pPr>
              <w:rPr>
                <w:b/>
                <w:bCs/>
                <w:color w:val="000000" w:themeColor="text1"/>
                <w:u w:val="single"/>
                <w:lang w:val="en-US"/>
              </w:rPr>
            </w:pPr>
          </w:p>
          <w:p w14:paraId="2D74F183" w14:textId="028F28BB" w:rsidR="4A85CF43" w:rsidRDefault="4A85CF43" w:rsidP="4A85CF43">
            <w:pPr>
              <w:rPr>
                <w:b/>
                <w:bCs/>
                <w:color w:val="000000" w:themeColor="text1"/>
                <w:u w:val="single"/>
                <w:lang w:val="en-US"/>
              </w:rPr>
            </w:pPr>
            <w:r w:rsidRPr="4A85CF43">
              <w:rPr>
                <w:b/>
                <w:bCs/>
                <w:color w:val="000000" w:themeColor="text1"/>
                <w:u w:val="single"/>
                <w:lang w:val="en-US"/>
              </w:rPr>
              <w:t>Weaknesses</w:t>
            </w:r>
          </w:p>
          <w:p w14:paraId="1FE2FEC0" w14:textId="69913F2F" w:rsidR="4A85CF43" w:rsidRDefault="4A85CF43" w:rsidP="4A85CF43">
            <w:pPr>
              <w:rPr>
                <w:b/>
                <w:bCs/>
                <w:color w:val="000000" w:themeColor="text1"/>
                <w:u w:val="single"/>
                <w:lang w:val="en-US"/>
              </w:rPr>
            </w:pPr>
          </w:p>
          <w:p w14:paraId="5365FBFF" w14:textId="18EB78CB" w:rsidR="4A85CF43" w:rsidRDefault="4A85CF43" w:rsidP="4A85CF43">
            <w:pPr>
              <w:rPr>
                <w:rStyle w:val="eop"/>
                <w:rFonts w:cs="Arial"/>
                <w:color w:val="000000" w:themeColor="text1"/>
                <w:lang w:val="en-US"/>
              </w:rPr>
            </w:pPr>
            <w:r w:rsidRPr="4A85CF43">
              <w:rPr>
                <w:color w:val="000000" w:themeColor="text1"/>
                <w:lang w:val="en-US"/>
              </w:rPr>
              <w:t>-The formula is not specific enough</w:t>
            </w:r>
          </w:p>
          <w:p w14:paraId="6FCDE641" w14:textId="2D4E5BEE" w:rsidR="4A85CF43" w:rsidRDefault="4A85CF43" w:rsidP="4A85CF43">
            <w:pPr>
              <w:rPr>
                <w:rStyle w:val="normaltextrun"/>
                <w:rFonts w:cs="Arial"/>
                <w:color w:val="000000" w:themeColor="text1"/>
                <w:lang w:val="en-US"/>
              </w:rPr>
            </w:pPr>
            <w:r w:rsidRPr="4A85CF43">
              <w:rPr>
                <w:color w:val="000000" w:themeColor="text1"/>
                <w:lang w:val="en-US"/>
              </w:rPr>
              <w:t xml:space="preserve">-The variables are not specific </w:t>
            </w:r>
            <w:r w:rsidRPr="4A85CF43">
              <w:rPr>
                <w:rStyle w:val="normaltextrun"/>
                <w:rFonts w:cs="Arial"/>
                <w:color w:val="000000" w:themeColor="text1"/>
                <w:lang w:val="en-US"/>
              </w:rPr>
              <w:t>enough</w:t>
            </w:r>
          </w:p>
          <w:p w14:paraId="0F61C4E9" w14:textId="413B94A9" w:rsidR="4A85CF43" w:rsidRDefault="4A85CF43" w:rsidP="4A85CF43">
            <w:pPr>
              <w:rPr>
                <w:rStyle w:val="normaltextrun"/>
                <w:rFonts w:cs="Arial"/>
                <w:color w:val="000000" w:themeColor="text1"/>
                <w:lang w:val="en-US"/>
              </w:rPr>
            </w:pPr>
            <w:r w:rsidRPr="4A85CF43">
              <w:rPr>
                <w:rStyle w:val="normaltextrun"/>
                <w:rFonts w:cs="Arial"/>
                <w:color w:val="000000" w:themeColor="text1"/>
                <w:lang w:val="en-US"/>
              </w:rPr>
              <w:t>-The energetic penalty is not specific enough</w:t>
            </w:r>
          </w:p>
          <w:p w14:paraId="7987CD3E" w14:textId="390D7E19" w:rsidR="4A85CF43" w:rsidRDefault="4A85CF43" w:rsidP="4A85CF43">
            <w:pPr>
              <w:rPr>
                <w:rStyle w:val="normaltextrun"/>
                <w:rFonts w:cs="Arial"/>
                <w:color w:val="000000" w:themeColor="text1"/>
                <w:lang w:val="en-US"/>
              </w:rPr>
            </w:pPr>
            <w:r w:rsidRPr="4A85CF43">
              <w:rPr>
                <w:rStyle w:val="normaltextrun"/>
                <w:rFonts w:cs="Arial"/>
                <w:color w:val="000000" w:themeColor="text1"/>
                <w:lang w:val="en-US"/>
              </w:rPr>
              <w:t>-The amount of green energy generated is not specific enough</w:t>
            </w:r>
          </w:p>
          <w:p w14:paraId="6CBB9E0A" w14:textId="312FA65C" w:rsidR="4A85CF43" w:rsidRDefault="4A85CF43" w:rsidP="4A85CF43">
            <w:pPr>
              <w:rPr>
                <w:rStyle w:val="normaltextrun"/>
                <w:rFonts w:cs="Arial"/>
                <w:color w:val="000000" w:themeColor="text1"/>
                <w:lang w:val="en-US"/>
              </w:rPr>
            </w:pPr>
            <w:r w:rsidRPr="4A85CF43">
              <w:rPr>
                <w:rStyle w:val="normaltextrun"/>
                <w:rFonts w:cs="Arial"/>
                <w:color w:val="000000" w:themeColor="text1"/>
                <w:lang w:val="en-US"/>
              </w:rPr>
              <w:t>-Some variables and data about the locations is missing</w:t>
            </w:r>
          </w:p>
          <w:p w14:paraId="4E9FF5A3" w14:textId="5F06C459" w:rsidR="4A85CF43" w:rsidRDefault="4A85CF43" w:rsidP="4A85CF43">
            <w:pPr>
              <w:rPr>
                <w:rStyle w:val="normaltextrun"/>
                <w:rFonts w:cs="Arial"/>
                <w:color w:val="000000" w:themeColor="text1"/>
                <w:lang w:val="en-US"/>
              </w:rPr>
            </w:pPr>
            <w:r w:rsidRPr="4A85CF43">
              <w:rPr>
                <w:rStyle w:val="normaltextrun"/>
                <w:rFonts w:cs="Arial"/>
                <w:color w:val="000000" w:themeColor="text1"/>
                <w:lang w:val="en-US"/>
              </w:rPr>
              <w:t>-The dashboard is not adapted to SUE's environment yet</w:t>
            </w:r>
          </w:p>
          <w:p w14:paraId="3E4FE59B" w14:textId="32F802BD" w:rsidR="4A85CF43" w:rsidRDefault="4A85CF43" w:rsidP="4A85CF43">
            <w:pPr>
              <w:rPr>
                <w:rStyle w:val="normaltextrun"/>
                <w:rFonts w:cs="Arial"/>
                <w:color w:val="000000" w:themeColor="text1"/>
                <w:lang w:val="en-US"/>
              </w:rPr>
            </w:pPr>
            <w:r w:rsidRPr="4A85CF43">
              <w:rPr>
                <w:rStyle w:val="normaltextrun"/>
                <w:rFonts w:cs="Arial"/>
                <w:color w:val="000000" w:themeColor="text1"/>
                <w:lang w:val="en-US"/>
              </w:rPr>
              <w:t>-There might be missing variables due to missing knowledge/insight</w:t>
            </w:r>
          </w:p>
        </w:tc>
      </w:tr>
      <w:tr w:rsidR="4A85CF43" w:rsidRPr="009A43B8" w14:paraId="62D92D05" w14:textId="77777777" w:rsidTr="4A85CF43">
        <w:trPr>
          <w:trHeight w:val="300"/>
        </w:trPr>
        <w:tc>
          <w:tcPr>
            <w:tcW w:w="375" w:type="dxa"/>
            <w:shd w:val="clear" w:color="auto" w:fill="BFBFBF" w:themeFill="background1" w:themeFillShade="BF"/>
          </w:tcPr>
          <w:p w14:paraId="7FD90496" w14:textId="26D44227" w:rsidR="4A85CF43" w:rsidRDefault="4A85CF43" w:rsidP="4A85CF43">
            <w:pPr>
              <w:rPr>
                <w:b/>
                <w:bCs/>
                <w:lang w:val="en-US"/>
              </w:rPr>
            </w:pPr>
            <w:r w:rsidRPr="4A85CF43">
              <w:rPr>
                <w:b/>
                <w:bCs/>
                <w:lang w:val="en-US"/>
              </w:rPr>
              <w:t>external</w:t>
            </w:r>
          </w:p>
        </w:tc>
        <w:tc>
          <w:tcPr>
            <w:tcW w:w="4935" w:type="dxa"/>
            <w:shd w:val="clear" w:color="auto" w:fill="C5E0B3" w:themeFill="accent6" w:themeFillTint="66"/>
          </w:tcPr>
          <w:p w14:paraId="7F8C6012" w14:textId="7DAE2E6C" w:rsidR="4A85CF43" w:rsidRDefault="4A85CF43" w:rsidP="4A85CF43">
            <w:pPr>
              <w:rPr>
                <w:b/>
                <w:bCs/>
                <w:u w:val="single"/>
                <w:lang w:val="en-US"/>
              </w:rPr>
            </w:pPr>
          </w:p>
          <w:p w14:paraId="4EB89043" w14:textId="287D577F" w:rsidR="4A85CF43" w:rsidRDefault="4A85CF43" w:rsidP="4A85CF43">
            <w:pPr>
              <w:rPr>
                <w:b/>
                <w:bCs/>
                <w:u w:val="single"/>
                <w:lang w:val="en-US"/>
              </w:rPr>
            </w:pPr>
            <w:r w:rsidRPr="4A85CF43">
              <w:rPr>
                <w:b/>
                <w:bCs/>
                <w:u w:val="single"/>
                <w:lang w:val="en-US"/>
              </w:rPr>
              <w:t>Opportunities</w:t>
            </w:r>
          </w:p>
          <w:p w14:paraId="53BD83AF" w14:textId="42F741F6" w:rsidR="4A85CF43" w:rsidRDefault="4A85CF43" w:rsidP="4A85CF43">
            <w:pPr>
              <w:rPr>
                <w:b/>
                <w:bCs/>
                <w:u w:val="single"/>
                <w:lang w:val="en-US"/>
              </w:rPr>
            </w:pPr>
          </w:p>
          <w:p w14:paraId="71A1B599" w14:textId="4414714B" w:rsidR="4A85CF43" w:rsidRDefault="4A85CF43" w:rsidP="4A85CF43">
            <w:pPr>
              <w:rPr>
                <w:rStyle w:val="eop"/>
                <w:rFonts w:cs="Arial"/>
                <w:color w:val="000000" w:themeColor="text1"/>
                <w:lang w:val="en-US"/>
              </w:rPr>
            </w:pPr>
            <w:r w:rsidRPr="4A85CF43">
              <w:rPr>
                <w:rStyle w:val="eop"/>
                <w:rFonts w:cs="Arial"/>
                <w:color w:val="000000" w:themeColor="text1"/>
                <w:lang w:val="en-US"/>
              </w:rPr>
              <w:t>-Specifying the formula further</w:t>
            </w:r>
          </w:p>
          <w:p w14:paraId="5643D964" w14:textId="31F74571" w:rsidR="4A85CF43" w:rsidRDefault="4A85CF43" w:rsidP="4A85CF43">
            <w:pPr>
              <w:rPr>
                <w:rStyle w:val="eop"/>
                <w:rFonts w:cs="Arial"/>
                <w:color w:val="000000" w:themeColor="text1"/>
                <w:lang w:val="en-US"/>
              </w:rPr>
            </w:pPr>
            <w:r w:rsidRPr="4A85CF43">
              <w:rPr>
                <w:rStyle w:val="eop"/>
                <w:rFonts w:cs="Arial"/>
                <w:color w:val="000000" w:themeColor="text1"/>
                <w:lang w:val="en-US"/>
              </w:rPr>
              <w:t xml:space="preserve">-Specifying the location data </w:t>
            </w:r>
          </w:p>
          <w:p w14:paraId="262EBE83" w14:textId="1E7E4A43" w:rsidR="4A85CF43" w:rsidRDefault="4A85CF43" w:rsidP="4A85CF43">
            <w:pPr>
              <w:rPr>
                <w:rStyle w:val="eop"/>
                <w:rFonts w:cs="Arial"/>
                <w:color w:val="000000" w:themeColor="text1"/>
                <w:lang w:val="en-US"/>
              </w:rPr>
            </w:pPr>
            <w:r w:rsidRPr="4A85CF43">
              <w:rPr>
                <w:rStyle w:val="eop"/>
                <w:rFonts w:cs="Arial"/>
                <w:color w:val="000000" w:themeColor="text1"/>
                <w:lang w:val="en-US"/>
              </w:rPr>
              <w:t>-Specifying energetic penalty further</w:t>
            </w:r>
          </w:p>
          <w:p w14:paraId="375D4027" w14:textId="2CF9C6BC" w:rsidR="4A85CF43" w:rsidRDefault="4A85CF43" w:rsidP="4A85CF43">
            <w:pPr>
              <w:rPr>
                <w:rStyle w:val="eop"/>
                <w:rFonts w:cs="Arial"/>
                <w:color w:val="000000" w:themeColor="text1"/>
                <w:lang w:val="en-US"/>
              </w:rPr>
            </w:pPr>
            <w:r w:rsidRPr="4A85CF43">
              <w:rPr>
                <w:rStyle w:val="eop"/>
                <w:rFonts w:cs="Arial"/>
                <w:color w:val="000000" w:themeColor="text1"/>
                <w:lang w:val="en-US"/>
              </w:rPr>
              <w:t xml:space="preserve">-Implementation into SUE's environment </w:t>
            </w:r>
          </w:p>
          <w:p w14:paraId="5B4044F5" w14:textId="29A2F9AA" w:rsidR="4A85CF43" w:rsidRDefault="4A85CF43" w:rsidP="4A85CF43">
            <w:pPr>
              <w:rPr>
                <w:rStyle w:val="eop"/>
                <w:rFonts w:cs="Arial"/>
                <w:color w:val="000000" w:themeColor="text1"/>
                <w:lang w:val="en-US"/>
              </w:rPr>
            </w:pPr>
            <w:r w:rsidRPr="4A85CF43">
              <w:rPr>
                <w:rStyle w:val="eop"/>
                <w:rFonts w:cs="Arial"/>
                <w:color w:val="000000" w:themeColor="text1"/>
                <w:lang w:val="en-US"/>
              </w:rPr>
              <w:t>-Collaborate with comparable solutions</w:t>
            </w:r>
          </w:p>
        </w:tc>
        <w:tc>
          <w:tcPr>
            <w:tcW w:w="3750" w:type="dxa"/>
            <w:shd w:val="clear" w:color="auto" w:fill="D94545"/>
          </w:tcPr>
          <w:p w14:paraId="607F0142" w14:textId="0FF6592E" w:rsidR="4A85CF43" w:rsidRDefault="4A85CF43" w:rsidP="4A85CF43">
            <w:pPr>
              <w:rPr>
                <w:b/>
                <w:bCs/>
                <w:u w:val="single"/>
                <w:lang w:val="en-US"/>
              </w:rPr>
            </w:pPr>
          </w:p>
          <w:p w14:paraId="75F9695F" w14:textId="32A4FCEA" w:rsidR="4A85CF43" w:rsidRDefault="4A85CF43" w:rsidP="4A85CF43">
            <w:pPr>
              <w:rPr>
                <w:b/>
                <w:bCs/>
                <w:u w:val="single"/>
                <w:lang w:val="en-US"/>
              </w:rPr>
            </w:pPr>
            <w:r w:rsidRPr="4A85CF43">
              <w:rPr>
                <w:b/>
                <w:bCs/>
                <w:u w:val="single"/>
                <w:lang w:val="en-US"/>
              </w:rPr>
              <w:t>Th</w:t>
            </w:r>
            <w:r w:rsidRPr="4A85CF43">
              <w:rPr>
                <w:rStyle w:val="normaltextrun"/>
                <w:rFonts w:cs="Arial"/>
                <w:b/>
                <w:bCs/>
                <w:color w:val="000000" w:themeColor="text1"/>
                <w:u w:val="single"/>
                <w:lang w:val="en-US"/>
              </w:rPr>
              <w:t>r</w:t>
            </w:r>
            <w:r w:rsidRPr="4A85CF43">
              <w:rPr>
                <w:b/>
                <w:bCs/>
                <w:u w:val="single"/>
                <w:lang w:val="en-US"/>
              </w:rPr>
              <w:t>eats</w:t>
            </w:r>
          </w:p>
          <w:p w14:paraId="03455987" w14:textId="1AA101BB" w:rsidR="4A85CF43" w:rsidRDefault="4A85CF43" w:rsidP="4A85CF43">
            <w:pPr>
              <w:rPr>
                <w:b/>
                <w:bCs/>
                <w:u w:val="single"/>
                <w:lang w:val="en-US"/>
              </w:rPr>
            </w:pPr>
          </w:p>
          <w:p w14:paraId="035275E4" w14:textId="28F1A78C" w:rsidR="4A85CF43" w:rsidRDefault="4A85CF43" w:rsidP="4A85CF43">
            <w:pPr>
              <w:rPr>
                <w:rStyle w:val="normaltextrun"/>
                <w:rFonts w:cs="Arial"/>
                <w:color w:val="000000" w:themeColor="text1"/>
                <w:lang w:val="en-US"/>
              </w:rPr>
            </w:pPr>
            <w:r w:rsidRPr="4A85CF43">
              <w:rPr>
                <w:lang w:val="en-US"/>
              </w:rPr>
              <w:t>-Diffe</w:t>
            </w:r>
            <w:r w:rsidRPr="4A85CF43">
              <w:rPr>
                <w:rStyle w:val="normaltextrun"/>
                <w:rFonts w:cs="Arial"/>
                <w:color w:val="000000" w:themeColor="text1"/>
                <w:lang w:val="en-US"/>
              </w:rPr>
              <w:t>rent other solutions are being created (as seen in research)</w:t>
            </w:r>
          </w:p>
          <w:p w14:paraId="7E19FC7F" w14:textId="1996BBA7" w:rsidR="4A85CF43" w:rsidRDefault="4A85CF43" w:rsidP="4A85CF43">
            <w:pPr>
              <w:rPr>
                <w:rStyle w:val="normaltextrun"/>
                <w:rFonts w:cs="Arial"/>
                <w:color w:val="000000" w:themeColor="text1"/>
                <w:lang w:val="en-US"/>
              </w:rPr>
            </w:pPr>
            <w:r w:rsidRPr="4A85CF43">
              <w:rPr>
                <w:rStyle w:val="normaltextrun"/>
                <w:rFonts w:cs="Arial"/>
                <w:color w:val="000000" w:themeColor="text1"/>
                <w:lang w:val="en-US"/>
              </w:rPr>
              <w:t>-Most of the research is now pushed because of regulations, might these be lessened, the progress might slow or come to a halt.</w:t>
            </w:r>
          </w:p>
          <w:p w14:paraId="0CD9DD22" w14:textId="0C5663E3" w:rsidR="4A85CF43" w:rsidRDefault="4A85CF43" w:rsidP="4A85CF43">
            <w:pPr>
              <w:rPr>
                <w:rStyle w:val="normaltextrun"/>
                <w:rFonts w:cs="Arial"/>
                <w:color w:val="000000" w:themeColor="text1"/>
                <w:lang w:val="en-US"/>
              </w:rPr>
            </w:pPr>
          </w:p>
        </w:tc>
      </w:tr>
    </w:tbl>
    <w:p w14:paraId="0A8F922E" w14:textId="4FF15967" w:rsidR="0BA7E618" w:rsidRPr="004F67CD" w:rsidRDefault="0BA7E618" w:rsidP="0BA7E618">
      <w:pPr>
        <w:rPr>
          <w:lang w:val="en-US"/>
        </w:rPr>
      </w:pPr>
    </w:p>
    <w:p w14:paraId="78C56F14" w14:textId="77777777" w:rsidR="00D4149F" w:rsidRPr="004F67CD" w:rsidRDefault="00D4149F" w:rsidP="0BA7E618">
      <w:pPr>
        <w:rPr>
          <w:lang w:val="en-US"/>
        </w:rPr>
      </w:pPr>
    </w:p>
    <w:p w14:paraId="2B205897" w14:textId="77777777" w:rsidR="00D4149F" w:rsidRPr="004F67CD" w:rsidRDefault="00D4149F" w:rsidP="0BA7E618">
      <w:pPr>
        <w:rPr>
          <w:lang w:val="en-US"/>
        </w:rPr>
      </w:pPr>
    </w:p>
    <w:p w14:paraId="3F957BD4" w14:textId="31A3A17A" w:rsidR="00D4149F" w:rsidRPr="00B932CE" w:rsidRDefault="58EF2B23" w:rsidP="00B932CE">
      <w:pPr>
        <w:pStyle w:val="Heading3"/>
        <w:rPr>
          <w:lang w:val="en-US"/>
        </w:rPr>
      </w:pPr>
      <w:bookmarkStart w:id="35" w:name="_Toc169513096"/>
      <w:r w:rsidRPr="1852389D">
        <w:rPr>
          <w:lang w:val="en-US"/>
        </w:rPr>
        <w:t xml:space="preserve">1.5.3 </w:t>
      </w:r>
      <w:r w:rsidR="00B932CE" w:rsidRPr="1852389D">
        <w:rPr>
          <w:lang w:val="en-US"/>
        </w:rPr>
        <w:t>Answer to sub-question 5</w:t>
      </w:r>
      <w:bookmarkEnd w:id="35"/>
    </w:p>
    <w:p w14:paraId="0BB694CE" w14:textId="77777777" w:rsidR="00D4149F" w:rsidRPr="0081586B" w:rsidRDefault="00D4149F" w:rsidP="0BA7E618">
      <w:pPr>
        <w:rPr>
          <w:lang w:val="en-US"/>
        </w:rPr>
      </w:pPr>
    </w:p>
    <w:p w14:paraId="4FAFEF05" w14:textId="1CD06964" w:rsidR="00D4149F" w:rsidRPr="0081586B" w:rsidRDefault="76AD7FB3" w:rsidP="0BA7E618">
      <w:pPr>
        <w:rPr>
          <w:lang w:val="en-US"/>
        </w:rPr>
      </w:pPr>
      <w:r w:rsidRPr="7AD54303">
        <w:rPr>
          <w:rFonts w:eastAsia="Arial" w:cs="Arial"/>
          <w:lang w:val="en-US"/>
        </w:rPr>
        <w:t>To successfully implement a system at SUE, several weaknesses need to be addressed. The current formula and variables lack specificity, impacting the precision of calculations. Details regarding the energetic penalty and the amount of green energy generated are insufficiently defined. Additionally, there is missing location-specific data critical for accurate system design. The dashboard is not yet adapted to SUE's environment, posing a significant integration barrier. Furthermore, there might be missing variables due to gaps in knowledge or insight. Addressing these issues through detailed research and refinement will enhance the system's accuracy, reliability, and seamless integration at SUE.</w:t>
      </w:r>
    </w:p>
    <w:p w14:paraId="3694C9DC" w14:textId="77777777" w:rsidR="00D4149F" w:rsidRPr="0081586B" w:rsidRDefault="00D4149F" w:rsidP="0BA7E618">
      <w:pPr>
        <w:rPr>
          <w:lang w:val="en-US"/>
        </w:rPr>
      </w:pPr>
    </w:p>
    <w:p w14:paraId="328C64B1" w14:textId="77777777" w:rsidR="00D4149F" w:rsidRPr="0081586B" w:rsidRDefault="00D4149F" w:rsidP="0BA7E618">
      <w:pPr>
        <w:rPr>
          <w:lang w:val="en-US"/>
        </w:rPr>
      </w:pPr>
    </w:p>
    <w:p w14:paraId="4D88A244" w14:textId="77777777" w:rsidR="00D4149F" w:rsidRPr="0081586B" w:rsidRDefault="00D4149F" w:rsidP="0BA7E618">
      <w:pPr>
        <w:rPr>
          <w:lang w:val="en-US"/>
        </w:rPr>
      </w:pPr>
    </w:p>
    <w:p w14:paraId="1A2850DA" w14:textId="77777777" w:rsidR="00D4149F" w:rsidRPr="0081586B" w:rsidRDefault="00D4149F" w:rsidP="0BA7E618">
      <w:pPr>
        <w:rPr>
          <w:lang w:val="en-US"/>
        </w:rPr>
      </w:pPr>
    </w:p>
    <w:p w14:paraId="4CBF736E" w14:textId="77777777" w:rsidR="00D4149F" w:rsidRPr="0081586B" w:rsidRDefault="00D4149F" w:rsidP="0BA7E618">
      <w:pPr>
        <w:rPr>
          <w:lang w:val="en-US"/>
        </w:rPr>
      </w:pPr>
    </w:p>
    <w:p w14:paraId="59C281E8" w14:textId="77777777" w:rsidR="00D4149F" w:rsidRPr="0081586B" w:rsidRDefault="00D4149F" w:rsidP="0BA7E618">
      <w:pPr>
        <w:rPr>
          <w:lang w:val="en-US"/>
        </w:rPr>
      </w:pPr>
    </w:p>
    <w:p w14:paraId="34EC1B27" w14:textId="77777777" w:rsidR="00D4149F" w:rsidRPr="0081586B" w:rsidRDefault="00D4149F" w:rsidP="0BA7E618">
      <w:pPr>
        <w:rPr>
          <w:lang w:val="en-US"/>
        </w:rPr>
      </w:pPr>
    </w:p>
    <w:p w14:paraId="3074AF67" w14:textId="77777777" w:rsidR="00D4149F" w:rsidRPr="0081586B" w:rsidRDefault="00D4149F" w:rsidP="0BA7E618">
      <w:pPr>
        <w:rPr>
          <w:lang w:val="en-US"/>
        </w:rPr>
      </w:pPr>
    </w:p>
    <w:p w14:paraId="32130414" w14:textId="77777777" w:rsidR="00D4149F" w:rsidRPr="0081586B" w:rsidRDefault="00D4149F" w:rsidP="0BA7E618">
      <w:pPr>
        <w:rPr>
          <w:lang w:val="en-US"/>
        </w:rPr>
      </w:pPr>
    </w:p>
    <w:p w14:paraId="6BCB9CDE" w14:textId="77777777" w:rsidR="00D4149F" w:rsidRPr="0081586B" w:rsidRDefault="00D4149F" w:rsidP="0BA7E618">
      <w:pPr>
        <w:rPr>
          <w:lang w:val="en-US"/>
        </w:rPr>
      </w:pPr>
    </w:p>
    <w:p w14:paraId="1F8B7C72" w14:textId="77777777" w:rsidR="00D4149F" w:rsidRPr="0081586B" w:rsidRDefault="00D4149F" w:rsidP="0BA7E618">
      <w:pPr>
        <w:rPr>
          <w:lang w:val="en-US"/>
        </w:rPr>
      </w:pPr>
    </w:p>
    <w:p w14:paraId="1A3064AA" w14:textId="77777777" w:rsidR="00D4149F" w:rsidRDefault="00D4149F" w:rsidP="0BA7E618">
      <w:pPr>
        <w:rPr>
          <w:lang w:val="en-US"/>
        </w:rPr>
      </w:pPr>
    </w:p>
    <w:p w14:paraId="61DDD75D" w14:textId="77777777" w:rsidR="00570424" w:rsidRPr="0081586B" w:rsidRDefault="00570424" w:rsidP="0BA7E618">
      <w:pPr>
        <w:rPr>
          <w:lang w:val="en-US"/>
        </w:rPr>
      </w:pPr>
    </w:p>
    <w:p w14:paraId="24755751" w14:textId="58CDA4EA" w:rsidR="1852389D" w:rsidRDefault="1852389D" w:rsidP="1852389D">
      <w:pPr>
        <w:rPr>
          <w:lang w:val="en-US"/>
        </w:rPr>
      </w:pPr>
    </w:p>
    <w:p w14:paraId="31552E6B" w14:textId="54341086" w:rsidR="1852389D" w:rsidRDefault="1852389D" w:rsidP="1852389D">
      <w:pPr>
        <w:rPr>
          <w:lang w:val="en-US"/>
        </w:rPr>
      </w:pPr>
    </w:p>
    <w:p w14:paraId="04A70969" w14:textId="7E674C46" w:rsidR="1852389D" w:rsidRDefault="1852389D" w:rsidP="1852389D">
      <w:pPr>
        <w:rPr>
          <w:lang w:val="en-US"/>
        </w:rPr>
      </w:pPr>
    </w:p>
    <w:p w14:paraId="781D4368" w14:textId="7E3302A0" w:rsidR="1852389D" w:rsidRDefault="1852389D" w:rsidP="1852389D">
      <w:pPr>
        <w:rPr>
          <w:lang w:val="en-US"/>
        </w:rPr>
      </w:pPr>
    </w:p>
    <w:p w14:paraId="47FC7517" w14:textId="5BC56F29" w:rsidR="1852389D" w:rsidRDefault="1852389D" w:rsidP="1852389D">
      <w:pPr>
        <w:rPr>
          <w:lang w:val="en-US"/>
        </w:rPr>
      </w:pPr>
    </w:p>
    <w:p w14:paraId="75C4EB6F" w14:textId="0DD0D0D6" w:rsidR="1852389D" w:rsidRDefault="1852389D" w:rsidP="1852389D">
      <w:pPr>
        <w:rPr>
          <w:lang w:val="en-US"/>
        </w:rPr>
      </w:pPr>
    </w:p>
    <w:p w14:paraId="214BA8B7" w14:textId="64BD44BB" w:rsidR="1852389D" w:rsidRDefault="1852389D" w:rsidP="1852389D">
      <w:pPr>
        <w:rPr>
          <w:lang w:val="en-US"/>
        </w:rPr>
      </w:pPr>
    </w:p>
    <w:p w14:paraId="4BBD073C" w14:textId="53F9AAB6" w:rsidR="1852389D" w:rsidRDefault="1852389D" w:rsidP="1852389D">
      <w:pPr>
        <w:rPr>
          <w:lang w:val="en-US"/>
        </w:rPr>
      </w:pPr>
    </w:p>
    <w:p w14:paraId="2FF92179" w14:textId="533E331B" w:rsidR="1852389D" w:rsidRDefault="1852389D" w:rsidP="1852389D">
      <w:pPr>
        <w:rPr>
          <w:lang w:val="en-US"/>
        </w:rPr>
      </w:pPr>
    </w:p>
    <w:p w14:paraId="30E8B202" w14:textId="03E9152B" w:rsidR="1852389D" w:rsidRDefault="1852389D" w:rsidP="1852389D">
      <w:pPr>
        <w:rPr>
          <w:lang w:val="en-US"/>
        </w:rPr>
      </w:pPr>
    </w:p>
    <w:p w14:paraId="5C6BE292" w14:textId="06AD7BE6" w:rsidR="6C8DB349" w:rsidRDefault="6C8DB349" w:rsidP="6C8DB349">
      <w:pPr>
        <w:rPr>
          <w:lang w:val="en-US"/>
        </w:rPr>
      </w:pPr>
    </w:p>
    <w:p w14:paraId="188A3725" w14:textId="22601741" w:rsidR="2A4D6B2C" w:rsidRDefault="2A4D6B2C" w:rsidP="009B2670">
      <w:pPr>
        <w:pStyle w:val="Heading1"/>
        <w:numPr>
          <w:ilvl w:val="0"/>
          <w:numId w:val="8"/>
        </w:numPr>
      </w:pPr>
      <w:bookmarkStart w:id="36" w:name="_Toc169513097"/>
      <w:proofErr w:type="spellStart"/>
      <w:r>
        <w:t>C</w:t>
      </w:r>
      <w:r w:rsidR="75FC408D">
        <w:t>onclusion</w:t>
      </w:r>
      <w:bookmarkEnd w:id="36"/>
      <w:proofErr w:type="spellEnd"/>
    </w:p>
    <w:p w14:paraId="00B2C8F3" w14:textId="77777777" w:rsidR="464BC0E5" w:rsidRDefault="464BC0E5" w:rsidP="464BC0E5">
      <w:pPr>
        <w:rPr>
          <w:lang w:val="en-US"/>
        </w:rPr>
      </w:pPr>
    </w:p>
    <w:p w14:paraId="372E8622" w14:textId="718F173D" w:rsidR="22D09A98" w:rsidRDefault="22D09A98" w:rsidP="464BC0E5">
      <w:pPr>
        <w:pStyle w:val="Heading3"/>
        <w:rPr>
          <w:lang w:val="en-US"/>
        </w:rPr>
      </w:pPr>
      <w:bookmarkStart w:id="37" w:name="_Toc169513098"/>
      <w:r w:rsidRPr="1852389D">
        <w:rPr>
          <w:lang w:val="en-US"/>
        </w:rPr>
        <w:t xml:space="preserve">Answer to the main research </w:t>
      </w:r>
      <w:proofErr w:type="gramStart"/>
      <w:r w:rsidRPr="1852389D">
        <w:rPr>
          <w:lang w:val="en-US"/>
        </w:rPr>
        <w:t>question</w:t>
      </w:r>
      <w:bookmarkEnd w:id="37"/>
      <w:proofErr w:type="gramEnd"/>
    </w:p>
    <w:p w14:paraId="593D3175" w14:textId="77777777" w:rsidR="00140170" w:rsidRDefault="00140170" w:rsidP="00140170">
      <w:pPr>
        <w:rPr>
          <w:rStyle w:val="eop"/>
          <w:rFonts w:cs="Arial"/>
          <w:color w:val="000000" w:themeColor="text1"/>
          <w:lang w:val="en-US"/>
        </w:rPr>
      </w:pPr>
      <w:r w:rsidRPr="464BC0E5">
        <w:rPr>
          <w:rStyle w:val="normaltextrun"/>
          <w:rFonts w:cs="Arial"/>
          <w:color w:val="000000" w:themeColor="text1"/>
          <w:lang w:val="en-US"/>
        </w:rPr>
        <w:t>How can a statistical model be made for labeling data centers regarding the weather data, energy source consumption and regarding the energetic penalty?</w:t>
      </w:r>
    </w:p>
    <w:p w14:paraId="2F793D9B" w14:textId="77777777" w:rsidR="00140170" w:rsidRPr="00140170" w:rsidRDefault="00140170" w:rsidP="00140170">
      <w:pPr>
        <w:rPr>
          <w:lang w:val="en-US"/>
        </w:rPr>
      </w:pPr>
    </w:p>
    <w:p w14:paraId="020B4733" w14:textId="0F6C2571" w:rsidR="00A504CA" w:rsidRDefault="00B75FBC" w:rsidP="464BC0E5">
      <w:pPr>
        <w:rPr>
          <w:lang w:val="en-US"/>
        </w:rPr>
      </w:pPr>
      <w:r w:rsidRPr="00B75FBC">
        <w:rPr>
          <w:lang w:val="en-US"/>
        </w:rPr>
        <w:t xml:space="preserve">An effective solution </w:t>
      </w:r>
      <w:r w:rsidR="39E7A6C4" w:rsidRPr="6C470845">
        <w:rPr>
          <w:lang w:val="en-US"/>
        </w:rPr>
        <w:t>would</w:t>
      </w:r>
      <w:r w:rsidRPr="00B75FBC">
        <w:rPr>
          <w:lang w:val="en-US"/>
        </w:rPr>
        <w:t xml:space="preserve"> collect data from weather databases via APIs, use formulas for green energy generation and energetic penalties, and provide a dashboard with location-specific information. Incorporating comparable solutions, such as deep learning models and AI algorithms for energy efficiency</w:t>
      </w:r>
      <w:r w:rsidR="002839AF">
        <w:rPr>
          <w:lang w:val="en-US"/>
        </w:rPr>
        <w:t xml:space="preserve"> could possibly be beneficial. </w:t>
      </w:r>
    </w:p>
    <w:p w14:paraId="394E66B5" w14:textId="77777777" w:rsidR="007270EE" w:rsidRDefault="00B75FBC" w:rsidP="464BC0E5">
      <w:pPr>
        <w:rPr>
          <w:lang w:val="en-US"/>
        </w:rPr>
      </w:pPr>
      <w:r w:rsidRPr="00B75FBC">
        <w:rPr>
          <w:lang w:val="en-US"/>
        </w:rPr>
        <w:t>Best practices involve validating the dashboard by recreating it in different environments and ensuring unbiased and accurate results. Validation techniques should include common data checks (range, type, format, consistency, uniqueness, existence, and referential integrity) and internal reviews</w:t>
      </w:r>
      <w:r w:rsidR="00495903">
        <w:rPr>
          <w:lang w:val="en-US"/>
        </w:rPr>
        <w:t>.</w:t>
      </w:r>
    </w:p>
    <w:p w14:paraId="61224DB0" w14:textId="20640CDE" w:rsidR="22D09A98" w:rsidRDefault="00B75FBC" w:rsidP="464BC0E5">
      <w:pPr>
        <w:rPr>
          <w:highlight w:val="yellow"/>
          <w:lang w:val="en-US"/>
        </w:rPr>
      </w:pPr>
      <w:r w:rsidRPr="00B75FBC">
        <w:rPr>
          <w:lang w:val="en-US"/>
        </w:rPr>
        <w:t>Engaging stakeholders and collaboratively addressing issues ensures a robust system. By integrating real-time data, detailed specifications, and continuous validation, the model will effectively optimize energy use and reduce energetic penalties in data centers, ensuring reliability and efficiency.</w:t>
      </w:r>
    </w:p>
    <w:p w14:paraId="3C6628FC" w14:textId="77777777" w:rsidR="464BC0E5" w:rsidRDefault="464BC0E5" w:rsidP="464BC0E5">
      <w:pPr>
        <w:rPr>
          <w:lang w:val="en-US"/>
        </w:rPr>
      </w:pPr>
    </w:p>
    <w:p w14:paraId="4B50DC73" w14:textId="49B0AEAD" w:rsidR="464BC0E5" w:rsidRPr="00B75FBC" w:rsidRDefault="464BC0E5" w:rsidP="464BC0E5">
      <w:pPr>
        <w:rPr>
          <w:lang w:val="en-US"/>
        </w:rPr>
      </w:pPr>
    </w:p>
    <w:p w14:paraId="2DB3144C" w14:textId="2ACD00ED" w:rsidR="739E3F07" w:rsidRDefault="739E3F07" w:rsidP="739E3F07">
      <w:pPr>
        <w:rPr>
          <w:lang w:val="en-US"/>
        </w:rPr>
      </w:pPr>
    </w:p>
    <w:p w14:paraId="371DA8C0" w14:textId="33D4C9FC" w:rsidR="1E0F9187" w:rsidRDefault="1E0F9187" w:rsidP="1E0F9187">
      <w:pPr>
        <w:rPr>
          <w:lang w:val="en-US"/>
        </w:rPr>
      </w:pPr>
    </w:p>
    <w:p w14:paraId="46AE32DB" w14:textId="292D640B" w:rsidR="1E0F9187" w:rsidRDefault="1E0F9187" w:rsidP="1E0F9187">
      <w:pPr>
        <w:rPr>
          <w:lang w:val="en-US"/>
        </w:rPr>
      </w:pPr>
    </w:p>
    <w:p w14:paraId="76F4B9B2" w14:textId="58EF77CA" w:rsidR="1E0F9187" w:rsidRDefault="1E0F9187" w:rsidP="1E0F9187">
      <w:pPr>
        <w:rPr>
          <w:lang w:val="en-US"/>
        </w:rPr>
      </w:pPr>
    </w:p>
    <w:p w14:paraId="1F9E1CDB" w14:textId="37C7AC6C" w:rsidR="1E0F9187" w:rsidRDefault="1E0F9187" w:rsidP="1E0F9187">
      <w:pPr>
        <w:rPr>
          <w:lang w:val="en-US"/>
        </w:rPr>
      </w:pPr>
    </w:p>
    <w:p w14:paraId="7C2E0DE3" w14:textId="1AA69FCB" w:rsidR="1E0F9187" w:rsidRDefault="1E0F9187" w:rsidP="1E0F9187">
      <w:pPr>
        <w:rPr>
          <w:lang w:val="en-US"/>
        </w:rPr>
      </w:pPr>
    </w:p>
    <w:p w14:paraId="28BA5C93" w14:textId="61251F1E" w:rsidR="1E0F9187" w:rsidRDefault="1E0F9187" w:rsidP="1E0F9187">
      <w:pPr>
        <w:rPr>
          <w:lang w:val="en-US"/>
        </w:rPr>
      </w:pPr>
    </w:p>
    <w:p w14:paraId="244C312A" w14:textId="10EF30CF" w:rsidR="1E0F9187" w:rsidRDefault="1E0F9187" w:rsidP="1E0F9187">
      <w:pPr>
        <w:rPr>
          <w:lang w:val="en-US"/>
        </w:rPr>
      </w:pPr>
    </w:p>
    <w:p w14:paraId="146C4331" w14:textId="6AF24398" w:rsidR="1E0F9187" w:rsidRDefault="1E0F9187" w:rsidP="1E0F9187">
      <w:pPr>
        <w:rPr>
          <w:lang w:val="en-US"/>
        </w:rPr>
      </w:pPr>
    </w:p>
    <w:p w14:paraId="7026935D" w14:textId="286A13B9" w:rsidR="1E0F9187" w:rsidRDefault="1E0F9187" w:rsidP="1E0F9187">
      <w:pPr>
        <w:rPr>
          <w:lang w:val="en-US"/>
        </w:rPr>
      </w:pPr>
    </w:p>
    <w:p w14:paraId="7DE88E79" w14:textId="026B2E3F" w:rsidR="1E0F9187" w:rsidRDefault="1E0F9187" w:rsidP="1E0F9187">
      <w:pPr>
        <w:rPr>
          <w:lang w:val="en-US"/>
        </w:rPr>
      </w:pPr>
    </w:p>
    <w:p w14:paraId="41124EAB" w14:textId="7346C4F1" w:rsidR="1E0F9187" w:rsidRDefault="1E0F9187" w:rsidP="1E0F9187">
      <w:pPr>
        <w:rPr>
          <w:lang w:val="en-US"/>
        </w:rPr>
      </w:pPr>
    </w:p>
    <w:p w14:paraId="20E9C521" w14:textId="09E39D06" w:rsidR="1E0F9187" w:rsidRDefault="1E0F9187" w:rsidP="1E0F9187">
      <w:pPr>
        <w:rPr>
          <w:lang w:val="en-US"/>
        </w:rPr>
      </w:pPr>
    </w:p>
    <w:p w14:paraId="0BEE0D75" w14:textId="78CB5987" w:rsidR="1E0F9187" w:rsidRDefault="1E0F9187" w:rsidP="1E0F9187">
      <w:pPr>
        <w:rPr>
          <w:lang w:val="en-US"/>
        </w:rPr>
      </w:pPr>
    </w:p>
    <w:p w14:paraId="18568D08" w14:textId="2FD1B371" w:rsidR="1E0F9187" w:rsidRDefault="1E0F9187" w:rsidP="1E0F9187">
      <w:pPr>
        <w:rPr>
          <w:lang w:val="en-US"/>
        </w:rPr>
      </w:pPr>
    </w:p>
    <w:p w14:paraId="316AF83A" w14:textId="7CC76B8C" w:rsidR="1E0F9187" w:rsidRDefault="1E0F9187" w:rsidP="1E0F9187">
      <w:pPr>
        <w:rPr>
          <w:lang w:val="en-US"/>
        </w:rPr>
      </w:pPr>
    </w:p>
    <w:p w14:paraId="7DA4CAFB" w14:textId="2BA634AE" w:rsidR="1E0F9187" w:rsidRDefault="1E0F9187" w:rsidP="1E0F9187">
      <w:pPr>
        <w:rPr>
          <w:lang w:val="en-US"/>
        </w:rPr>
      </w:pPr>
    </w:p>
    <w:p w14:paraId="22552F03" w14:textId="3F7992B6" w:rsidR="1E0F9187" w:rsidRDefault="1E0F9187" w:rsidP="1E0F9187">
      <w:pPr>
        <w:rPr>
          <w:lang w:val="en-US"/>
        </w:rPr>
      </w:pPr>
    </w:p>
    <w:p w14:paraId="4E593FA3" w14:textId="3C238976" w:rsidR="1E0F9187" w:rsidRDefault="1E0F9187" w:rsidP="1E0F9187">
      <w:pPr>
        <w:rPr>
          <w:lang w:val="en-US"/>
        </w:rPr>
      </w:pPr>
    </w:p>
    <w:p w14:paraId="68FC76BE" w14:textId="7FC59E2A" w:rsidR="1E0F9187" w:rsidRDefault="1E0F9187" w:rsidP="1E0F9187">
      <w:pPr>
        <w:rPr>
          <w:lang w:val="en-US"/>
        </w:rPr>
      </w:pPr>
    </w:p>
    <w:p w14:paraId="37A2C9CE" w14:textId="62418FEA" w:rsidR="1E0F9187" w:rsidRDefault="1E0F9187" w:rsidP="1E0F9187">
      <w:pPr>
        <w:rPr>
          <w:lang w:val="en-US"/>
        </w:rPr>
      </w:pPr>
    </w:p>
    <w:p w14:paraId="1966292B" w14:textId="7E73F1E0" w:rsidR="1E0F9187" w:rsidRDefault="1E0F9187" w:rsidP="0197C109">
      <w:pPr>
        <w:rPr>
          <w:lang w:val="en-US"/>
        </w:rPr>
      </w:pPr>
    </w:p>
    <w:p w14:paraId="2D97E382" w14:textId="38DB3F89" w:rsidR="0197C109" w:rsidRDefault="0197C109" w:rsidP="0197C109">
      <w:pPr>
        <w:rPr>
          <w:lang w:val="en-US"/>
        </w:rPr>
      </w:pPr>
    </w:p>
    <w:p w14:paraId="309220DE" w14:textId="64AE5F0B" w:rsidR="0197C109" w:rsidRDefault="0197C109" w:rsidP="0197C109">
      <w:pPr>
        <w:rPr>
          <w:lang w:val="en-US"/>
        </w:rPr>
      </w:pPr>
    </w:p>
    <w:p w14:paraId="077C5366" w14:textId="42368A16" w:rsidR="0197C109" w:rsidRDefault="0197C109" w:rsidP="0197C109">
      <w:pPr>
        <w:rPr>
          <w:lang w:val="en-US"/>
        </w:rPr>
      </w:pPr>
    </w:p>
    <w:p w14:paraId="6CF37031" w14:textId="6F162835" w:rsidR="0197C109" w:rsidRDefault="0197C109" w:rsidP="0197C109">
      <w:pPr>
        <w:rPr>
          <w:lang w:val="en-US"/>
        </w:rPr>
      </w:pPr>
    </w:p>
    <w:p w14:paraId="0BF0511C" w14:textId="2C9FFA0C" w:rsidR="0197C109" w:rsidRDefault="0197C109" w:rsidP="0197C109">
      <w:pPr>
        <w:rPr>
          <w:lang w:val="en-US"/>
        </w:rPr>
      </w:pPr>
    </w:p>
    <w:p w14:paraId="756DA020" w14:textId="7E77BBBF" w:rsidR="0197C109" w:rsidRDefault="0197C109" w:rsidP="0197C109">
      <w:pPr>
        <w:rPr>
          <w:lang w:val="en-US"/>
        </w:rPr>
      </w:pPr>
    </w:p>
    <w:p w14:paraId="5D5DC640" w14:textId="7CA0F419" w:rsidR="0197C109" w:rsidRDefault="0197C109" w:rsidP="0197C109">
      <w:pPr>
        <w:rPr>
          <w:lang w:val="en-US"/>
        </w:rPr>
      </w:pPr>
    </w:p>
    <w:p w14:paraId="7651D7A7" w14:textId="4F7F3AA3" w:rsidR="0197C109" w:rsidRDefault="0197C109" w:rsidP="0197C109">
      <w:pPr>
        <w:rPr>
          <w:lang w:val="en-US"/>
        </w:rPr>
      </w:pPr>
    </w:p>
    <w:p w14:paraId="3A712E00" w14:textId="327220EF" w:rsidR="0197C109" w:rsidRDefault="0197C109" w:rsidP="0197C109">
      <w:pPr>
        <w:rPr>
          <w:lang w:val="en-US"/>
        </w:rPr>
      </w:pPr>
    </w:p>
    <w:p w14:paraId="0D76101E" w14:textId="47261344" w:rsidR="0197C109" w:rsidRDefault="0197C109" w:rsidP="0197C109">
      <w:pPr>
        <w:rPr>
          <w:lang w:val="en-US"/>
        </w:rPr>
      </w:pPr>
    </w:p>
    <w:p w14:paraId="68385EE5" w14:textId="405A9560" w:rsidR="0197C109" w:rsidRDefault="0197C109" w:rsidP="0197C109">
      <w:pPr>
        <w:rPr>
          <w:lang w:val="en-US"/>
        </w:rPr>
      </w:pPr>
    </w:p>
    <w:p w14:paraId="10BF952D" w14:textId="314CB9E7" w:rsidR="0197C109" w:rsidRDefault="0197C109" w:rsidP="0197C109">
      <w:pPr>
        <w:rPr>
          <w:lang w:val="en-US"/>
        </w:rPr>
      </w:pPr>
    </w:p>
    <w:p w14:paraId="1384D2CF" w14:textId="77777777" w:rsidR="00625205" w:rsidRDefault="00625205" w:rsidP="0197C109">
      <w:pPr>
        <w:rPr>
          <w:lang w:val="en-US"/>
        </w:rPr>
      </w:pPr>
    </w:p>
    <w:p w14:paraId="0B26906F" w14:textId="77777777" w:rsidR="00625205" w:rsidRDefault="00625205" w:rsidP="0197C109">
      <w:pPr>
        <w:rPr>
          <w:lang w:val="en-US"/>
        </w:rPr>
      </w:pPr>
    </w:p>
    <w:p w14:paraId="48DC6AE4" w14:textId="77777777" w:rsidR="00625205" w:rsidRDefault="00625205" w:rsidP="0197C109">
      <w:pPr>
        <w:rPr>
          <w:lang w:val="en-US"/>
        </w:rPr>
      </w:pPr>
    </w:p>
    <w:p w14:paraId="401C4F1F" w14:textId="470BDC6F" w:rsidR="75FC408D" w:rsidRDefault="60F9D1C3" w:rsidP="009B2670">
      <w:pPr>
        <w:pStyle w:val="Heading1"/>
        <w:numPr>
          <w:ilvl w:val="0"/>
          <w:numId w:val="8"/>
        </w:numPr>
      </w:pPr>
      <w:bookmarkStart w:id="38" w:name="_Toc169513099"/>
      <w:proofErr w:type="spellStart"/>
      <w:r>
        <w:t>Recom</w:t>
      </w:r>
      <w:r w:rsidR="07B29F73">
        <w:t>m</w:t>
      </w:r>
      <w:r>
        <w:t>endation</w:t>
      </w:r>
      <w:bookmarkEnd w:id="38"/>
      <w:proofErr w:type="spellEnd"/>
    </w:p>
    <w:p w14:paraId="47BC257C" w14:textId="1721A257" w:rsidR="61B2DD16" w:rsidRPr="006111A8" w:rsidRDefault="58105CD9" w:rsidP="63DB4C22">
      <w:pPr>
        <w:spacing w:after="160" w:line="276" w:lineRule="auto"/>
        <w:rPr>
          <w:rFonts w:eastAsia="Arial Nova" w:cs="Arial"/>
          <w:lang w:val="en-US"/>
        </w:rPr>
      </w:pPr>
      <w:r w:rsidRPr="006111A8">
        <w:rPr>
          <w:rFonts w:eastAsia="Arial Nova" w:cs="Arial"/>
          <w:lang w:val="en-US"/>
        </w:rPr>
        <w:t>Firstly,</w:t>
      </w:r>
      <w:r w:rsidR="418E7A98" w:rsidRPr="006111A8">
        <w:rPr>
          <w:rFonts w:eastAsia="Arial Nova" w:cs="Arial"/>
          <w:lang w:val="en-US"/>
        </w:rPr>
        <w:t xml:space="preserve"> looking at the weaknesses and opportunities from the SWOT-analysis, there are several recommendations to </w:t>
      </w:r>
      <w:r w:rsidR="3F1A4BDB" w:rsidRPr="006111A8">
        <w:rPr>
          <w:rFonts w:eastAsia="Arial Nova" w:cs="Arial"/>
          <w:lang w:val="en-US"/>
        </w:rPr>
        <w:t>make</w:t>
      </w:r>
      <w:r w:rsidR="418E7A98" w:rsidRPr="006111A8">
        <w:rPr>
          <w:rFonts w:eastAsia="Arial Nova" w:cs="Arial"/>
          <w:lang w:val="en-US"/>
        </w:rPr>
        <w:t xml:space="preserve">. </w:t>
      </w:r>
      <w:proofErr w:type="gramStart"/>
      <w:r w:rsidR="418E7A98" w:rsidRPr="006111A8">
        <w:rPr>
          <w:rFonts w:eastAsia="Arial Nova" w:cs="Arial"/>
          <w:lang w:val="en-US"/>
        </w:rPr>
        <w:t>First of all</w:t>
      </w:r>
      <w:proofErr w:type="gramEnd"/>
      <w:r w:rsidR="418E7A98" w:rsidRPr="006111A8">
        <w:rPr>
          <w:rFonts w:eastAsia="Arial Nova" w:cs="Arial"/>
          <w:lang w:val="en-US"/>
        </w:rPr>
        <w:t xml:space="preserve">, the formula, variables, location specific information and green energy generated should be further specified and researched more in depth.  By doing this the calculations will be more accurate, more trustworthy and have more accurate labels. Secondly by going more in depth, the next project group might find variables or research that was out of scope or simply missed by the current project group. Going further into the SWOT-analysis, the implementation at SUE is a valid opportunity that will cancel out another weakness of the system, as it is right now, the dashboard cannot be fully integrated by SUE, which is a (great) weakness in this specific scenario. </w:t>
      </w:r>
      <w:r w:rsidR="2CC98E82" w:rsidRPr="006111A8">
        <w:rPr>
          <w:rFonts w:eastAsia="Arial Nova" w:cs="Arial"/>
          <w:lang w:val="en-US"/>
        </w:rPr>
        <w:t>Thirdly</w:t>
      </w:r>
      <w:r w:rsidR="418E7A98" w:rsidRPr="006111A8">
        <w:rPr>
          <w:rFonts w:eastAsia="Arial Nova" w:cs="Arial"/>
          <w:lang w:val="en-US"/>
        </w:rPr>
        <w:t xml:space="preserve">, the fact that multiple comparable solutions or projects are being made/have been made, is a threat for this specific solution’s survivability and viability, however this can possibly be turned into a big opportunity. By collaborating or sharing information with the makers/stakeholders/owners of these solutions, more insights can be gained, multiple solutions or parts of solutions can be combined, achieving a (near) optimal solution. The research that has already been done can contribute to making this happen and could also be used to get some ideas of what to implement or add into or besides the solution for SUE. Something that </w:t>
      </w:r>
      <w:r w:rsidR="609FE75C" w:rsidRPr="006111A8">
        <w:rPr>
          <w:rFonts w:eastAsia="Arial Nova" w:cs="Arial"/>
          <w:lang w:val="en-US"/>
        </w:rPr>
        <w:t>cannot</w:t>
      </w:r>
      <w:r w:rsidR="418E7A98" w:rsidRPr="006111A8">
        <w:rPr>
          <w:rFonts w:eastAsia="Arial Nova" w:cs="Arial"/>
          <w:lang w:val="en-US"/>
        </w:rPr>
        <w:t xml:space="preserve"> be influenced by SUE or the next project group, but should still be kept in mind, are regulations. The comparable solutions are mainly pushed by government regulations requiring datacenters to use more green energy i.e. using less brown energy. If these regulations get changed or taken away entirely, this might have big implications for this or other solutions. The same goes for</w:t>
      </w:r>
      <w:r w:rsidR="7FD93E80" w:rsidRPr="006111A8">
        <w:rPr>
          <w:rFonts w:eastAsia="Arial Nova" w:cs="Arial"/>
          <w:lang w:val="en-US"/>
        </w:rPr>
        <w:t xml:space="preserve"> </w:t>
      </w:r>
      <w:r w:rsidR="1F1CFEDD" w:rsidRPr="006111A8">
        <w:rPr>
          <w:rFonts w:eastAsia="Arial Nova" w:cs="Arial"/>
          <w:lang w:val="en-US"/>
        </w:rPr>
        <w:t>the</w:t>
      </w:r>
      <w:r w:rsidR="418E7A98" w:rsidRPr="006111A8">
        <w:rPr>
          <w:rFonts w:eastAsia="Arial Nova" w:cs="Arial"/>
          <w:lang w:val="en-US"/>
        </w:rPr>
        <w:t xml:space="preserve"> cost of different energy sources, </w:t>
      </w:r>
      <w:proofErr w:type="gramStart"/>
      <w:r w:rsidR="418E7A98" w:rsidRPr="006111A8">
        <w:rPr>
          <w:rFonts w:eastAsia="Arial Nova" w:cs="Arial"/>
          <w:lang w:val="en-US"/>
        </w:rPr>
        <w:t>windmills</w:t>
      </w:r>
      <w:proofErr w:type="gramEnd"/>
      <w:r w:rsidR="418E7A98" w:rsidRPr="006111A8">
        <w:rPr>
          <w:rFonts w:eastAsia="Arial Nova" w:cs="Arial"/>
          <w:lang w:val="en-US"/>
        </w:rPr>
        <w:t xml:space="preserve"> and solar panels, but great changes in the balance between these prices are not expected in the coming years.</w:t>
      </w:r>
    </w:p>
    <w:p w14:paraId="1DB9FD5E" w14:textId="6108A869" w:rsidR="61B2DD16" w:rsidRDefault="61B2DD16" w:rsidP="63DB4C22">
      <w:pPr>
        <w:rPr>
          <w:rFonts w:ascii="Arial Nova" w:eastAsia="Arial Nova" w:hAnsi="Arial Nova" w:cs="Arial Nova"/>
          <w:highlight w:val="red"/>
          <w:lang w:val="en-US"/>
        </w:rPr>
      </w:pPr>
    </w:p>
    <w:p w14:paraId="35D8A957" w14:textId="77777777" w:rsidR="00B4712D" w:rsidRDefault="00B4712D" w:rsidP="63DB4C22">
      <w:pPr>
        <w:rPr>
          <w:rFonts w:ascii="Arial Nova" w:eastAsia="Arial Nova" w:hAnsi="Arial Nova" w:cs="Arial Nova"/>
          <w:highlight w:val="red"/>
          <w:lang w:val="en-US"/>
        </w:rPr>
      </w:pPr>
    </w:p>
    <w:p w14:paraId="2C5DFF66" w14:textId="77777777" w:rsidR="00145B34" w:rsidRDefault="00145B34" w:rsidP="63DB4C22">
      <w:pPr>
        <w:rPr>
          <w:rFonts w:ascii="Arial Nova" w:eastAsia="Arial Nova" w:hAnsi="Arial Nova" w:cs="Arial Nova"/>
          <w:highlight w:val="red"/>
          <w:lang w:val="en-US"/>
        </w:rPr>
      </w:pPr>
    </w:p>
    <w:p w14:paraId="1AB51433" w14:textId="77777777" w:rsidR="00145B34" w:rsidRDefault="00145B34" w:rsidP="63DB4C22">
      <w:pPr>
        <w:rPr>
          <w:rFonts w:ascii="Arial Nova" w:eastAsia="Arial Nova" w:hAnsi="Arial Nova" w:cs="Arial Nova"/>
          <w:highlight w:val="red"/>
          <w:lang w:val="en-US"/>
        </w:rPr>
      </w:pPr>
    </w:p>
    <w:p w14:paraId="3E08C4FF" w14:textId="77777777" w:rsidR="00145B34" w:rsidRDefault="00145B34" w:rsidP="63DB4C22">
      <w:pPr>
        <w:rPr>
          <w:rFonts w:ascii="Arial Nova" w:eastAsia="Arial Nova" w:hAnsi="Arial Nova" w:cs="Arial Nova"/>
          <w:highlight w:val="red"/>
          <w:lang w:val="en-US"/>
        </w:rPr>
      </w:pPr>
    </w:p>
    <w:p w14:paraId="61DABE27" w14:textId="77777777" w:rsidR="00145B34" w:rsidRDefault="00145B34" w:rsidP="63DB4C22">
      <w:pPr>
        <w:rPr>
          <w:rFonts w:ascii="Arial Nova" w:eastAsia="Arial Nova" w:hAnsi="Arial Nova" w:cs="Arial Nova"/>
          <w:highlight w:val="red"/>
          <w:lang w:val="en-US"/>
        </w:rPr>
      </w:pPr>
    </w:p>
    <w:p w14:paraId="33B48F2A" w14:textId="77777777" w:rsidR="00145B34" w:rsidRDefault="00145B34" w:rsidP="63DB4C22">
      <w:pPr>
        <w:rPr>
          <w:rFonts w:ascii="Arial Nova" w:eastAsia="Arial Nova" w:hAnsi="Arial Nova" w:cs="Arial Nova"/>
          <w:highlight w:val="red"/>
          <w:lang w:val="en-US"/>
        </w:rPr>
      </w:pPr>
    </w:p>
    <w:p w14:paraId="38932EFF" w14:textId="77777777" w:rsidR="00145B34" w:rsidRDefault="00145B34" w:rsidP="63DB4C22">
      <w:pPr>
        <w:rPr>
          <w:rFonts w:ascii="Arial Nova" w:eastAsia="Arial Nova" w:hAnsi="Arial Nova" w:cs="Arial Nova"/>
          <w:highlight w:val="red"/>
          <w:lang w:val="en-US"/>
        </w:rPr>
      </w:pPr>
    </w:p>
    <w:p w14:paraId="1B662F59" w14:textId="77777777" w:rsidR="00145B34" w:rsidRDefault="00145B34" w:rsidP="63DB4C22">
      <w:pPr>
        <w:rPr>
          <w:rFonts w:ascii="Arial Nova" w:eastAsia="Arial Nova" w:hAnsi="Arial Nova" w:cs="Arial Nova"/>
          <w:highlight w:val="red"/>
          <w:lang w:val="en-US"/>
        </w:rPr>
      </w:pPr>
    </w:p>
    <w:p w14:paraId="530C395A" w14:textId="3FFDDA0E" w:rsidR="0D0D32AE" w:rsidRDefault="0D0D32AE" w:rsidP="0D0D32AE">
      <w:pPr>
        <w:rPr>
          <w:rFonts w:ascii="Arial Nova" w:eastAsia="Arial Nova" w:hAnsi="Arial Nova" w:cs="Arial Nova"/>
          <w:highlight w:val="red"/>
          <w:lang w:val="en-US"/>
        </w:rPr>
      </w:pPr>
    </w:p>
    <w:p w14:paraId="696B3FB8" w14:textId="51F580F7" w:rsidR="0D0D32AE" w:rsidRDefault="0D0D32AE" w:rsidP="0D0D32AE">
      <w:pPr>
        <w:rPr>
          <w:rFonts w:ascii="Arial Nova" w:eastAsia="Arial Nova" w:hAnsi="Arial Nova" w:cs="Arial Nova"/>
          <w:highlight w:val="red"/>
          <w:lang w:val="en-US"/>
        </w:rPr>
      </w:pPr>
    </w:p>
    <w:p w14:paraId="6167B0F4" w14:textId="2870D17B" w:rsidR="0D0D32AE" w:rsidRDefault="0D0D32AE" w:rsidP="0D0D32AE">
      <w:pPr>
        <w:rPr>
          <w:rFonts w:ascii="Arial Nova" w:eastAsia="Arial Nova" w:hAnsi="Arial Nova" w:cs="Arial Nova"/>
          <w:highlight w:val="red"/>
          <w:lang w:val="en-US"/>
        </w:rPr>
      </w:pPr>
    </w:p>
    <w:p w14:paraId="5BDA6659" w14:textId="58B17967" w:rsidR="0D0D32AE" w:rsidRDefault="0D0D32AE" w:rsidP="0D0D32AE">
      <w:pPr>
        <w:rPr>
          <w:rFonts w:ascii="Arial Nova" w:eastAsia="Arial Nova" w:hAnsi="Arial Nova" w:cs="Arial Nova"/>
          <w:highlight w:val="red"/>
          <w:lang w:val="en-US"/>
        </w:rPr>
      </w:pPr>
    </w:p>
    <w:p w14:paraId="79877766" w14:textId="272FB76F" w:rsidR="0D0D32AE" w:rsidRDefault="0D0D32AE" w:rsidP="0D0D32AE">
      <w:pPr>
        <w:rPr>
          <w:rFonts w:ascii="Arial Nova" w:eastAsia="Arial Nova" w:hAnsi="Arial Nova" w:cs="Arial Nova"/>
          <w:highlight w:val="red"/>
          <w:lang w:val="en-US"/>
        </w:rPr>
      </w:pPr>
    </w:p>
    <w:p w14:paraId="11822CE5" w14:textId="31BA7D7A" w:rsidR="0D0D32AE" w:rsidRDefault="0D0D32AE" w:rsidP="0D0D32AE">
      <w:pPr>
        <w:rPr>
          <w:rFonts w:ascii="Arial Nova" w:eastAsia="Arial Nova" w:hAnsi="Arial Nova" w:cs="Arial Nova"/>
          <w:highlight w:val="red"/>
          <w:lang w:val="en-US"/>
        </w:rPr>
      </w:pPr>
    </w:p>
    <w:p w14:paraId="392064C2" w14:textId="1EBE8275" w:rsidR="0D0D32AE" w:rsidRDefault="0D0D32AE" w:rsidP="0D0D32AE">
      <w:pPr>
        <w:rPr>
          <w:rFonts w:ascii="Arial Nova" w:eastAsia="Arial Nova" w:hAnsi="Arial Nova" w:cs="Arial Nova"/>
          <w:highlight w:val="red"/>
          <w:lang w:val="en-US"/>
        </w:rPr>
      </w:pPr>
    </w:p>
    <w:p w14:paraId="68A83319" w14:textId="23B0D3E6" w:rsidR="0D0D32AE" w:rsidRDefault="0D0D32AE" w:rsidP="0D0D32AE">
      <w:pPr>
        <w:rPr>
          <w:rFonts w:ascii="Arial Nova" w:eastAsia="Arial Nova" w:hAnsi="Arial Nova" w:cs="Arial Nova"/>
          <w:highlight w:val="red"/>
          <w:lang w:val="en-US"/>
        </w:rPr>
      </w:pPr>
    </w:p>
    <w:p w14:paraId="7ABA9479" w14:textId="470E613D" w:rsidR="0D0D32AE" w:rsidRDefault="0D0D32AE" w:rsidP="0D0D32AE">
      <w:pPr>
        <w:rPr>
          <w:rFonts w:ascii="Arial Nova" w:eastAsia="Arial Nova" w:hAnsi="Arial Nova" w:cs="Arial Nova"/>
          <w:highlight w:val="red"/>
          <w:lang w:val="en-US"/>
        </w:rPr>
      </w:pPr>
    </w:p>
    <w:p w14:paraId="52C132C8" w14:textId="1743B15A" w:rsidR="0D0D32AE" w:rsidRDefault="0D0D32AE" w:rsidP="0D0D32AE">
      <w:pPr>
        <w:rPr>
          <w:rFonts w:ascii="Arial Nova" w:eastAsia="Arial Nova" w:hAnsi="Arial Nova" w:cs="Arial Nova"/>
          <w:highlight w:val="red"/>
          <w:lang w:val="en-US"/>
        </w:rPr>
      </w:pPr>
    </w:p>
    <w:p w14:paraId="3EAE7164" w14:textId="40CA34E9" w:rsidR="0D0D32AE" w:rsidRDefault="0D0D32AE" w:rsidP="0D0D32AE">
      <w:pPr>
        <w:rPr>
          <w:rFonts w:ascii="Arial Nova" w:eastAsia="Arial Nova" w:hAnsi="Arial Nova" w:cs="Arial Nova"/>
          <w:highlight w:val="red"/>
          <w:lang w:val="en-US"/>
        </w:rPr>
      </w:pPr>
    </w:p>
    <w:p w14:paraId="0963AA04" w14:textId="1B3C6E66" w:rsidR="0D0D32AE" w:rsidRDefault="0D0D32AE" w:rsidP="0D0D32AE">
      <w:pPr>
        <w:rPr>
          <w:rFonts w:ascii="Arial Nova" w:eastAsia="Arial Nova" w:hAnsi="Arial Nova" w:cs="Arial Nova"/>
          <w:highlight w:val="red"/>
          <w:lang w:val="en-US"/>
        </w:rPr>
      </w:pPr>
    </w:p>
    <w:p w14:paraId="3E032EE1" w14:textId="71393849" w:rsidR="0D0D32AE" w:rsidRDefault="0D0D32AE" w:rsidP="0D0D32AE">
      <w:pPr>
        <w:rPr>
          <w:rFonts w:ascii="Arial Nova" w:eastAsia="Arial Nova" w:hAnsi="Arial Nova" w:cs="Arial Nova"/>
          <w:highlight w:val="red"/>
          <w:lang w:val="en-US"/>
        </w:rPr>
      </w:pPr>
    </w:p>
    <w:p w14:paraId="2CC92204" w14:textId="25CC1CE7" w:rsidR="0D0D32AE" w:rsidRDefault="0D0D32AE" w:rsidP="0D0D32AE">
      <w:pPr>
        <w:rPr>
          <w:rFonts w:ascii="Arial Nova" w:eastAsia="Arial Nova" w:hAnsi="Arial Nova" w:cs="Arial Nova"/>
          <w:highlight w:val="red"/>
          <w:lang w:val="en-US"/>
        </w:rPr>
      </w:pPr>
    </w:p>
    <w:p w14:paraId="4DC32D20" w14:textId="1ACD35D0" w:rsidR="0D0D32AE" w:rsidRDefault="0D0D32AE" w:rsidP="0D0D32AE">
      <w:pPr>
        <w:rPr>
          <w:rFonts w:ascii="Arial Nova" w:eastAsia="Arial Nova" w:hAnsi="Arial Nova" w:cs="Arial Nova"/>
          <w:highlight w:val="red"/>
          <w:lang w:val="en-US"/>
        </w:rPr>
      </w:pPr>
    </w:p>
    <w:p w14:paraId="1DD3A708" w14:textId="6CF58FD7" w:rsidR="0D0D32AE" w:rsidRDefault="0D0D32AE" w:rsidP="0D0D32AE">
      <w:pPr>
        <w:rPr>
          <w:rFonts w:ascii="Arial Nova" w:eastAsia="Arial Nova" w:hAnsi="Arial Nova" w:cs="Arial Nova"/>
          <w:highlight w:val="red"/>
          <w:lang w:val="en-US"/>
        </w:rPr>
      </w:pPr>
    </w:p>
    <w:p w14:paraId="4BC9ABEE" w14:textId="44512CB6" w:rsidR="0D0D32AE" w:rsidRDefault="0D0D32AE" w:rsidP="0D0D32AE">
      <w:pPr>
        <w:rPr>
          <w:rFonts w:ascii="Arial Nova" w:eastAsia="Arial Nova" w:hAnsi="Arial Nova" w:cs="Arial Nova"/>
          <w:highlight w:val="red"/>
          <w:lang w:val="en-US"/>
        </w:rPr>
      </w:pPr>
    </w:p>
    <w:p w14:paraId="7460AA26" w14:textId="6723D516" w:rsidR="0D0D32AE" w:rsidRDefault="0D0D32AE" w:rsidP="0D0D32AE">
      <w:pPr>
        <w:rPr>
          <w:rFonts w:ascii="Arial Nova" w:eastAsia="Arial Nova" w:hAnsi="Arial Nova" w:cs="Arial Nova"/>
          <w:highlight w:val="red"/>
          <w:lang w:val="en-US"/>
        </w:rPr>
      </w:pPr>
    </w:p>
    <w:p w14:paraId="478E5684" w14:textId="77777777" w:rsidR="00145B34" w:rsidRDefault="00145B34" w:rsidP="63DB4C22">
      <w:pPr>
        <w:rPr>
          <w:rFonts w:ascii="Arial Nova" w:eastAsia="Arial Nova" w:hAnsi="Arial Nova" w:cs="Arial Nova"/>
          <w:highlight w:val="red"/>
          <w:lang w:val="en-US"/>
        </w:rPr>
      </w:pPr>
    </w:p>
    <w:p w14:paraId="785B479D" w14:textId="77777777" w:rsidR="006111A8" w:rsidRDefault="006111A8" w:rsidP="63DB4C22">
      <w:pPr>
        <w:rPr>
          <w:rFonts w:ascii="Arial Nova" w:eastAsia="Arial Nova" w:hAnsi="Arial Nova" w:cs="Arial Nova"/>
          <w:highlight w:val="red"/>
          <w:lang w:val="en-US"/>
        </w:rPr>
      </w:pPr>
    </w:p>
    <w:p w14:paraId="442AD5BC" w14:textId="77777777" w:rsidR="00625205" w:rsidRDefault="00625205" w:rsidP="63DB4C22">
      <w:pPr>
        <w:rPr>
          <w:rFonts w:ascii="Arial Nova" w:eastAsia="Arial Nova" w:hAnsi="Arial Nova" w:cs="Arial Nova"/>
          <w:highlight w:val="red"/>
          <w:lang w:val="en-US"/>
        </w:rPr>
      </w:pPr>
    </w:p>
    <w:p w14:paraId="499C106D" w14:textId="77777777" w:rsidR="00625205" w:rsidRDefault="00625205" w:rsidP="63DB4C22">
      <w:pPr>
        <w:rPr>
          <w:rFonts w:ascii="Arial Nova" w:eastAsia="Arial Nova" w:hAnsi="Arial Nova" w:cs="Arial Nova"/>
          <w:highlight w:val="red"/>
          <w:lang w:val="en-US"/>
        </w:rPr>
      </w:pPr>
    </w:p>
    <w:p w14:paraId="5548FA8C" w14:textId="6731CBAC" w:rsidR="61B2DD16" w:rsidRDefault="7AE442A4" w:rsidP="009B2670">
      <w:pPr>
        <w:pStyle w:val="Heading1"/>
        <w:numPr>
          <w:ilvl w:val="0"/>
          <w:numId w:val="8"/>
        </w:numPr>
      </w:pPr>
      <w:bookmarkStart w:id="39" w:name="_Toc169513100"/>
      <w:proofErr w:type="spellStart"/>
      <w:r>
        <w:t>Bibliography</w:t>
      </w:r>
      <w:bookmarkEnd w:id="39"/>
      <w:proofErr w:type="spellEnd"/>
    </w:p>
    <w:p w14:paraId="776B5E7E" w14:textId="3E475E4E" w:rsidR="2DFDAE2A" w:rsidRDefault="2DFDAE2A" w:rsidP="2DFDAE2A"/>
    <w:p w14:paraId="7ABCE2EE" w14:textId="3CC55CF3" w:rsidR="74260951" w:rsidRDefault="74260951" w:rsidP="3BCF5E80">
      <w:pPr>
        <w:pStyle w:val="NoSpacing"/>
        <w:rPr>
          <w:rFonts w:ascii="Arial Nova" w:eastAsia="Arial Nova" w:hAnsi="Arial Nova" w:cs="Arial Nova"/>
          <w:szCs w:val="20"/>
        </w:rPr>
      </w:pPr>
      <w:r w:rsidRPr="149E9668">
        <w:rPr>
          <w:rFonts w:ascii="Arial Nova" w:eastAsia="Arial Nova" w:hAnsi="Arial Nova" w:cs="Arial Nova"/>
          <w:szCs w:val="20"/>
        </w:rPr>
        <w:t xml:space="preserve">Centraal Bureau voor de Statistiek. (2021, 23 februari). Productie groene stroom met 40 procent gestegen. Centraal Bureau Voor de Statistiek. </w:t>
      </w:r>
      <w:hyperlink r:id="rId19">
        <w:r w:rsidR="006F69DE" w:rsidRPr="149E9668">
          <w:rPr>
            <w:rStyle w:val="Hyperlink"/>
            <w:rFonts w:ascii="Arial Nova" w:eastAsia="Arial Nova" w:hAnsi="Arial Nova" w:cs="Arial Nova"/>
            <w:szCs w:val="20"/>
          </w:rPr>
          <w:t>https://www.cbs.nl/nl-nl/nieuws/2021/08/productie-groene-stroom-met-40-procent-gestegen</w:t>
        </w:r>
      </w:hyperlink>
    </w:p>
    <w:p w14:paraId="19A2CEA6" w14:textId="72AEF6E9" w:rsidR="40D60C7B" w:rsidRPr="001020B8" w:rsidRDefault="40D60C7B" w:rsidP="3BCF5E80">
      <w:pPr>
        <w:pStyle w:val="NoSpacing"/>
        <w:rPr>
          <w:rFonts w:ascii="Arial Nova" w:eastAsia="Arial Nova" w:hAnsi="Arial Nova" w:cs="Arial Nova"/>
          <w:szCs w:val="20"/>
        </w:rPr>
      </w:pPr>
    </w:p>
    <w:p w14:paraId="4042F34E" w14:textId="2B08AB6F" w:rsidR="1902232A" w:rsidRPr="00F579D9" w:rsidRDefault="1902232A" w:rsidP="3BCF5E80">
      <w:pPr>
        <w:pStyle w:val="NoSpacing"/>
        <w:rPr>
          <w:rFonts w:ascii="Arial Nova" w:eastAsia="Arial Nova" w:hAnsi="Arial Nova" w:cs="Arial Nova"/>
          <w:szCs w:val="20"/>
          <w:lang w:val="en-US"/>
        </w:rPr>
      </w:pPr>
      <w:proofErr w:type="spellStart"/>
      <w:r w:rsidRPr="149E9668">
        <w:rPr>
          <w:rFonts w:ascii="Arial Nova" w:eastAsia="Arial Nova" w:hAnsi="Arial Nova" w:cs="Arial Nova"/>
          <w:szCs w:val="20"/>
          <w:lang w:val="en-US"/>
        </w:rPr>
        <w:t>Dayarathna</w:t>
      </w:r>
      <w:proofErr w:type="spellEnd"/>
      <w:r w:rsidRPr="149E9668">
        <w:rPr>
          <w:rFonts w:ascii="Arial Nova" w:eastAsia="Arial Nova" w:hAnsi="Arial Nova" w:cs="Arial Nova"/>
          <w:szCs w:val="20"/>
          <w:lang w:val="en-US"/>
        </w:rPr>
        <w:t xml:space="preserve">, M., Wen, Y., Fan, R.: Data center energy consumption modeling: a survey. IEEE </w:t>
      </w:r>
      <w:proofErr w:type="spellStart"/>
      <w:r w:rsidRPr="149E9668">
        <w:rPr>
          <w:rFonts w:ascii="Arial Nova" w:eastAsia="Arial Nova" w:hAnsi="Arial Nova" w:cs="Arial Nova"/>
          <w:szCs w:val="20"/>
          <w:lang w:val="en-US"/>
        </w:rPr>
        <w:t>Commun</w:t>
      </w:r>
      <w:proofErr w:type="spellEnd"/>
      <w:r w:rsidRPr="149E9668">
        <w:rPr>
          <w:rFonts w:ascii="Arial Nova" w:eastAsia="Arial Nova" w:hAnsi="Arial Nova" w:cs="Arial Nova"/>
          <w:szCs w:val="20"/>
          <w:lang w:val="en-US"/>
        </w:rPr>
        <w:t xml:space="preserve">. </w:t>
      </w:r>
      <w:proofErr w:type="spellStart"/>
      <w:r w:rsidRPr="149E9668">
        <w:rPr>
          <w:rFonts w:ascii="Arial Nova" w:eastAsia="Arial Nova" w:hAnsi="Arial Nova" w:cs="Arial Nova"/>
          <w:szCs w:val="20"/>
          <w:lang w:val="en-US"/>
        </w:rPr>
        <w:t>Surv</w:t>
      </w:r>
      <w:proofErr w:type="spellEnd"/>
      <w:r w:rsidRPr="149E9668">
        <w:rPr>
          <w:rFonts w:ascii="Arial Nova" w:eastAsia="Arial Nova" w:hAnsi="Arial Nova" w:cs="Arial Nova"/>
          <w:szCs w:val="20"/>
          <w:lang w:val="en-US"/>
        </w:rPr>
        <w:t xml:space="preserve">. Tutorials 18(1), 732–794 (2016)  </w:t>
      </w:r>
    </w:p>
    <w:p w14:paraId="289A52D9" w14:textId="597D44DA" w:rsidR="2DFDAE2A" w:rsidRPr="00F579D9" w:rsidRDefault="2DFDAE2A" w:rsidP="3BCF5E80">
      <w:pPr>
        <w:pStyle w:val="NoSpacing"/>
        <w:rPr>
          <w:rFonts w:ascii="Arial Nova" w:eastAsia="Arial Nova" w:hAnsi="Arial Nova" w:cs="Arial Nova"/>
          <w:szCs w:val="20"/>
          <w:lang w:val="en-US"/>
        </w:rPr>
      </w:pPr>
    </w:p>
    <w:p w14:paraId="6D1103D2" w14:textId="48DA1549" w:rsidR="1902232A" w:rsidRPr="00F579D9" w:rsidRDefault="1902232A" w:rsidP="3BCF5E80">
      <w:pPr>
        <w:pStyle w:val="NoSpacing"/>
        <w:rPr>
          <w:rFonts w:ascii="Arial Nova" w:eastAsia="Arial Nova" w:hAnsi="Arial Nova" w:cs="Arial Nova"/>
          <w:szCs w:val="20"/>
          <w:lang w:val="en-US"/>
        </w:rPr>
      </w:pPr>
      <w:proofErr w:type="spellStart"/>
      <w:r w:rsidRPr="149E9668">
        <w:rPr>
          <w:rFonts w:ascii="Arial Nova" w:eastAsia="Arial Nova" w:hAnsi="Arial Nova" w:cs="Arial Nova"/>
          <w:szCs w:val="20"/>
          <w:lang w:val="en-US"/>
        </w:rPr>
        <w:t>Dayarathna</w:t>
      </w:r>
      <w:proofErr w:type="spellEnd"/>
      <w:r w:rsidRPr="149E9668">
        <w:rPr>
          <w:rFonts w:ascii="Arial Nova" w:eastAsia="Arial Nova" w:hAnsi="Arial Nova" w:cs="Arial Nova"/>
          <w:szCs w:val="20"/>
          <w:lang w:val="en-US"/>
        </w:rPr>
        <w:t xml:space="preserve">, M., Wen, Y., Fan, R.: Data center energy consumption modeling: a survey. IEEE </w:t>
      </w:r>
      <w:proofErr w:type="spellStart"/>
      <w:r w:rsidRPr="149E9668">
        <w:rPr>
          <w:rFonts w:ascii="Arial Nova" w:eastAsia="Arial Nova" w:hAnsi="Arial Nova" w:cs="Arial Nova"/>
          <w:szCs w:val="20"/>
          <w:lang w:val="en-US"/>
        </w:rPr>
        <w:t>Commun</w:t>
      </w:r>
      <w:proofErr w:type="spellEnd"/>
      <w:r w:rsidRPr="149E9668">
        <w:rPr>
          <w:rFonts w:ascii="Arial Nova" w:eastAsia="Arial Nova" w:hAnsi="Arial Nova" w:cs="Arial Nova"/>
          <w:szCs w:val="20"/>
          <w:lang w:val="en-US"/>
        </w:rPr>
        <w:t xml:space="preserve">. </w:t>
      </w:r>
      <w:proofErr w:type="spellStart"/>
      <w:r w:rsidRPr="149E9668">
        <w:rPr>
          <w:rFonts w:ascii="Arial Nova" w:eastAsia="Arial Nova" w:hAnsi="Arial Nova" w:cs="Arial Nova"/>
          <w:szCs w:val="20"/>
          <w:lang w:val="en-US"/>
        </w:rPr>
        <w:t>Surv</w:t>
      </w:r>
      <w:proofErr w:type="spellEnd"/>
      <w:r w:rsidRPr="149E9668">
        <w:rPr>
          <w:rFonts w:ascii="Arial Nova" w:eastAsia="Arial Nova" w:hAnsi="Arial Nova" w:cs="Arial Nova"/>
          <w:szCs w:val="20"/>
          <w:lang w:val="en-US"/>
        </w:rPr>
        <w:t xml:space="preserve">. Tutorials 18(1), 732–794 (2016)  </w:t>
      </w:r>
    </w:p>
    <w:p w14:paraId="2ADFDD43" w14:textId="53EB9783" w:rsidR="2DFDAE2A" w:rsidRPr="00F579D9" w:rsidRDefault="2DFDAE2A" w:rsidP="3BCF5E80">
      <w:pPr>
        <w:pStyle w:val="NoSpacing"/>
        <w:rPr>
          <w:rFonts w:ascii="Arial Nova" w:eastAsia="Arial Nova" w:hAnsi="Arial Nova" w:cs="Arial Nova"/>
          <w:szCs w:val="20"/>
          <w:lang w:val="en-US"/>
        </w:rPr>
      </w:pPr>
    </w:p>
    <w:p w14:paraId="6FD2579A" w14:textId="7088254F" w:rsidR="2DFDAE2A" w:rsidRPr="00F579D9" w:rsidRDefault="2D563E65" w:rsidP="3BCF5E80">
      <w:pPr>
        <w:pStyle w:val="NoSpacing"/>
        <w:rPr>
          <w:rFonts w:ascii="Arial Nova" w:eastAsia="Arial Nova" w:hAnsi="Arial Nova" w:cs="Arial Nova"/>
          <w:szCs w:val="20"/>
          <w:lang w:val="en-US"/>
        </w:rPr>
      </w:pPr>
      <w:r w:rsidRPr="149E9668">
        <w:rPr>
          <w:rFonts w:ascii="Arial Nova" w:eastAsia="Arial Nova" w:hAnsi="Arial Nova" w:cs="Arial Nova"/>
          <w:szCs w:val="20"/>
          <w:lang w:val="en-US"/>
        </w:rPr>
        <w:t xml:space="preserve">Dutch Data Center Association. (2024, 1 </w:t>
      </w:r>
      <w:proofErr w:type="spellStart"/>
      <w:r w:rsidRPr="149E9668">
        <w:rPr>
          <w:rFonts w:ascii="Arial Nova" w:eastAsia="Arial Nova" w:hAnsi="Arial Nova" w:cs="Arial Nova"/>
          <w:szCs w:val="20"/>
          <w:lang w:val="en-US"/>
        </w:rPr>
        <w:t>mei</w:t>
      </w:r>
      <w:proofErr w:type="spellEnd"/>
      <w:r w:rsidRPr="149E9668">
        <w:rPr>
          <w:rFonts w:ascii="Arial Nova" w:eastAsia="Arial Nova" w:hAnsi="Arial Nova" w:cs="Arial Nova"/>
          <w:szCs w:val="20"/>
          <w:lang w:val="en-US"/>
        </w:rPr>
        <w:t xml:space="preserve">). </w:t>
      </w:r>
      <w:proofErr w:type="spellStart"/>
      <w:r w:rsidRPr="149E9668">
        <w:rPr>
          <w:rFonts w:ascii="Arial Nova" w:eastAsia="Arial Nova" w:hAnsi="Arial Nova" w:cs="Arial Nova"/>
          <w:szCs w:val="20"/>
          <w:lang w:val="en-US"/>
        </w:rPr>
        <w:t>Duurzaamheid</w:t>
      </w:r>
      <w:proofErr w:type="spellEnd"/>
      <w:r w:rsidRPr="149E9668">
        <w:rPr>
          <w:rFonts w:ascii="Arial Nova" w:eastAsia="Arial Nova" w:hAnsi="Arial Nova" w:cs="Arial Nova"/>
          <w:szCs w:val="20"/>
          <w:lang w:val="en-US"/>
        </w:rPr>
        <w:t xml:space="preserve"> &amp; </w:t>
      </w:r>
      <w:proofErr w:type="spellStart"/>
      <w:r w:rsidRPr="149E9668">
        <w:rPr>
          <w:rFonts w:ascii="Arial Nova" w:eastAsia="Arial Nova" w:hAnsi="Arial Nova" w:cs="Arial Nova"/>
          <w:szCs w:val="20"/>
          <w:lang w:val="en-US"/>
        </w:rPr>
        <w:t>Energie</w:t>
      </w:r>
      <w:proofErr w:type="spellEnd"/>
      <w:r w:rsidRPr="149E9668">
        <w:rPr>
          <w:rFonts w:ascii="Arial Nova" w:eastAsia="Arial Nova" w:hAnsi="Arial Nova" w:cs="Arial Nova"/>
          <w:szCs w:val="20"/>
          <w:lang w:val="en-US"/>
        </w:rPr>
        <w:t xml:space="preserve"> - Dutch Data Center Association. </w:t>
      </w:r>
      <w:hyperlink r:id="rId20">
        <w:r w:rsidRPr="149E9668">
          <w:rPr>
            <w:rStyle w:val="Hyperlink"/>
            <w:rFonts w:ascii="Arial Nova" w:eastAsia="Arial Nova" w:hAnsi="Arial Nova" w:cs="Arial Nova"/>
            <w:szCs w:val="20"/>
            <w:lang w:val="en-US"/>
          </w:rPr>
          <w:t>https://www.dutchdatacenters.nl/duurzaamheid-energie/</w:t>
        </w:r>
      </w:hyperlink>
    </w:p>
    <w:p w14:paraId="5CBE2F78" w14:textId="7086A126" w:rsidR="21D3D13F" w:rsidRDefault="21D3D13F" w:rsidP="3BCF5E80">
      <w:pPr>
        <w:pStyle w:val="NoSpacing"/>
        <w:rPr>
          <w:rFonts w:ascii="Arial Nova" w:eastAsia="Arial Nova" w:hAnsi="Arial Nova" w:cs="Arial Nova"/>
          <w:szCs w:val="20"/>
          <w:lang w:val="en-US"/>
        </w:rPr>
      </w:pPr>
    </w:p>
    <w:p w14:paraId="2B0353E6" w14:textId="1BCA970E" w:rsidR="7343663C" w:rsidRDefault="7343663C" w:rsidP="3BCF5E80">
      <w:pPr>
        <w:pStyle w:val="NoSpacing"/>
        <w:rPr>
          <w:rFonts w:ascii="Arial Nova" w:eastAsia="Arial Nova" w:hAnsi="Arial Nova" w:cs="Arial Nova"/>
          <w:szCs w:val="20"/>
          <w:lang w:val="en-US"/>
        </w:rPr>
      </w:pPr>
      <w:r w:rsidRPr="149E9668">
        <w:rPr>
          <w:rFonts w:ascii="Arial Nova" w:eastAsia="Arial Nova" w:hAnsi="Arial Nova" w:cs="Arial Nova"/>
          <w:szCs w:val="20"/>
          <w:lang w:val="en-US"/>
        </w:rPr>
        <w:t>Free Weather API. (</w:t>
      </w:r>
      <w:proofErr w:type="spellStart"/>
      <w:r w:rsidRPr="149E9668">
        <w:rPr>
          <w:rFonts w:ascii="Arial Nova" w:eastAsia="Arial Nova" w:hAnsi="Arial Nova" w:cs="Arial Nova"/>
          <w:szCs w:val="20"/>
          <w:lang w:val="en-US"/>
        </w:rPr>
        <w:t>z.d</w:t>
      </w:r>
      <w:proofErr w:type="spellEnd"/>
      <w:r w:rsidRPr="149E9668">
        <w:rPr>
          <w:rFonts w:ascii="Arial Nova" w:eastAsia="Arial Nova" w:hAnsi="Arial Nova" w:cs="Arial Nova"/>
          <w:szCs w:val="20"/>
          <w:lang w:val="en-US"/>
        </w:rPr>
        <w:t xml:space="preserve">.). Open </w:t>
      </w:r>
      <w:proofErr w:type="spellStart"/>
      <w:r w:rsidRPr="149E9668">
        <w:rPr>
          <w:rFonts w:ascii="Arial Nova" w:eastAsia="Arial Nova" w:hAnsi="Arial Nova" w:cs="Arial Nova"/>
          <w:szCs w:val="20"/>
          <w:lang w:val="en-US"/>
        </w:rPr>
        <w:t>Meteo</w:t>
      </w:r>
      <w:proofErr w:type="spellEnd"/>
      <w:r w:rsidRPr="149E9668">
        <w:rPr>
          <w:rFonts w:ascii="Arial Nova" w:eastAsia="Arial Nova" w:hAnsi="Arial Nova" w:cs="Arial Nova"/>
          <w:szCs w:val="20"/>
          <w:lang w:val="en-US"/>
        </w:rPr>
        <w:t xml:space="preserve">. </w:t>
      </w:r>
      <w:hyperlink r:id="rId21">
        <w:r w:rsidR="00BC209B" w:rsidRPr="149E9668">
          <w:rPr>
            <w:rStyle w:val="Hyperlink"/>
            <w:rFonts w:ascii="Arial Nova" w:eastAsia="Arial Nova" w:hAnsi="Arial Nova" w:cs="Arial Nova"/>
            <w:szCs w:val="20"/>
            <w:lang w:val="en-US"/>
          </w:rPr>
          <w:t>https://open-meteo.com/</w:t>
        </w:r>
      </w:hyperlink>
      <w:r w:rsidR="00BC209B" w:rsidRPr="149E9668">
        <w:rPr>
          <w:rFonts w:ascii="Arial Nova" w:eastAsia="Arial Nova" w:hAnsi="Arial Nova" w:cs="Arial Nova"/>
          <w:szCs w:val="20"/>
          <w:lang w:val="en-US"/>
        </w:rPr>
        <w:t xml:space="preserve"> </w:t>
      </w:r>
    </w:p>
    <w:p w14:paraId="670B55F5" w14:textId="610E5EEC" w:rsidR="2DFDAE2A" w:rsidRPr="001020B8" w:rsidRDefault="2DFDAE2A" w:rsidP="3BCF5E80">
      <w:pPr>
        <w:pStyle w:val="NoSpacing"/>
        <w:rPr>
          <w:rFonts w:ascii="Arial Nova" w:eastAsia="Arial Nova" w:hAnsi="Arial Nova" w:cs="Arial Nova"/>
          <w:szCs w:val="20"/>
          <w:lang w:val="en-US"/>
        </w:rPr>
      </w:pPr>
    </w:p>
    <w:p w14:paraId="7EEC73A9" w14:textId="4B828744" w:rsidR="2DFDAE2A" w:rsidRPr="005B37DB" w:rsidRDefault="697AD8F9" w:rsidP="3BCF5E80">
      <w:pPr>
        <w:pStyle w:val="NoSpacing"/>
        <w:rPr>
          <w:rFonts w:ascii="Arial Nova" w:eastAsia="Arial Nova" w:hAnsi="Arial Nova" w:cs="Arial Nova"/>
          <w:szCs w:val="20"/>
        </w:rPr>
      </w:pPr>
      <w:r w:rsidRPr="149E9668">
        <w:rPr>
          <w:rFonts w:ascii="Arial Nova" w:eastAsia="Arial Nova" w:hAnsi="Arial Nova" w:cs="Arial Nova"/>
          <w:szCs w:val="20"/>
          <w:lang w:val="en-US"/>
        </w:rPr>
        <w:t xml:space="preserve">Jaggi, P. (2018, 3 </w:t>
      </w:r>
      <w:proofErr w:type="spellStart"/>
      <w:r w:rsidRPr="149E9668">
        <w:rPr>
          <w:rFonts w:ascii="Arial Nova" w:eastAsia="Arial Nova" w:hAnsi="Arial Nova" w:cs="Arial Nova"/>
          <w:szCs w:val="20"/>
          <w:lang w:val="en-US"/>
        </w:rPr>
        <w:t>augustus</w:t>
      </w:r>
      <w:proofErr w:type="spellEnd"/>
      <w:r w:rsidRPr="149E9668">
        <w:rPr>
          <w:rFonts w:ascii="Arial Nova" w:eastAsia="Arial Nova" w:hAnsi="Arial Nova" w:cs="Arial Nova"/>
          <w:szCs w:val="20"/>
          <w:lang w:val="en-US"/>
        </w:rPr>
        <w:t xml:space="preserve">). How to Calculate Solar Energy Generation. </w:t>
      </w:r>
      <w:hyperlink r:id="rId22">
        <w:r w:rsidR="00BC209B" w:rsidRPr="005B37DB">
          <w:rPr>
            <w:rStyle w:val="Hyperlink"/>
            <w:rFonts w:ascii="Arial Nova" w:eastAsia="Arial Nova" w:hAnsi="Arial Nova" w:cs="Arial Nova"/>
            <w:szCs w:val="20"/>
          </w:rPr>
          <w:t>https://www.linkedin.com/pulse/how-calculate-solar-energy-generation-puneet-jaggi/</w:t>
        </w:r>
      </w:hyperlink>
      <w:r w:rsidR="00BC209B" w:rsidRPr="005B37DB">
        <w:rPr>
          <w:rFonts w:ascii="Arial Nova" w:eastAsia="Arial Nova" w:hAnsi="Arial Nova" w:cs="Arial Nova"/>
          <w:szCs w:val="20"/>
        </w:rPr>
        <w:t xml:space="preserve"> </w:t>
      </w:r>
    </w:p>
    <w:p w14:paraId="477C8CF3" w14:textId="1B6A49F7" w:rsidR="2DFDAE2A" w:rsidRPr="005B37DB" w:rsidRDefault="2DFDAE2A" w:rsidP="3BCF5E80">
      <w:pPr>
        <w:pStyle w:val="NoSpacing"/>
        <w:rPr>
          <w:rFonts w:ascii="Arial Nova" w:eastAsia="Arial Nova" w:hAnsi="Arial Nova" w:cs="Arial Nova"/>
          <w:szCs w:val="20"/>
        </w:rPr>
      </w:pPr>
    </w:p>
    <w:p w14:paraId="18FCFA7C" w14:textId="3DCCE48C" w:rsidR="2DFDAE2A" w:rsidRPr="001020B8" w:rsidRDefault="7218F77D" w:rsidP="3BCF5E80">
      <w:pPr>
        <w:pStyle w:val="NoSpacing"/>
        <w:rPr>
          <w:rFonts w:ascii="Arial Nova" w:eastAsia="Arial Nova" w:hAnsi="Arial Nova" w:cs="Arial Nova"/>
          <w:szCs w:val="20"/>
        </w:rPr>
      </w:pPr>
      <w:r w:rsidRPr="149E9668">
        <w:rPr>
          <w:rFonts w:ascii="Arial Nova" w:eastAsia="Arial Nova" w:hAnsi="Arial Nova" w:cs="Arial Nova"/>
          <w:szCs w:val="20"/>
        </w:rPr>
        <w:t>Hoe werkt een windmolen?  (</w:t>
      </w:r>
      <w:proofErr w:type="spellStart"/>
      <w:proofErr w:type="gramStart"/>
      <w:r w:rsidRPr="149E9668">
        <w:rPr>
          <w:rFonts w:ascii="Arial Nova" w:eastAsia="Arial Nova" w:hAnsi="Arial Nova" w:cs="Arial Nova"/>
          <w:szCs w:val="20"/>
        </w:rPr>
        <w:t>z.d.</w:t>
      </w:r>
      <w:proofErr w:type="spellEnd"/>
      <w:proofErr w:type="gramEnd"/>
      <w:r w:rsidRPr="149E9668">
        <w:rPr>
          <w:rFonts w:ascii="Arial Nova" w:eastAsia="Arial Nova" w:hAnsi="Arial Nova" w:cs="Arial Nova"/>
          <w:szCs w:val="20"/>
        </w:rPr>
        <w:t xml:space="preserve">). Windcentrale. </w:t>
      </w:r>
      <w:hyperlink r:id="rId23">
        <w:r w:rsidRPr="149E9668">
          <w:rPr>
            <w:rStyle w:val="Hyperlink"/>
            <w:rFonts w:ascii="Arial Nova" w:eastAsia="Arial Nova" w:hAnsi="Arial Nova" w:cs="Arial Nova"/>
            <w:szCs w:val="20"/>
          </w:rPr>
          <w:t>https://www.windcentrale.nl/blog/hoe-werkt-een-windmolen/</w:t>
        </w:r>
      </w:hyperlink>
      <w:r w:rsidR="00D240A5" w:rsidRPr="149E9668">
        <w:rPr>
          <w:rStyle w:val="Hyperlink"/>
          <w:rFonts w:ascii="Arial Nova" w:eastAsia="Arial Nova" w:hAnsi="Arial Nova" w:cs="Arial Nova"/>
          <w:szCs w:val="20"/>
        </w:rPr>
        <w:t xml:space="preserve"> </w:t>
      </w:r>
    </w:p>
    <w:p w14:paraId="30F7FFF1" w14:textId="30D91F9E" w:rsidR="4A4CAE39" w:rsidRPr="001020B8" w:rsidRDefault="4A4CAE39" w:rsidP="3BCF5E80">
      <w:pPr>
        <w:pStyle w:val="NoSpacing"/>
        <w:rPr>
          <w:rFonts w:ascii="Arial Nova" w:eastAsia="Arial Nova" w:hAnsi="Arial Nova" w:cs="Arial Nova"/>
          <w:szCs w:val="20"/>
        </w:rPr>
      </w:pPr>
    </w:p>
    <w:p w14:paraId="4EDE30E2" w14:textId="57392A00" w:rsidR="55A09C34" w:rsidRPr="001020B8" w:rsidRDefault="55A09C34" w:rsidP="3BCF5E80">
      <w:pPr>
        <w:pStyle w:val="NoSpacing"/>
        <w:rPr>
          <w:rFonts w:ascii="Arial Nova" w:eastAsia="Arial Nova" w:hAnsi="Arial Nova" w:cs="Arial Nova"/>
          <w:szCs w:val="20"/>
          <w:lang w:val="en-US"/>
        </w:rPr>
      </w:pPr>
      <w:r w:rsidRPr="149E9668">
        <w:rPr>
          <w:rFonts w:ascii="Arial Nova" w:eastAsia="Arial Nova" w:hAnsi="Arial Nova" w:cs="Arial Nova"/>
          <w:szCs w:val="20"/>
        </w:rPr>
        <w:t xml:space="preserve">Hoe werken zonnepanelen? Van zon naar stroom - Zonneplan. </w:t>
      </w:r>
      <w:r w:rsidRPr="149E9668">
        <w:rPr>
          <w:rFonts w:ascii="Arial Nova" w:eastAsia="Arial Nova" w:hAnsi="Arial Nova" w:cs="Arial Nova"/>
          <w:szCs w:val="20"/>
          <w:lang w:val="en-US"/>
        </w:rPr>
        <w:t>(</w:t>
      </w:r>
      <w:proofErr w:type="spellStart"/>
      <w:r w:rsidRPr="149E9668">
        <w:rPr>
          <w:rFonts w:ascii="Arial Nova" w:eastAsia="Arial Nova" w:hAnsi="Arial Nova" w:cs="Arial Nova"/>
          <w:szCs w:val="20"/>
          <w:lang w:val="en-US"/>
        </w:rPr>
        <w:t>z.d</w:t>
      </w:r>
      <w:proofErr w:type="spellEnd"/>
      <w:r w:rsidRPr="149E9668">
        <w:rPr>
          <w:rFonts w:ascii="Arial Nova" w:eastAsia="Arial Nova" w:hAnsi="Arial Nova" w:cs="Arial Nova"/>
          <w:szCs w:val="20"/>
          <w:lang w:val="en-US"/>
        </w:rPr>
        <w:t xml:space="preserve">.-a). </w:t>
      </w:r>
      <w:proofErr w:type="spellStart"/>
      <w:r w:rsidRPr="149E9668">
        <w:rPr>
          <w:rFonts w:ascii="Arial Nova" w:eastAsia="Arial Nova" w:hAnsi="Arial Nova" w:cs="Arial Nova"/>
          <w:szCs w:val="20"/>
          <w:lang w:val="en-US"/>
        </w:rPr>
        <w:t>Zonneplan</w:t>
      </w:r>
      <w:proofErr w:type="spellEnd"/>
      <w:r w:rsidRPr="149E9668">
        <w:rPr>
          <w:rFonts w:ascii="Arial Nova" w:eastAsia="Arial Nova" w:hAnsi="Arial Nova" w:cs="Arial Nova"/>
          <w:szCs w:val="20"/>
          <w:lang w:val="en-US"/>
        </w:rPr>
        <w:t xml:space="preserve">. </w:t>
      </w:r>
      <w:hyperlink r:id="rId24">
        <w:r w:rsidR="00D240A5" w:rsidRPr="149E9668">
          <w:rPr>
            <w:rStyle w:val="Hyperlink"/>
            <w:rFonts w:ascii="Arial Nova" w:eastAsia="Arial Nova" w:hAnsi="Arial Nova" w:cs="Arial Nova"/>
            <w:szCs w:val="20"/>
            <w:lang w:val="en-US"/>
          </w:rPr>
          <w:t>https://www.zonneplan.nl/kenniscentrum/zonnepanelen/werking</w:t>
        </w:r>
      </w:hyperlink>
    </w:p>
    <w:p w14:paraId="3EAF0F82" w14:textId="1111AA17" w:rsidR="4A4CAE39" w:rsidRDefault="4A4CAE39" w:rsidP="3BCF5E80">
      <w:pPr>
        <w:pStyle w:val="NoSpacing"/>
        <w:rPr>
          <w:rFonts w:ascii="Arial Nova" w:eastAsia="Arial Nova" w:hAnsi="Arial Nova" w:cs="Arial Nova"/>
          <w:szCs w:val="20"/>
          <w:lang w:val="en-US"/>
        </w:rPr>
      </w:pPr>
    </w:p>
    <w:p w14:paraId="75CA5535" w14:textId="62D3CC63" w:rsidR="40D60C7B" w:rsidRDefault="40D60C7B" w:rsidP="3BCF5E80">
      <w:pPr>
        <w:pStyle w:val="NoSpacing"/>
        <w:rPr>
          <w:rFonts w:ascii="Arial Nova" w:eastAsia="Arial Nova" w:hAnsi="Arial Nova" w:cs="Arial Nova"/>
          <w:szCs w:val="20"/>
          <w:lang w:val="en-US"/>
        </w:rPr>
      </w:pPr>
    </w:p>
    <w:p w14:paraId="5D0EA47E" w14:textId="5996CB66" w:rsidR="1902232A" w:rsidRPr="00F579D9" w:rsidRDefault="7999892D" w:rsidP="3BCF5E80">
      <w:pPr>
        <w:pStyle w:val="NoSpacing"/>
        <w:rPr>
          <w:rFonts w:ascii="Arial Nova" w:eastAsia="Arial Nova" w:hAnsi="Arial Nova" w:cs="Arial Nova"/>
          <w:szCs w:val="20"/>
        </w:rPr>
      </w:pPr>
      <w:r w:rsidRPr="149E9668">
        <w:rPr>
          <w:rFonts w:ascii="Arial Nova" w:eastAsia="Arial Nova" w:hAnsi="Arial Nova" w:cs="Arial Nova"/>
          <w:szCs w:val="20"/>
          <w:lang w:val="en-US"/>
        </w:rPr>
        <w:t xml:space="preserve">How can you determine the energy output of wind turbines? </w:t>
      </w:r>
      <w:r w:rsidRPr="149E9668">
        <w:rPr>
          <w:rFonts w:ascii="Arial Nova" w:eastAsia="Arial Nova" w:hAnsi="Arial Nova" w:cs="Arial Nova"/>
          <w:szCs w:val="20"/>
        </w:rPr>
        <w:t>(</w:t>
      </w:r>
      <w:proofErr w:type="spellStart"/>
      <w:proofErr w:type="gramStart"/>
      <w:r w:rsidRPr="149E9668">
        <w:rPr>
          <w:rFonts w:ascii="Arial Nova" w:eastAsia="Arial Nova" w:hAnsi="Arial Nova" w:cs="Arial Nova"/>
          <w:szCs w:val="20"/>
        </w:rPr>
        <w:t>z.d.</w:t>
      </w:r>
      <w:proofErr w:type="spellEnd"/>
      <w:proofErr w:type="gramEnd"/>
      <w:r w:rsidRPr="149E9668">
        <w:rPr>
          <w:rFonts w:ascii="Arial Nova" w:eastAsia="Arial Nova" w:hAnsi="Arial Nova" w:cs="Arial Nova"/>
          <w:szCs w:val="20"/>
        </w:rPr>
        <w:t xml:space="preserve">). </w:t>
      </w:r>
      <w:proofErr w:type="spellStart"/>
      <w:r w:rsidRPr="149E9668">
        <w:rPr>
          <w:rFonts w:ascii="Arial Nova" w:eastAsia="Arial Nova" w:hAnsi="Arial Nova" w:cs="Arial Nova"/>
          <w:szCs w:val="20"/>
        </w:rPr>
        <w:t>Linkedin</w:t>
      </w:r>
      <w:proofErr w:type="spellEnd"/>
      <w:r w:rsidRPr="149E9668">
        <w:rPr>
          <w:rFonts w:ascii="Arial Nova" w:eastAsia="Arial Nova" w:hAnsi="Arial Nova" w:cs="Arial Nova"/>
          <w:szCs w:val="20"/>
        </w:rPr>
        <w:t xml:space="preserve">. </w:t>
      </w:r>
      <w:hyperlink r:id="rId25">
        <w:r w:rsidRPr="149E9668">
          <w:rPr>
            <w:rStyle w:val="Hyperlink"/>
            <w:rFonts w:ascii="Arial Nova" w:eastAsia="Arial Nova" w:hAnsi="Arial Nova" w:cs="Arial Nova"/>
            <w:szCs w:val="20"/>
          </w:rPr>
          <w:t>https://www.linkedin.com/advice/1/how-can-you-determine-energy-output-wind-turbines</w:t>
        </w:r>
      </w:hyperlink>
      <w:r w:rsidRPr="149E9668">
        <w:rPr>
          <w:rFonts w:ascii="Arial Nova" w:eastAsia="Arial Nova" w:hAnsi="Arial Nova" w:cs="Arial Nova"/>
          <w:szCs w:val="20"/>
        </w:rPr>
        <w:t xml:space="preserve"> </w:t>
      </w:r>
    </w:p>
    <w:p w14:paraId="01E99851" w14:textId="7E38E0DC" w:rsidR="1902232A" w:rsidRPr="001020B8" w:rsidRDefault="1902232A" w:rsidP="3BCF5E80">
      <w:pPr>
        <w:pStyle w:val="NoSpacing"/>
        <w:rPr>
          <w:rFonts w:ascii="Arial Nova" w:eastAsia="Arial Nova" w:hAnsi="Arial Nova" w:cs="Arial Nova"/>
          <w:szCs w:val="20"/>
        </w:rPr>
      </w:pPr>
      <w:proofErr w:type="spellStart"/>
      <w:r w:rsidRPr="149E9668">
        <w:rPr>
          <w:rFonts w:ascii="Arial Nova" w:eastAsia="Arial Nova" w:hAnsi="Arial Nova" w:cs="Arial Nova"/>
          <w:szCs w:val="20"/>
          <w:lang w:val="en-US"/>
        </w:rPr>
        <w:t>Mastelic</w:t>
      </w:r>
      <w:proofErr w:type="spellEnd"/>
      <w:r w:rsidRPr="149E9668">
        <w:rPr>
          <w:rFonts w:ascii="Arial Nova" w:eastAsia="Arial Nova" w:hAnsi="Arial Nova" w:cs="Arial Nova"/>
          <w:szCs w:val="20"/>
          <w:lang w:val="en-US"/>
        </w:rPr>
        <w:t xml:space="preserve">, T., Oleksiak, A., Claussen, H., </w:t>
      </w:r>
      <w:proofErr w:type="spellStart"/>
      <w:r w:rsidRPr="149E9668">
        <w:rPr>
          <w:rFonts w:ascii="Arial Nova" w:eastAsia="Arial Nova" w:hAnsi="Arial Nova" w:cs="Arial Nova"/>
          <w:szCs w:val="20"/>
          <w:lang w:val="en-US"/>
        </w:rPr>
        <w:t>Brandic</w:t>
      </w:r>
      <w:proofErr w:type="spellEnd"/>
      <w:r w:rsidRPr="149E9668">
        <w:rPr>
          <w:rFonts w:ascii="Arial Nova" w:eastAsia="Arial Nova" w:hAnsi="Arial Nova" w:cs="Arial Nova"/>
          <w:szCs w:val="20"/>
          <w:lang w:val="en-US"/>
        </w:rPr>
        <w:t xml:space="preserve">, I., Pierson, J.M., </w:t>
      </w:r>
      <w:proofErr w:type="spellStart"/>
      <w:r w:rsidRPr="149E9668">
        <w:rPr>
          <w:rFonts w:ascii="Arial Nova" w:eastAsia="Arial Nova" w:hAnsi="Arial Nova" w:cs="Arial Nova"/>
          <w:szCs w:val="20"/>
          <w:lang w:val="en-US"/>
        </w:rPr>
        <w:t>Vasillakos</w:t>
      </w:r>
      <w:proofErr w:type="spellEnd"/>
      <w:r w:rsidRPr="149E9668">
        <w:rPr>
          <w:rFonts w:ascii="Arial Nova" w:eastAsia="Arial Nova" w:hAnsi="Arial Nova" w:cs="Arial Nova"/>
          <w:szCs w:val="20"/>
          <w:lang w:val="en-US"/>
        </w:rPr>
        <w:t xml:space="preserve">, A.V.: Cloud computing: survey on energy efficiency. </w:t>
      </w:r>
      <w:r w:rsidRPr="149E9668">
        <w:rPr>
          <w:rFonts w:ascii="Arial Nova" w:eastAsia="Arial Nova" w:hAnsi="Arial Nova" w:cs="Arial Nova"/>
          <w:szCs w:val="20"/>
        </w:rPr>
        <w:t xml:space="preserve">ACM </w:t>
      </w:r>
      <w:proofErr w:type="spellStart"/>
      <w:r w:rsidRPr="149E9668">
        <w:rPr>
          <w:rFonts w:ascii="Arial Nova" w:eastAsia="Arial Nova" w:hAnsi="Arial Nova" w:cs="Arial Nova"/>
          <w:szCs w:val="20"/>
        </w:rPr>
        <w:t>Comput</w:t>
      </w:r>
      <w:proofErr w:type="spellEnd"/>
      <w:r w:rsidRPr="149E9668">
        <w:rPr>
          <w:rFonts w:ascii="Arial Nova" w:eastAsia="Arial Nova" w:hAnsi="Arial Nova" w:cs="Arial Nova"/>
          <w:szCs w:val="20"/>
        </w:rPr>
        <w:t xml:space="preserve">. </w:t>
      </w:r>
      <w:proofErr w:type="spellStart"/>
      <w:r w:rsidRPr="149E9668">
        <w:rPr>
          <w:rFonts w:ascii="Arial Nova" w:eastAsia="Arial Nova" w:hAnsi="Arial Nova" w:cs="Arial Nova"/>
          <w:szCs w:val="20"/>
        </w:rPr>
        <w:t>Surv</w:t>
      </w:r>
      <w:proofErr w:type="spellEnd"/>
      <w:r w:rsidRPr="149E9668">
        <w:rPr>
          <w:rFonts w:ascii="Arial Nova" w:eastAsia="Arial Nova" w:hAnsi="Arial Nova" w:cs="Arial Nova"/>
          <w:szCs w:val="20"/>
        </w:rPr>
        <w:t xml:space="preserve">. 47(2) (2014). </w:t>
      </w:r>
      <w:hyperlink r:id="rId26">
        <w:r w:rsidRPr="149E9668">
          <w:rPr>
            <w:rStyle w:val="Hyperlink"/>
            <w:rFonts w:ascii="Arial Nova" w:eastAsia="Arial Nova" w:hAnsi="Arial Nova" w:cs="Arial Nova"/>
            <w:szCs w:val="20"/>
          </w:rPr>
          <w:t>https://doi.org/10.1145/2656204</w:t>
        </w:r>
      </w:hyperlink>
    </w:p>
    <w:p w14:paraId="3D2E67ED" w14:textId="7BE30D05" w:rsidR="3550FD35" w:rsidRPr="001020B8" w:rsidRDefault="3550FD35" w:rsidP="3BCF5E80">
      <w:pPr>
        <w:pStyle w:val="NoSpacing"/>
        <w:rPr>
          <w:rFonts w:ascii="Arial Nova" w:eastAsia="Arial Nova" w:hAnsi="Arial Nova" w:cs="Arial Nova"/>
          <w:szCs w:val="20"/>
        </w:rPr>
      </w:pPr>
    </w:p>
    <w:p w14:paraId="0561C948" w14:textId="5152BA60" w:rsidR="3F24F36C" w:rsidRPr="001020B8" w:rsidRDefault="3F24F36C" w:rsidP="3BCF5E80">
      <w:pPr>
        <w:pStyle w:val="NoSpacing"/>
        <w:rPr>
          <w:rFonts w:ascii="Arial Nova" w:eastAsia="Arial Nova" w:hAnsi="Arial Nova" w:cs="Arial Nova"/>
          <w:szCs w:val="20"/>
        </w:rPr>
      </w:pPr>
      <w:r w:rsidRPr="149E9668">
        <w:rPr>
          <w:rFonts w:ascii="Arial Nova" w:eastAsia="Arial Nova" w:hAnsi="Arial Nova" w:cs="Arial Nova"/>
          <w:szCs w:val="20"/>
        </w:rPr>
        <w:t>Milieu Centraal. (</w:t>
      </w:r>
      <w:proofErr w:type="spellStart"/>
      <w:proofErr w:type="gramStart"/>
      <w:r w:rsidRPr="149E9668">
        <w:rPr>
          <w:rFonts w:ascii="Arial Nova" w:eastAsia="Arial Nova" w:hAnsi="Arial Nova" w:cs="Arial Nova"/>
          <w:szCs w:val="20"/>
        </w:rPr>
        <w:t>z.d.</w:t>
      </w:r>
      <w:proofErr w:type="spellEnd"/>
      <w:proofErr w:type="gramEnd"/>
      <w:r w:rsidRPr="149E9668">
        <w:rPr>
          <w:rFonts w:ascii="Arial Nova" w:eastAsia="Arial Nova" w:hAnsi="Arial Nova" w:cs="Arial Nova"/>
          <w:szCs w:val="20"/>
        </w:rPr>
        <w:t xml:space="preserve">). Hoe werken zonnepanelen. </w:t>
      </w:r>
      <w:hyperlink r:id="rId27">
        <w:r w:rsidR="00D240A5" w:rsidRPr="149E9668">
          <w:rPr>
            <w:rStyle w:val="Hyperlink"/>
            <w:rFonts w:ascii="Arial Nova" w:eastAsia="Arial Nova" w:hAnsi="Arial Nova" w:cs="Arial Nova"/>
            <w:szCs w:val="20"/>
          </w:rPr>
          <w:t>https://www.milieucentraal.nl/energie-besparen/zonnepanelen/hoe-werken-zonnepanelen/</w:t>
        </w:r>
      </w:hyperlink>
      <w:r w:rsidR="00D240A5" w:rsidRPr="149E9668">
        <w:rPr>
          <w:rFonts w:ascii="Arial Nova" w:eastAsia="Arial Nova" w:hAnsi="Arial Nova" w:cs="Arial Nova"/>
          <w:szCs w:val="20"/>
        </w:rPr>
        <w:t xml:space="preserve"> </w:t>
      </w:r>
    </w:p>
    <w:p w14:paraId="78B114A0" w14:textId="0D51776A" w:rsidR="2DFDAE2A" w:rsidRPr="001020B8" w:rsidRDefault="2DFDAE2A" w:rsidP="3BCF5E80">
      <w:pPr>
        <w:pStyle w:val="NoSpacing"/>
        <w:rPr>
          <w:rFonts w:ascii="Arial Nova" w:eastAsia="Arial Nova" w:hAnsi="Arial Nova" w:cs="Arial Nova"/>
          <w:szCs w:val="20"/>
        </w:rPr>
      </w:pPr>
    </w:p>
    <w:p w14:paraId="73DE083B" w14:textId="3089706F" w:rsidR="1902232A" w:rsidRDefault="1902232A" w:rsidP="3BCF5E80">
      <w:pPr>
        <w:pStyle w:val="NoSpacing"/>
        <w:rPr>
          <w:rFonts w:ascii="Arial Nova" w:eastAsia="Arial Nova" w:hAnsi="Arial Nova" w:cs="Arial Nova"/>
          <w:szCs w:val="20"/>
          <w:lang w:val="en-US"/>
        </w:rPr>
      </w:pPr>
      <w:r w:rsidRPr="149E9668">
        <w:rPr>
          <w:rFonts w:ascii="Arial Nova" w:eastAsia="Arial Nova" w:hAnsi="Arial Nova" w:cs="Arial Nova"/>
          <w:szCs w:val="20"/>
          <w:lang w:val="en-US"/>
        </w:rPr>
        <w:t xml:space="preserve">Rahmani, R., Moser, I., &amp; </w:t>
      </w:r>
      <w:proofErr w:type="spellStart"/>
      <w:r w:rsidRPr="149E9668">
        <w:rPr>
          <w:rFonts w:ascii="Arial Nova" w:eastAsia="Arial Nova" w:hAnsi="Arial Nova" w:cs="Arial Nova"/>
          <w:szCs w:val="20"/>
          <w:lang w:val="en-US"/>
        </w:rPr>
        <w:t>Cricenti</w:t>
      </w:r>
      <w:proofErr w:type="spellEnd"/>
      <w:r w:rsidRPr="149E9668">
        <w:rPr>
          <w:rFonts w:ascii="Arial Nova" w:eastAsia="Arial Nova" w:hAnsi="Arial Nova" w:cs="Arial Nova"/>
          <w:szCs w:val="20"/>
          <w:lang w:val="en-US"/>
        </w:rPr>
        <w:t xml:space="preserve">, A. (2022). Inter-continental Data Centre Power load balancing for renewable energy </w:t>
      </w:r>
      <w:proofErr w:type="spellStart"/>
      <w:r w:rsidRPr="149E9668">
        <w:rPr>
          <w:rFonts w:ascii="Arial Nova" w:eastAsia="Arial Nova" w:hAnsi="Arial Nova" w:cs="Arial Nova"/>
          <w:szCs w:val="20"/>
          <w:lang w:val="en-US"/>
        </w:rPr>
        <w:t>maximisation</w:t>
      </w:r>
      <w:proofErr w:type="spellEnd"/>
      <w:r w:rsidRPr="149E9668">
        <w:rPr>
          <w:rFonts w:ascii="Arial Nova" w:eastAsia="Arial Nova" w:hAnsi="Arial Nova" w:cs="Arial Nova"/>
          <w:szCs w:val="20"/>
          <w:lang w:val="en-US"/>
        </w:rPr>
        <w:t>. Electronics, 11(10), 1564. https://</w:t>
      </w:r>
      <w:r w:rsidR="00BC209B" w:rsidRPr="149E9668">
        <w:rPr>
          <w:rFonts w:ascii="Arial Nova" w:eastAsia="Arial Nova" w:hAnsi="Arial Nova" w:cs="Arial Nova"/>
          <w:szCs w:val="20"/>
          <w:lang w:val="en-US"/>
        </w:rPr>
        <w:t xml:space="preserve"> </w:t>
      </w:r>
    </w:p>
    <w:p w14:paraId="2BFDD38D" w14:textId="0E9C7C1F" w:rsidR="1902232A" w:rsidRDefault="1902232A" w:rsidP="3BCF5E80">
      <w:pPr>
        <w:pStyle w:val="NoSpacing"/>
        <w:rPr>
          <w:rFonts w:ascii="Arial Nova" w:eastAsia="Arial Nova" w:hAnsi="Arial Nova" w:cs="Arial Nova"/>
          <w:szCs w:val="20"/>
          <w:lang w:val="en-US"/>
        </w:rPr>
      </w:pPr>
      <w:r w:rsidRPr="149E9668">
        <w:rPr>
          <w:rFonts w:ascii="Arial Nova" w:eastAsia="Arial Nova" w:hAnsi="Arial Nova" w:cs="Arial Nova"/>
          <w:szCs w:val="20"/>
          <w:lang w:val="en-US"/>
        </w:rPr>
        <w:t xml:space="preserve">doi.org/10.3390/electronics11101564  </w:t>
      </w:r>
    </w:p>
    <w:p w14:paraId="0C0A2E4E" w14:textId="59A370EB" w:rsidR="2DFDAE2A" w:rsidRDefault="2DFDAE2A" w:rsidP="3BCF5E80">
      <w:pPr>
        <w:pStyle w:val="NoSpacing"/>
        <w:rPr>
          <w:rFonts w:ascii="Arial Nova" w:eastAsia="Arial Nova" w:hAnsi="Arial Nova" w:cs="Arial Nova"/>
          <w:szCs w:val="20"/>
          <w:lang w:val="en-US"/>
        </w:rPr>
      </w:pPr>
    </w:p>
    <w:p w14:paraId="36FECE3C" w14:textId="55157C7A" w:rsidR="1902232A" w:rsidRDefault="1902232A" w:rsidP="3BCF5E80">
      <w:pPr>
        <w:pStyle w:val="NoSpacing"/>
        <w:rPr>
          <w:rFonts w:ascii="Arial Nova" w:eastAsia="Arial Nova" w:hAnsi="Arial Nova" w:cs="Arial Nova"/>
          <w:szCs w:val="20"/>
          <w:lang w:val="en-US"/>
        </w:rPr>
      </w:pPr>
      <w:proofErr w:type="spellStart"/>
      <w:r w:rsidRPr="149E9668">
        <w:rPr>
          <w:rFonts w:ascii="Arial Nova" w:eastAsia="Arial Nova" w:hAnsi="Arial Nova" w:cs="Arial Nova"/>
          <w:szCs w:val="20"/>
          <w:lang w:val="en-US"/>
        </w:rPr>
        <w:t>Sheme</w:t>
      </w:r>
      <w:proofErr w:type="spellEnd"/>
      <w:r w:rsidRPr="149E9668">
        <w:rPr>
          <w:rFonts w:ascii="Arial Nova" w:eastAsia="Arial Nova" w:hAnsi="Arial Nova" w:cs="Arial Nova"/>
          <w:szCs w:val="20"/>
          <w:lang w:val="en-US"/>
        </w:rPr>
        <w:t xml:space="preserve">, E., </w:t>
      </w:r>
      <w:proofErr w:type="spellStart"/>
      <w:r w:rsidRPr="149E9668">
        <w:rPr>
          <w:rFonts w:ascii="Arial Nova" w:eastAsia="Arial Nova" w:hAnsi="Arial Nova" w:cs="Arial Nova"/>
          <w:szCs w:val="20"/>
          <w:lang w:val="en-US"/>
        </w:rPr>
        <w:t>Holmbacka</w:t>
      </w:r>
      <w:proofErr w:type="spellEnd"/>
      <w:r w:rsidRPr="149E9668">
        <w:rPr>
          <w:rFonts w:ascii="Arial Nova" w:eastAsia="Arial Nova" w:hAnsi="Arial Nova" w:cs="Arial Nova"/>
          <w:szCs w:val="20"/>
          <w:lang w:val="en-US"/>
        </w:rPr>
        <w:t xml:space="preserve">, S., Lafond, S., </w:t>
      </w:r>
      <w:proofErr w:type="spellStart"/>
      <w:r w:rsidRPr="149E9668">
        <w:rPr>
          <w:rFonts w:ascii="Arial Nova" w:eastAsia="Arial Nova" w:hAnsi="Arial Nova" w:cs="Arial Nova"/>
          <w:szCs w:val="20"/>
          <w:lang w:val="en-US"/>
        </w:rPr>
        <w:t>Lučanin</w:t>
      </w:r>
      <w:proofErr w:type="spellEnd"/>
      <w:r w:rsidRPr="149E9668">
        <w:rPr>
          <w:rFonts w:ascii="Arial Nova" w:eastAsia="Arial Nova" w:hAnsi="Arial Nova" w:cs="Arial Nova"/>
          <w:szCs w:val="20"/>
          <w:lang w:val="en-US"/>
        </w:rPr>
        <w:t xml:space="preserve">, D., &amp; </w:t>
      </w:r>
      <w:proofErr w:type="spellStart"/>
      <w:r w:rsidRPr="149E9668">
        <w:rPr>
          <w:rFonts w:ascii="Arial Nova" w:eastAsia="Arial Nova" w:hAnsi="Arial Nova" w:cs="Arial Nova"/>
          <w:szCs w:val="20"/>
          <w:lang w:val="en-US"/>
        </w:rPr>
        <w:t>Frashëri</w:t>
      </w:r>
      <w:proofErr w:type="spellEnd"/>
      <w:r w:rsidRPr="149E9668">
        <w:rPr>
          <w:rFonts w:ascii="Arial Nova" w:eastAsia="Arial Nova" w:hAnsi="Arial Nova" w:cs="Arial Nova"/>
          <w:szCs w:val="20"/>
          <w:lang w:val="en-US"/>
        </w:rPr>
        <w:t xml:space="preserve">, N. (2018). Feasibility of using renewable energy to supply data centers in 60°north latitude. Sustainable Computing, 17, 96–106. https://doi.org/10.1016/j.suscom.2017.10.017  </w:t>
      </w:r>
    </w:p>
    <w:p w14:paraId="31EEA4BB" w14:textId="573DAC73" w:rsidR="2DFDAE2A" w:rsidRDefault="2DFDAE2A" w:rsidP="3BCF5E80">
      <w:pPr>
        <w:pStyle w:val="NoSpacing"/>
        <w:rPr>
          <w:rFonts w:ascii="Arial Nova" w:eastAsia="Arial Nova" w:hAnsi="Arial Nova" w:cs="Arial Nova"/>
          <w:szCs w:val="20"/>
          <w:lang w:val="en-US"/>
        </w:rPr>
      </w:pPr>
    </w:p>
    <w:p w14:paraId="4B3D2136" w14:textId="112685CD" w:rsidR="1902232A" w:rsidRDefault="1902232A" w:rsidP="3BCF5E80">
      <w:pPr>
        <w:pStyle w:val="NoSpacing"/>
        <w:rPr>
          <w:rFonts w:ascii="Arial Nova" w:eastAsia="Arial Nova" w:hAnsi="Arial Nova" w:cs="Arial Nova"/>
          <w:szCs w:val="20"/>
          <w:lang w:val="en-US"/>
        </w:rPr>
      </w:pPr>
      <w:r w:rsidRPr="149E9668">
        <w:rPr>
          <w:rFonts w:ascii="Arial Nova" w:eastAsia="Arial Nova" w:hAnsi="Arial Nova" w:cs="Arial Nova"/>
          <w:szCs w:val="20"/>
          <w:lang w:val="en-US"/>
        </w:rPr>
        <w:t xml:space="preserve">Song, J., Zhu, P., Zhang, Y., &amp; Yu, G. (2022). Versatility or validity: A comprehensive review on simulation of Datacenters powered by Renewable Energy mix. Future Generation Computer Systems, 136, 326–341. https://doi.org/10.1016/j.future.2022.06.008  </w:t>
      </w:r>
    </w:p>
    <w:p w14:paraId="67E8CE8E" w14:textId="2403C6BA" w:rsidR="2DFDAE2A" w:rsidRDefault="2DFDAE2A" w:rsidP="3BCF5E80">
      <w:pPr>
        <w:pStyle w:val="NoSpacing"/>
        <w:rPr>
          <w:rFonts w:ascii="Arial Nova" w:eastAsia="Arial Nova" w:hAnsi="Arial Nova" w:cs="Arial Nova"/>
          <w:szCs w:val="20"/>
          <w:lang w:val="en-US"/>
        </w:rPr>
      </w:pPr>
    </w:p>
    <w:p w14:paraId="38D52149" w14:textId="36B6E56B" w:rsidR="1902232A" w:rsidRDefault="1902232A" w:rsidP="3BCF5E80">
      <w:pPr>
        <w:pStyle w:val="NoSpacing"/>
        <w:rPr>
          <w:rFonts w:ascii="Arial Nova" w:eastAsia="Arial Nova" w:hAnsi="Arial Nova" w:cs="Arial Nova"/>
          <w:szCs w:val="20"/>
          <w:lang w:val="en-US"/>
        </w:rPr>
      </w:pPr>
      <w:proofErr w:type="spellStart"/>
      <w:r w:rsidRPr="149E9668">
        <w:rPr>
          <w:rFonts w:ascii="Arial Nova" w:eastAsia="Arial Nova" w:hAnsi="Arial Nova" w:cs="Arial Nova"/>
          <w:szCs w:val="20"/>
          <w:lang w:val="en-US"/>
        </w:rPr>
        <w:t>Venkataswamy</w:t>
      </w:r>
      <w:proofErr w:type="spellEnd"/>
      <w:r w:rsidRPr="149E9668">
        <w:rPr>
          <w:rFonts w:ascii="Arial Nova" w:eastAsia="Arial Nova" w:hAnsi="Arial Nova" w:cs="Arial Nova"/>
          <w:szCs w:val="20"/>
          <w:lang w:val="en-US"/>
        </w:rPr>
        <w:t>, V., Grigsby, J., Grimshaw, A. S., &amp; Qi, Y. (2023). RARE: Renewable Energy aware resource management in datacenters. In Lecture notes in computer science (pp. 108–130). </w:t>
      </w:r>
      <w:hyperlink r:id="rId28">
        <w:r w:rsidR="00BC209B" w:rsidRPr="149E9668">
          <w:rPr>
            <w:rStyle w:val="Hyperlink"/>
            <w:rFonts w:ascii="Arial Nova" w:eastAsia="Arial Nova" w:hAnsi="Arial Nova" w:cs="Arial Nova"/>
            <w:szCs w:val="20"/>
            <w:lang w:val="en-US"/>
          </w:rPr>
          <w:t>https://doi.org/10.1007/978-3-031-22698-4_6</w:t>
        </w:r>
      </w:hyperlink>
      <w:r w:rsidR="00BC209B" w:rsidRPr="149E9668">
        <w:rPr>
          <w:rFonts w:ascii="Arial Nova" w:eastAsia="Arial Nova" w:hAnsi="Arial Nova" w:cs="Arial Nova"/>
          <w:szCs w:val="20"/>
          <w:lang w:val="en-US"/>
        </w:rPr>
        <w:t xml:space="preserve"> </w:t>
      </w:r>
    </w:p>
    <w:p w14:paraId="5F2CE24A" w14:textId="75F7ABC3" w:rsidR="2DFDAE2A" w:rsidRDefault="2DFDAE2A" w:rsidP="3BCF5E80">
      <w:pPr>
        <w:pStyle w:val="NoSpacing"/>
        <w:rPr>
          <w:rFonts w:ascii="Arial Nova" w:eastAsia="Arial Nova" w:hAnsi="Arial Nova" w:cs="Arial Nova"/>
          <w:szCs w:val="20"/>
          <w:lang w:val="en-US"/>
        </w:rPr>
      </w:pPr>
    </w:p>
    <w:p w14:paraId="6E4F0492" w14:textId="63D6740A" w:rsidR="1902232A" w:rsidRPr="00F579D9" w:rsidRDefault="7313D102" w:rsidP="3BCF5E80">
      <w:pPr>
        <w:pStyle w:val="NoSpacing"/>
        <w:rPr>
          <w:rFonts w:ascii="Arial Nova" w:eastAsia="Arial Nova" w:hAnsi="Arial Nova" w:cs="Arial Nova"/>
          <w:szCs w:val="20"/>
          <w:lang w:val="en-US"/>
        </w:rPr>
      </w:pPr>
      <w:r w:rsidRPr="149E9668">
        <w:rPr>
          <w:rFonts w:ascii="Arial Nova" w:eastAsia="Arial Nova" w:hAnsi="Arial Nova" w:cs="Arial Nova"/>
          <w:szCs w:val="20"/>
          <w:lang w:val="en-US"/>
        </w:rPr>
        <w:t>Wang, P., Cao, Y., &amp; Ding, Z. (2020). Flexible Multi-Energy Scheduling Scheme for data center to facilitate wind power integration. IEEE Access, 8, 88876–88891. </w:t>
      </w:r>
      <w:hyperlink r:id="rId29">
        <w:r w:rsidR="00BC209B" w:rsidRPr="149E9668">
          <w:rPr>
            <w:rStyle w:val="Hyperlink"/>
            <w:rFonts w:ascii="Arial Nova" w:eastAsia="Arial Nova" w:hAnsi="Arial Nova" w:cs="Arial Nova"/>
            <w:szCs w:val="20"/>
            <w:lang w:val="en-US"/>
          </w:rPr>
          <w:t>https://doi.org/10.1109/access.2020.2990454</w:t>
        </w:r>
      </w:hyperlink>
      <w:r w:rsidR="00BC209B" w:rsidRPr="149E9668">
        <w:rPr>
          <w:rFonts w:ascii="Arial Nova" w:eastAsia="Arial Nova" w:hAnsi="Arial Nova" w:cs="Arial Nova"/>
          <w:szCs w:val="20"/>
          <w:lang w:val="en-US"/>
        </w:rPr>
        <w:t xml:space="preserve"> </w:t>
      </w:r>
    </w:p>
    <w:p w14:paraId="70915DE9" w14:textId="3CD0E2A4" w:rsidR="2DFDAE2A" w:rsidRPr="00F579D9" w:rsidRDefault="2DFDAE2A" w:rsidP="3BCF5E80">
      <w:pPr>
        <w:pStyle w:val="NoSpacing"/>
        <w:rPr>
          <w:rFonts w:ascii="Arial Nova" w:eastAsia="Arial Nova" w:hAnsi="Arial Nova" w:cs="Arial Nova"/>
          <w:szCs w:val="20"/>
          <w:lang w:val="en-US"/>
        </w:rPr>
      </w:pPr>
    </w:p>
    <w:p w14:paraId="005191BE" w14:textId="064535EE" w:rsidR="2DFDAE2A" w:rsidRPr="00F579D9" w:rsidRDefault="16798D51" w:rsidP="3BCF5E80">
      <w:pPr>
        <w:pStyle w:val="NoSpacing"/>
        <w:rPr>
          <w:rFonts w:ascii="Arial Nova" w:eastAsia="Arial Nova" w:hAnsi="Arial Nova" w:cs="Arial Nova"/>
          <w:szCs w:val="20"/>
          <w:lang w:val="en-US"/>
        </w:rPr>
      </w:pPr>
      <w:proofErr w:type="spellStart"/>
      <w:r w:rsidRPr="149E9668">
        <w:rPr>
          <w:rFonts w:ascii="Arial Nova" w:eastAsia="Arial Nova" w:hAnsi="Arial Nova" w:cs="Arial Nova"/>
          <w:szCs w:val="20"/>
          <w:lang w:val="en-US"/>
        </w:rPr>
        <w:t>Doreswamy</w:t>
      </w:r>
      <w:proofErr w:type="spellEnd"/>
      <w:r w:rsidRPr="149E9668">
        <w:rPr>
          <w:rFonts w:ascii="Arial Nova" w:eastAsia="Arial Nova" w:hAnsi="Arial Nova" w:cs="Arial Nova"/>
          <w:szCs w:val="20"/>
          <w:lang w:val="en-US"/>
        </w:rPr>
        <w:t xml:space="preserve">, N., Gad, I., &amp; Manjunatha, B. R. (2018). Multi-label Classification of Big NCDC Weather Data Using Deep Learning Model. In Communications in computer and information science (pp. 232–241). </w:t>
      </w:r>
      <w:hyperlink r:id="rId30">
        <w:r w:rsidRPr="149E9668">
          <w:rPr>
            <w:rStyle w:val="Hyperlink"/>
            <w:rFonts w:ascii="Arial Nova" w:eastAsia="Arial Nova" w:hAnsi="Arial Nova" w:cs="Arial Nova"/>
            <w:szCs w:val="20"/>
            <w:lang w:val="en-US"/>
          </w:rPr>
          <w:t>https://doi.org/10.1007/978-981-13-1936-5_26</w:t>
        </w:r>
      </w:hyperlink>
    </w:p>
    <w:p w14:paraId="04C426F2" w14:textId="73FB56A4" w:rsidR="2DFDAE2A" w:rsidRPr="00F579D9" w:rsidRDefault="2DFDAE2A" w:rsidP="3BCF5E80">
      <w:pPr>
        <w:pStyle w:val="NoSpacing"/>
        <w:rPr>
          <w:rFonts w:ascii="Arial Nova" w:eastAsia="Arial Nova" w:hAnsi="Arial Nova" w:cs="Arial Nova"/>
          <w:szCs w:val="20"/>
          <w:lang w:val="en-US"/>
        </w:rPr>
      </w:pPr>
    </w:p>
    <w:p w14:paraId="1ADF7186" w14:textId="2BFB011F" w:rsidR="2DFDAE2A" w:rsidRDefault="20FE610B" w:rsidP="3BCF5E80">
      <w:pPr>
        <w:pStyle w:val="NoSpacing"/>
        <w:rPr>
          <w:rFonts w:ascii="Arial Nova" w:eastAsia="Arial Nova" w:hAnsi="Arial Nova" w:cs="Arial Nova"/>
          <w:szCs w:val="20"/>
          <w:highlight w:val="yellow"/>
          <w:lang w:val="en-GB"/>
        </w:rPr>
      </w:pPr>
      <w:r w:rsidRPr="149E9668">
        <w:rPr>
          <w:rFonts w:ascii="Arial Nova" w:eastAsia="Arial Nova" w:hAnsi="Arial Nova" w:cs="Arial Nova"/>
          <w:szCs w:val="20"/>
          <w:lang w:val="en-GB"/>
        </w:rPr>
        <w:t xml:space="preserve">Radu, L. (2017). Green Cloud Computing: A literature survey. Symmetry, 9(12), 295. </w:t>
      </w:r>
      <w:hyperlink r:id="rId31">
        <w:r w:rsidRPr="149E9668">
          <w:rPr>
            <w:rStyle w:val="Hyperlink"/>
            <w:rFonts w:ascii="Arial Nova" w:eastAsia="Arial Nova" w:hAnsi="Arial Nova" w:cs="Arial Nova"/>
            <w:szCs w:val="20"/>
            <w:lang w:val="en-GB"/>
          </w:rPr>
          <w:t>https://doi.org/10.3390/sym9120295</w:t>
        </w:r>
      </w:hyperlink>
      <w:r w:rsidRPr="149E9668">
        <w:rPr>
          <w:rFonts w:ascii="Arial Nova" w:eastAsia="Arial Nova" w:hAnsi="Arial Nova" w:cs="Arial Nova"/>
          <w:szCs w:val="20"/>
          <w:lang w:val="en-GB"/>
        </w:rPr>
        <w:t xml:space="preserve"> </w:t>
      </w:r>
      <w:r w:rsidR="4E2C6AEA" w:rsidRPr="149E9668">
        <w:rPr>
          <w:rFonts w:ascii="Arial Nova" w:eastAsia="Arial Nova" w:hAnsi="Arial Nova" w:cs="Arial Nova"/>
          <w:szCs w:val="20"/>
          <w:lang w:val="en-GB"/>
        </w:rPr>
        <w:t xml:space="preserve"> p58</w:t>
      </w:r>
      <w:r w:rsidR="7693FF76" w:rsidRPr="149E9668">
        <w:rPr>
          <w:rFonts w:ascii="Arial Nova" w:eastAsia="Arial Nova" w:hAnsi="Arial Nova" w:cs="Arial Nova"/>
          <w:szCs w:val="20"/>
          <w:lang w:val="en-GB"/>
        </w:rPr>
        <w:t>-</w:t>
      </w:r>
      <w:r w:rsidR="4E2C6AEA" w:rsidRPr="149E9668">
        <w:rPr>
          <w:rFonts w:ascii="Arial Nova" w:eastAsia="Arial Nova" w:hAnsi="Arial Nova" w:cs="Arial Nova"/>
          <w:szCs w:val="20"/>
          <w:lang w:val="en-GB"/>
        </w:rPr>
        <w:t>p145</w:t>
      </w:r>
    </w:p>
    <w:p w14:paraId="1DFD309D" w14:textId="6446EE0C" w:rsidR="7051655D" w:rsidRDefault="7051655D" w:rsidP="3BCF5E80">
      <w:pPr>
        <w:pStyle w:val="NoSpacing"/>
        <w:rPr>
          <w:rFonts w:ascii="Arial Nova" w:eastAsia="Arial Nova" w:hAnsi="Arial Nova" w:cs="Arial Nova"/>
          <w:szCs w:val="20"/>
          <w:highlight w:val="yellow"/>
          <w:lang w:val="en-GB"/>
        </w:rPr>
      </w:pPr>
    </w:p>
    <w:p w14:paraId="46D15630" w14:textId="0F69AED0" w:rsidR="133BA087" w:rsidRPr="00F579D9" w:rsidRDefault="133BA087" w:rsidP="3BCF5E80">
      <w:pPr>
        <w:pStyle w:val="NoSpacing"/>
        <w:rPr>
          <w:rFonts w:ascii="Arial Nova" w:eastAsia="Arial Nova" w:hAnsi="Arial Nova" w:cs="Arial Nova"/>
          <w:szCs w:val="20"/>
        </w:rPr>
      </w:pPr>
      <w:proofErr w:type="spellStart"/>
      <w:r w:rsidRPr="149E9668">
        <w:rPr>
          <w:rFonts w:ascii="Arial Nova" w:eastAsia="Arial Nova" w:hAnsi="Arial Nova" w:cs="Arial Nova"/>
          <w:szCs w:val="20"/>
          <w:lang w:val="en-GB"/>
        </w:rPr>
        <w:t>itrenew</w:t>
      </w:r>
      <w:proofErr w:type="spellEnd"/>
      <w:r w:rsidRPr="149E9668">
        <w:rPr>
          <w:rFonts w:ascii="Arial Nova" w:eastAsia="Arial Nova" w:hAnsi="Arial Nova" w:cs="Arial Nova"/>
          <w:szCs w:val="20"/>
          <w:lang w:val="en-GB"/>
        </w:rPr>
        <w:t xml:space="preserve"> the case for circularity data </w:t>
      </w:r>
      <w:proofErr w:type="spellStart"/>
      <w:r w:rsidRPr="149E9668">
        <w:rPr>
          <w:rFonts w:ascii="Arial Nova" w:eastAsia="Arial Nova" w:hAnsi="Arial Nova" w:cs="Arial Nova"/>
          <w:szCs w:val="20"/>
          <w:lang w:val="en-GB"/>
        </w:rPr>
        <w:t>center</w:t>
      </w:r>
      <w:proofErr w:type="spellEnd"/>
      <w:r w:rsidRPr="149E9668">
        <w:rPr>
          <w:rFonts w:ascii="Arial Nova" w:eastAsia="Arial Nova" w:hAnsi="Arial Nova" w:cs="Arial Nova"/>
          <w:szCs w:val="20"/>
          <w:lang w:val="en-GB"/>
        </w:rPr>
        <w:t xml:space="preserve"> impact report. </w:t>
      </w:r>
      <w:r w:rsidRPr="149E9668">
        <w:rPr>
          <w:rFonts w:ascii="Arial Nova" w:eastAsia="Arial Nova" w:hAnsi="Arial Nova" w:cs="Arial Nova"/>
          <w:szCs w:val="20"/>
        </w:rPr>
        <w:t>(</w:t>
      </w:r>
      <w:proofErr w:type="spellStart"/>
      <w:proofErr w:type="gramStart"/>
      <w:r w:rsidRPr="149E9668">
        <w:rPr>
          <w:rFonts w:ascii="Arial Nova" w:eastAsia="Arial Nova" w:hAnsi="Arial Nova" w:cs="Arial Nova"/>
          <w:szCs w:val="20"/>
        </w:rPr>
        <w:t>z.d.</w:t>
      </w:r>
      <w:proofErr w:type="spellEnd"/>
      <w:proofErr w:type="gramEnd"/>
      <w:r w:rsidRPr="149E9668">
        <w:rPr>
          <w:rFonts w:ascii="Arial Nova" w:eastAsia="Arial Nova" w:hAnsi="Arial Nova" w:cs="Arial Nova"/>
          <w:szCs w:val="20"/>
        </w:rPr>
        <w:t xml:space="preserve">). </w:t>
      </w:r>
      <w:proofErr w:type="gramStart"/>
      <w:r w:rsidRPr="149E9668">
        <w:rPr>
          <w:rFonts w:ascii="Arial Nova" w:eastAsia="Arial Nova" w:hAnsi="Arial Nova" w:cs="Arial Nova"/>
          <w:szCs w:val="20"/>
        </w:rPr>
        <w:t>opencompute.org</w:t>
      </w:r>
      <w:proofErr w:type="gramEnd"/>
      <w:r w:rsidRPr="149E9668">
        <w:rPr>
          <w:rFonts w:ascii="Arial Nova" w:eastAsia="Arial Nova" w:hAnsi="Arial Nova" w:cs="Arial Nova"/>
          <w:szCs w:val="20"/>
        </w:rPr>
        <w:t xml:space="preserve">. Geraadpleegd op 24 mei 2024, van </w:t>
      </w:r>
      <w:hyperlink r:id="rId32">
        <w:r w:rsidR="00BC209B" w:rsidRPr="149E9668">
          <w:rPr>
            <w:rStyle w:val="Hyperlink"/>
            <w:rFonts w:ascii="Arial Nova" w:eastAsia="Arial Nova" w:hAnsi="Arial Nova" w:cs="Arial Nova"/>
            <w:szCs w:val="20"/>
          </w:rPr>
          <w:t>https://www.opencompute.org/documents/itrenew-the-case-for-circularity-data-center-impact-report-ocp-v11-pdf</w:t>
        </w:r>
      </w:hyperlink>
      <w:r w:rsidR="00BC209B" w:rsidRPr="149E9668">
        <w:rPr>
          <w:rFonts w:ascii="Arial Nova" w:eastAsia="Arial Nova" w:hAnsi="Arial Nova" w:cs="Arial Nova"/>
          <w:szCs w:val="20"/>
        </w:rPr>
        <w:t xml:space="preserve"> </w:t>
      </w:r>
    </w:p>
    <w:p w14:paraId="77D091A5" w14:textId="05BFCEB5" w:rsidR="7051655D" w:rsidRPr="00F579D9" w:rsidRDefault="7051655D" w:rsidP="3BCF5E80">
      <w:pPr>
        <w:pStyle w:val="NoSpacing"/>
        <w:rPr>
          <w:rFonts w:ascii="Arial Nova" w:eastAsia="Arial Nova" w:hAnsi="Arial Nova" w:cs="Arial Nova"/>
          <w:szCs w:val="20"/>
          <w:highlight w:val="yellow"/>
        </w:rPr>
      </w:pPr>
    </w:p>
    <w:p w14:paraId="64590391" w14:textId="0D3FED16" w:rsidR="4FF0EAD1" w:rsidRPr="00F579D9" w:rsidRDefault="4FF0EAD1" w:rsidP="3BCF5E80">
      <w:pPr>
        <w:pStyle w:val="NoSpacing"/>
        <w:rPr>
          <w:rFonts w:ascii="Arial Nova" w:eastAsia="Arial Nova" w:hAnsi="Arial Nova" w:cs="Arial Nova"/>
          <w:szCs w:val="20"/>
          <w:lang w:val="en-US"/>
        </w:rPr>
      </w:pPr>
      <w:r w:rsidRPr="149E9668">
        <w:rPr>
          <w:rFonts w:ascii="Arial Nova" w:eastAsia="Arial Nova" w:hAnsi="Arial Nova" w:cs="Arial Nova"/>
          <w:szCs w:val="20"/>
          <w:lang w:val="en-GB"/>
        </w:rPr>
        <w:t xml:space="preserve">Gao, J., Wang, H., &amp; Shen, H. (2020). Smartly Handling Renewable Energy Instability in Supporting </w:t>
      </w:r>
      <w:proofErr w:type="gramStart"/>
      <w:r w:rsidRPr="149E9668">
        <w:rPr>
          <w:rFonts w:ascii="Arial Nova" w:eastAsia="Arial Nova" w:hAnsi="Arial Nova" w:cs="Arial Nova"/>
          <w:szCs w:val="20"/>
          <w:lang w:val="en-GB"/>
        </w:rPr>
        <w:t>A</w:t>
      </w:r>
      <w:proofErr w:type="gramEnd"/>
      <w:r w:rsidRPr="149E9668">
        <w:rPr>
          <w:rFonts w:ascii="Arial Nova" w:eastAsia="Arial Nova" w:hAnsi="Arial Nova" w:cs="Arial Nova"/>
          <w:szCs w:val="20"/>
          <w:lang w:val="en-GB"/>
        </w:rPr>
        <w:t xml:space="preserve"> Cloud </w:t>
      </w:r>
      <w:proofErr w:type="spellStart"/>
      <w:r w:rsidRPr="149E9668">
        <w:rPr>
          <w:rFonts w:ascii="Arial Nova" w:eastAsia="Arial Nova" w:hAnsi="Arial Nova" w:cs="Arial Nova"/>
          <w:szCs w:val="20"/>
          <w:lang w:val="en-GB"/>
        </w:rPr>
        <w:t>Datacenter</w:t>
      </w:r>
      <w:proofErr w:type="spellEnd"/>
      <w:r w:rsidRPr="149E9668">
        <w:rPr>
          <w:rFonts w:ascii="Arial Nova" w:eastAsia="Arial Nova" w:hAnsi="Arial Nova" w:cs="Arial Nova"/>
          <w:szCs w:val="20"/>
          <w:lang w:val="en-GB"/>
        </w:rPr>
        <w:t xml:space="preserve">. International Parallel </w:t>
      </w:r>
      <w:proofErr w:type="gramStart"/>
      <w:r w:rsidRPr="149E9668">
        <w:rPr>
          <w:rFonts w:ascii="Arial Nova" w:eastAsia="Arial Nova" w:hAnsi="Arial Nova" w:cs="Arial Nova"/>
          <w:szCs w:val="20"/>
          <w:lang w:val="en-GB"/>
        </w:rPr>
        <w:t>And</w:t>
      </w:r>
      <w:proofErr w:type="gramEnd"/>
      <w:r w:rsidRPr="149E9668">
        <w:rPr>
          <w:rFonts w:ascii="Arial Nova" w:eastAsia="Arial Nova" w:hAnsi="Arial Nova" w:cs="Arial Nova"/>
          <w:szCs w:val="20"/>
          <w:lang w:val="en-GB"/>
        </w:rPr>
        <w:t xml:space="preserve"> Distributed Processing Symposium (IPDPS). </w:t>
      </w:r>
      <w:hyperlink r:id="rId33">
        <w:r w:rsidRPr="149E9668">
          <w:rPr>
            <w:rStyle w:val="Hyperlink"/>
            <w:rFonts w:ascii="Arial Nova" w:eastAsia="Arial Nova" w:hAnsi="Arial Nova" w:cs="Arial Nova"/>
            <w:szCs w:val="20"/>
            <w:lang w:val="en-GB"/>
          </w:rPr>
          <w:t>https://doi.org/10.1109/ipdps47924.2020.00084</w:t>
        </w:r>
      </w:hyperlink>
    </w:p>
    <w:p w14:paraId="09EC2125" w14:textId="4689F4FC" w:rsidR="3EB95A63" w:rsidRDefault="3EB95A63" w:rsidP="3BCF5E80">
      <w:pPr>
        <w:pStyle w:val="NoSpacing"/>
        <w:rPr>
          <w:rFonts w:ascii="Arial Nova" w:eastAsia="Arial Nova" w:hAnsi="Arial Nova" w:cs="Arial Nova"/>
          <w:color w:val="05103E"/>
          <w:szCs w:val="20"/>
          <w:lang w:val="en-GB"/>
        </w:rPr>
      </w:pPr>
      <w:r w:rsidRPr="149E9668">
        <w:rPr>
          <w:rFonts w:ascii="Arial Nova" w:eastAsia="Arial Nova" w:hAnsi="Arial Nova" w:cs="Arial Nova"/>
          <w:szCs w:val="20"/>
          <w:lang w:val="en-GB"/>
        </w:rPr>
        <w:t xml:space="preserve">VERMA, S. (2023). Optimizing Data </w:t>
      </w:r>
      <w:proofErr w:type="spellStart"/>
      <w:r w:rsidRPr="149E9668">
        <w:rPr>
          <w:rFonts w:ascii="Arial Nova" w:eastAsia="Arial Nova" w:hAnsi="Arial Nova" w:cs="Arial Nova"/>
          <w:szCs w:val="20"/>
          <w:lang w:val="en-GB"/>
        </w:rPr>
        <w:t>Center</w:t>
      </w:r>
      <w:proofErr w:type="spellEnd"/>
      <w:r w:rsidRPr="149E9668">
        <w:rPr>
          <w:rFonts w:ascii="Arial Nova" w:eastAsia="Arial Nova" w:hAnsi="Arial Nova" w:cs="Arial Nova"/>
          <w:szCs w:val="20"/>
          <w:lang w:val="en-GB"/>
        </w:rPr>
        <w:t xml:space="preserve"> Energy Efficiency: Insights from Weather Pattern Analysis. Indian Institute of Information </w:t>
      </w:r>
      <w:proofErr w:type="gramStart"/>
      <w:r w:rsidRPr="149E9668">
        <w:rPr>
          <w:rFonts w:ascii="Arial Nova" w:eastAsia="Arial Nova" w:hAnsi="Arial Nova" w:cs="Arial Nova"/>
          <w:szCs w:val="20"/>
          <w:lang w:val="en-GB"/>
        </w:rPr>
        <w:t>And</w:t>
      </w:r>
      <w:proofErr w:type="gramEnd"/>
      <w:r w:rsidRPr="149E9668">
        <w:rPr>
          <w:rFonts w:ascii="Arial Nova" w:eastAsia="Arial Nova" w:hAnsi="Arial Nova" w:cs="Arial Nova"/>
          <w:szCs w:val="20"/>
          <w:lang w:val="en-GB"/>
        </w:rPr>
        <w:t xml:space="preserve"> Technology.</w:t>
      </w:r>
    </w:p>
    <w:p w14:paraId="75462E60" w14:textId="77777777" w:rsidR="00B4712D" w:rsidRDefault="00B4712D" w:rsidP="7051655D">
      <w:pPr>
        <w:spacing w:line="480" w:lineRule="auto"/>
        <w:ind w:left="720" w:hanging="720"/>
        <w:rPr>
          <w:rFonts w:ascii="Times New Roman" w:hAnsi="Times New Roman"/>
          <w:color w:val="05103E"/>
          <w:sz w:val="24"/>
          <w:szCs w:val="24"/>
          <w:lang w:val="en-GB"/>
        </w:rPr>
      </w:pPr>
    </w:p>
    <w:p w14:paraId="372FEF31" w14:textId="77777777" w:rsidR="00B4712D" w:rsidRDefault="00B4712D" w:rsidP="7051655D">
      <w:pPr>
        <w:spacing w:line="480" w:lineRule="auto"/>
        <w:ind w:left="720" w:hanging="720"/>
        <w:rPr>
          <w:rFonts w:ascii="Times New Roman" w:hAnsi="Times New Roman"/>
          <w:color w:val="05103E"/>
          <w:sz w:val="24"/>
          <w:szCs w:val="24"/>
          <w:lang w:val="en-GB"/>
        </w:rPr>
      </w:pPr>
    </w:p>
    <w:p w14:paraId="637C49ED" w14:textId="77777777" w:rsidR="00B4712D" w:rsidRDefault="00B4712D" w:rsidP="7051655D">
      <w:pPr>
        <w:spacing w:line="480" w:lineRule="auto"/>
        <w:ind w:left="720" w:hanging="720"/>
        <w:rPr>
          <w:rFonts w:ascii="Times New Roman" w:hAnsi="Times New Roman"/>
          <w:color w:val="05103E"/>
          <w:sz w:val="24"/>
          <w:szCs w:val="24"/>
          <w:lang w:val="en-GB"/>
        </w:rPr>
      </w:pPr>
    </w:p>
    <w:p w14:paraId="297FA689" w14:textId="77777777" w:rsidR="00B4712D" w:rsidRDefault="00B4712D" w:rsidP="7051655D">
      <w:pPr>
        <w:spacing w:line="480" w:lineRule="auto"/>
        <w:ind w:left="720" w:hanging="720"/>
        <w:rPr>
          <w:rFonts w:ascii="Times New Roman" w:hAnsi="Times New Roman"/>
          <w:color w:val="05103E"/>
          <w:sz w:val="24"/>
          <w:szCs w:val="24"/>
          <w:lang w:val="en-GB"/>
        </w:rPr>
      </w:pPr>
    </w:p>
    <w:p w14:paraId="7AD85BC2" w14:textId="77777777" w:rsidR="00B4712D" w:rsidRDefault="00B4712D" w:rsidP="7051655D">
      <w:pPr>
        <w:spacing w:line="480" w:lineRule="auto"/>
        <w:ind w:left="720" w:hanging="720"/>
        <w:rPr>
          <w:rFonts w:ascii="Times New Roman" w:hAnsi="Times New Roman"/>
          <w:color w:val="05103E"/>
          <w:sz w:val="24"/>
          <w:szCs w:val="24"/>
          <w:lang w:val="en-GB"/>
        </w:rPr>
      </w:pPr>
    </w:p>
    <w:p w14:paraId="7F161944" w14:textId="77777777" w:rsidR="00B4712D" w:rsidRDefault="00B4712D" w:rsidP="7051655D">
      <w:pPr>
        <w:spacing w:line="480" w:lineRule="auto"/>
        <w:ind w:left="720" w:hanging="720"/>
        <w:rPr>
          <w:rFonts w:ascii="Times New Roman" w:hAnsi="Times New Roman"/>
          <w:color w:val="05103E"/>
          <w:sz w:val="24"/>
          <w:szCs w:val="24"/>
          <w:lang w:val="en-GB"/>
        </w:rPr>
      </w:pPr>
    </w:p>
    <w:p w14:paraId="3F60B379" w14:textId="0297143E" w:rsidR="2BB1E4A8" w:rsidRDefault="2BB1E4A8" w:rsidP="2BB1E4A8">
      <w:pPr>
        <w:spacing w:line="480" w:lineRule="auto"/>
        <w:ind w:left="720" w:hanging="720"/>
        <w:rPr>
          <w:rFonts w:ascii="Times New Roman" w:hAnsi="Times New Roman"/>
          <w:color w:val="05103E"/>
          <w:sz w:val="24"/>
          <w:szCs w:val="24"/>
          <w:lang w:val="en-GB"/>
        </w:rPr>
      </w:pPr>
    </w:p>
    <w:p w14:paraId="002A7ECF" w14:textId="60E63231" w:rsidR="2BB1E4A8" w:rsidRDefault="2BB1E4A8" w:rsidP="2BB1E4A8">
      <w:pPr>
        <w:spacing w:line="480" w:lineRule="auto"/>
        <w:ind w:left="720" w:hanging="720"/>
        <w:rPr>
          <w:rFonts w:ascii="Times New Roman" w:hAnsi="Times New Roman"/>
          <w:color w:val="05103E"/>
          <w:sz w:val="24"/>
          <w:szCs w:val="24"/>
          <w:lang w:val="en-GB"/>
        </w:rPr>
      </w:pPr>
    </w:p>
    <w:p w14:paraId="756FCD6E" w14:textId="195677B6" w:rsidR="2BB1E4A8" w:rsidRDefault="2BB1E4A8" w:rsidP="2BB1E4A8">
      <w:pPr>
        <w:spacing w:line="480" w:lineRule="auto"/>
        <w:ind w:left="720" w:hanging="720"/>
        <w:rPr>
          <w:rFonts w:ascii="Times New Roman" w:hAnsi="Times New Roman"/>
          <w:color w:val="05103E"/>
          <w:sz w:val="24"/>
          <w:szCs w:val="24"/>
          <w:lang w:val="en-GB"/>
        </w:rPr>
      </w:pPr>
    </w:p>
    <w:p w14:paraId="603108E7" w14:textId="7BC97339" w:rsidR="2BB1E4A8" w:rsidRDefault="2BB1E4A8" w:rsidP="2BB1E4A8">
      <w:pPr>
        <w:spacing w:line="480" w:lineRule="auto"/>
        <w:ind w:left="720" w:hanging="720"/>
        <w:rPr>
          <w:rFonts w:ascii="Times New Roman" w:hAnsi="Times New Roman"/>
          <w:color w:val="05103E"/>
          <w:sz w:val="24"/>
          <w:szCs w:val="24"/>
          <w:lang w:val="en-GB"/>
        </w:rPr>
      </w:pPr>
    </w:p>
    <w:p w14:paraId="5DD8D8B9" w14:textId="09B2EFFB" w:rsidR="2BB1E4A8" w:rsidRDefault="2BB1E4A8" w:rsidP="2BB1E4A8">
      <w:pPr>
        <w:spacing w:line="480" w:lineRule="auto"/>
        <w:ind w:left="720" w:hanging="720"/>
        <w:rPr>
          <w:rFonts w:ascii="Times New Roman" w:hAnsi="Times New Roman"/>
          <w:color w:val="05103E"/>
          <w:sz w:val="24"/>
          <w:szCs w:val="24"/>
          <w:lang w:val="en-GB"/>
        </w:rPr>
      </w:pPr>
    </w:p>
    <w:p w14:paraId="36BD2740" w14:textId="3779689F" w:rsidR="2BB1E4A8" w:rsidRDefault="2BB1E4A8" w:rsidP="2BB1E4A8">
      <w:pPr>
        <w:spacing w:line="480" w:lineRule="auto"/>
        <w:ind w:left="720" w:hanging="720"/>
        <w:rPr>
          <w:rFonts w:ascii="Times New Roman" w:hAnsi="Times New Roman"/>
          <w:color w:val="05103E"/>
          <w:sz w:val="24"/>
          <w:szCs w:val="24"/>
          <w:lang w:val="en-GB"/>
        </w:rPr>
      </w:pPr>
    </w:p>
    <w:p w14:paraId="5344D951" w14:textId="4A679086" w:rsidR="2BB1E4A8" w:rsidRDefault="2BB1E4A8" w:rsidP="2BB1E4A8">
      <w:pPr>
        <w:spacing w:line="480" w:lineRule="auto"/>
        <w:ind w:left="720" w:hanging="720"/>
        <w:rPr>
          <w:rFonts w:ascii="Times New Roman" w:hAnsi="Times New Roman"/>
          <w:color w:val="05103E"/>
          <w:sz w:val="24"/>
          <w:szCs w:val="24"/>
          <w:lang w:val="en-GB"/>
        </w:rPr>
      </w:pPr>
    </w:p>
    <w:p w14:paraId="72FD1CDF" w14:textId="0646487B" w:rsidR="2BB1E4A8" w:rsidRDefault="2BB1E4A8" w:rsidP="2BB1E4A8">
      <w:pPr>
        <w:spacing w:line="480" w:lineRule="auto"/>
        <w:ind w:left="720" w:hanging="720"/>
        <w:rPr>
          <w:rFonts w:ascii="Times New Roman" w:hAnsi="Times New Roman"/>
          <w:color w:val="05103E"/>
          <w:sz w:val="24"/>
          <w:szCs w:val="24"/>
          <w:lang w:val="en-GB"/>
        </w:rPr>
      </w:pPr>
    </w:p>
    <w:p w14:paraId="7F87F562" w14:textId="53C48164" w:rsidR="2BB1E4A8" w:rsidRDefault="2BB1E4A8" w:rsidP="2BB1E4A8">
      <w:pPr>
        <w:spacing w:line="480" w:lineRule="auto"/>
        <w:ind w:left="720" w:hanging="720"/>
        <w:rPr>
          <w:rFonts w:ascii="Times New Roman" w:hAnsi="Times New Roman"/>
          <w:color w:val="05103E"/>
          <w:sz w:val="24"/>
          <w:szCs w:val="24"/>
          <w:lang w:val="en-GB"/>
        </w:rPr>
      </w:pPr>
    </w:p>
    <w:p w14:paraId="4AD35FB6" w14:textId="1DAFB81F" w:rsidR="2BB1E4A8" w:rsidRDefault="2BB1E4A8" w:rsidP="2BB1E4A8">
      <w:pPr>
        <w:spacing w:line="480" w:lineRule="auto"/>
        <w:ind w:left="720" w:hanging="720"/>
        <w:rPr>
          <w:rFonts w:ascii="Times New Roman" w:hAnsi="Times New Roman"/>
          <w:color w:val="05103E"/>
          <w:sz w:val="24"/>
          <w:szCs w:val="24"/>
          <w:lang w:val="en-GB"/>
        </w:rPr>
      </w:pPr>
    </w:p>
    <w:p w14:paraId="672EFBA7" w14:textId="441F9B30" w:rsidR="1F3E32D4" w:rsidRDefault="1F3E32D4" w:rsidP="1F3E32D4">
      <w:pPr>
        <w:spacing w:line="480" w:lineRule="auto"/>
        <w:ind w:left="720" w:hanging="720"/>
        <w:rPr>
          <w:rFonts w:ascii="Times New Roman" w:hAnsi="Times New Roman"/>
          <w:color w:val="05103E"/>
          <w:sz w:val="24"/>
          <w:szCs w:val="24"/>
          <w:lang w:val="en-GB"/>
        </w:rPr>
      </w:pPr>
    </w:p>
    <w:p w14:paraId="5A9119D9" w14:textId="569C80A4" w:rsidR="1852389D" w:rsidRDefault="1852389D" w:rsidP="1852389D">
      <w:pPr>
        <w:spacing w:line="480" w:lineRule="auto"/>
        <w:ind w:left="720" w:hanging="720"/>
        <w:rPr>
          <w:rFonts w:ascii="Times New Roman" w:hAnsi="Times New Roman"/>
          <w:color w:val="05103E"/>
          <w:sz w:val="24"/>
          <w:szCs w:val="24"/>
          <w:lang w:val="en-GB"/>
        </w:rPr>
      </w:pPr>
    </w:p>
    <w:p w14:paraId="5C9868B4" w14:textId="76449001" w:rsidR="58DD6A93" w:rsidRDefault="52A538A4" w:rsidP="009B2670">
      <w:pPr>
        <w:pStyle w:val="Heading1"/>
        <w:numPr>
          <w:ilvl w:val="0"/>
          <w:numId w:val="8"/>
        </w:numPr>
      </w:pPr>
      <w:bookmarkStart w:id="40" w:name="_Toc169513101"/>
      <w:proofErr w:type="spellStart"/>
      <w:r>
        <w:t>Attachments</w:t>
      </w:r>
      <w:bookmarkEnd w:id="40"/>
      <w:proofErr w:type="spellEnd"/>
    </w:p>
    <w:p w14:paraId="26AE1213" w14:textId="324CEC0E" w:rsidR="009C7003" w:rsidRDefault="009C7003" w:rsidP="7051655D"/>
    <w:p w14:paraId="42A8C7D1" w14:textId="793EA3DB" w:rsidR="00695C0F" w:rsidRPr="005F3F70" w:rsidRDefault="00081734" w:rsidP="00695C0F">
      <w:pPr>
        <w:pStyle w:val="Caption"/>
        <w:keepNext/>
        <w:rPr>
          <w:lang w:val="en-US"/>
        </w:rPr>
      </w:pPr>
      <w:r w:rsidRPr="005F3F70">
        <w:rPr>
          <w:lang w:val="en-US"/>
        </w:rPr>
        <w:t>Attachment</w:t>
      </w:r>
      <w:r w:rsidR="00695C0F" w:rsidRPr="005F3F70">
        <w:rPr>
          <w:lang w:val="en-US"/>
        </w:rPr>
        <w:t xml:space="preserve"> </w:t>
      </w:r>
      <w:r w:rsidR="00695C0F">
        <w:fldChar w:fldCharType="begin"/>
      </w:r>
      <w:r w:rsidR="00695C0F" w:rsidRPr="005F3F70">
        <w:rPr>
          <w:lang w:val="en-US"/>
        </w:rPr>
        <w:instrText xml:space="preserve"> SEQ Image \* ARABIC </w:instrText>
      </w:r>
      <w:r w:rsidR="00695C0F">
        <w:fldChar w:fldCharType="separate"/>
      </w:r>
      <w:r w:rsidR="00E33D0F" w:rsidRPr="005F3F70">
        <w:rPr>
          <w:noProof/>
          <w:lang w:val="en-US"/>
        </w:rPr>
        <w:t>1</w:t>
      </w:r>
      <w:r w:rsidR="00695C0F">
        <w:fldChar w:fldCharType="end"/>
      </w:r>
      <w:r w:rsidR="00EF106F" w:rsidRPr="005F3F70">
        <w:rPr>
          <w:lang w:val="en-US"/>
        </w:rPr>
        <w:t xml:space="preserve"> </w:t>
      </w:r>
      <w:r w:rsidR="00047946">
        <w:rPr>
          <w:lang w:val="en-US"/>
        </w:rPr>
        <w:t xml:space="preserve">different variants of </w:t>
      </w:r>
      <w:r w:rsidR="00EF106F" w:rsidRPr="005F3F70">
        <w:rPr>
          <w:lang w:val="en-US"/>
        </w:rPr>
        <w:t>energy consumptio</w:t>
      </w:r>
      <w:r w:rsidR="00187152" w:rsidRPr="005F3F70">
        <w:rPr>
          <w:lang w:val="en-US"/>
        </w:rPr>
        <w:t xml:space="preserve">n </w:t>
      </w:r>
    </w:p>
    <w:p w14:paraId="6B9D0E71" w14:textId="77777777" w:rsidR="008D0690" w:rsidRDefault="223600E4" w:rsidP="008D0690">
      <w:pPr>
        <w:keepNext/>
      </w:pPr>
      <w:r>
        <w:rPr>
          <w:noProof/>
        </w:rPr>
        <w:drawing>
          <wp:inline distT="0" distB="0" distL="0" distR="0" wp14:anchorId="3C55EDE1" wp14:editId="107F707C">
            <wp:extent cx="5753098" cy="2209800"/>
            <wp:effectExtent l="0" t="0" r="0" b="0"/>
            <wp:docPr id="913860084" name="Picture 913860084"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53098" cy="2209800"/>
                    </a:xfrm>
                    <a:prstGeom prst="rect">
                      <a:avLst/>
                    </a:prstGeom>
                  </pic:spPr>
                </pic:pic>
              </a:graphicData>
            </a:graphic>
          </wp:inline>
        </w:drawing>
      </w:r>
    </w:p>
    <w:p w14:paraId="27BDC677" w14:textId="4933C99E" w:rsidR="008D0690" w:rsidRPr="0002124E" w:rsidRDefault="00081734" w:rsidP="008D0690">
      <w:pPr>
        <w:pStyle w:val="Caption"/>
        <w:rPr>
          <w:lang w:val="en-US"/>
        </w:rPr>
      </w:pPr>
      <w:r w:rsidRPr="0002124E">
        <w:rPr>
          <w:lang w:val="en-US"/>
        </w:rPr>
        <w:t>Attachment</w:t>
      </w:r>
      <w:r w:rsidR="008D0690" w:rsidRPr="0002124E">
        <w:rPr>
          <w:lang w:val="en-US"/>
        </w:rPr>
        <w:t xml:space="preserve"> </w:t>
      </w:r>
      <w:r w:rsidR="00695C0F">
        <w:fldChar w:fldCharType="begin"/>
      </w:r>
      <w:r w:rsidR="00695C0F" w:rsidRPr="0002124E">
        <w:rPr>
          <w:lang w:val="en-US"/>
        </w:rPr>
        <w:instrText xml:space="preserve"> SEQ Image \* ARABIC </w:instrText>
      </w:r>
      <w:r w:rsidR="00695C0F">
        <w:fldChar w:fldCharType="separate"/>
      </w:r>
      <w:r w:rsidR="00E33D0F" w:rsidRPr="0002124E">
        <w:rPr>
          <w:noProof/>
          <w:lang w:val="en-US"/>
        </w:rPr>
        <w:t>2</w:t>
      </w:r>
      <w:r w:rsidR="00695C0F">
        <w:fldChar w:fldCharType="end"/>
      </w:r>
      <w:r w:rsidR="00047946" w:rsidRPr="0002124E">
        <w:rPr>
          <w:lang w:val="en-US"/>
        </w:rPr>
        <w:t xml:space="preserve"> </w:t>
      </w:r>
      <w:r w:rsidR="00851B6D" w:rsidRPr="0002124E">
        <w:rPr>
          <w:lang w:val="en-US"/>
        </w:rPr>
        <w:t xml:space="preserve">data </w:t>
      </w:r>
      <w:proofErr w:type="spellStart"/>
      <w:r w:rsidR="00851B6D" w:rsidRPr="0002124E">
        <w:rPr>
          <w:lang w:val="en-US"/>
        </w:rPr>
        <w:t>centre</w:t>
      </w:r>
      <w:proofErr w:type="spellEnd"/>
      <w:r w:rsidR="0002124E" w:rsidRPr="0002124E">
        <w:rPr>
          <w:lang w:val="en-US"/>
        </w:rPr>
        <w:t xml:space="preserve"> energy c</w:t>
      </w:r>
      <w:r w:rsidR="0002124E">
        <w:rPr>
          <w:lang w:val="en-US"/>
        </w:rPr>
        <w:t>onsumption</w:t>
      </w:r>
    </w:p>
    <w:p w14:paraId="23B8B178" w14:textId="144149ED" w:rsidR="223600E4" w:rsidRDefault="223600E4" w:rsidP="7051655D">
      <w:r w:rsidRPr="0002124E">
        <w:rPr>
          <w:lang w:val="en-US"/>
        </w:rPr>
        <w:br/>
      </w:r>
      <w:r>
        <w:rPr>
          <w:noProof/>
        </w:rPr>
        <w:drawing>
          <wp:inline distT="0" distB="0" distL="0" distR="0" wp14:anchorId="0778239D" wp14:editId="2E0557B2">
            <wp:extent cx="5753098" cy="4800600"/>
            <wp:effectExtent l="0" t="0" r="0" b="0"/>
            <wp:docPr id="1501945252" name="Picture 1501945252" descr="Afbeelding met tekst, schermopname, Perce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753098" cy="4800600"/>
                    </a:xfrm>
                    <a:prstGeom prst="rect">
                      <a:avLst/>
                    </a:prstGeom>
                  </pic:spPr>
                </pic:pic>
              </a:graphicData>
            </a:graphic>
          </wp:inline>
        </w:drawing>
      </w:r>
    </w:p>
    <w:p w14:paraId="5B7AD8C6" w14:textId="0B61EE15" w:rsidR="7051655D" w:rsidRDefault="7051655D" w:rsidP="7051655D">
      <w:pPr>
        <w:rPr>
          <w:rFonts w:eastAsia="Arial" w:cs="Arial"/>
        </w:rPr>
      </w:pPr>
    </w:p>
    <w:p w14:paraId="63ADD416" w14:textId="46B9E7A4" w:rsidR="00695C0F" w:rsidRDefault="00081734" w:rsidP="00695C0F">
      <w:pPr>
        <w:pStyle w:val="Caption"/>
        <w:keepNext/>
      </w:pPr>
      <w:r>
        <w:t>Attachment</w:t>
      </w:r>
      <w:r w:rsidR="00695C0F">
        <w:t xml:space="preserve"> </w:t>
      </w:r>
      <w:r w:rsidR="00695C0F">
        <w:fldChar w:fldCharType="begin"/>
      </w:r>
      <w:r w:rsidR="00695C0F">
        <w:instrText xml:space="preserve"> SEQ Image \* ARABIC </w:instrText>
      </w:r>
      <w:r w:rsidR="00695C0F">
        <w:fldChar w:fldCharType="separate"/>
      </w:r>
      <w:r w:rsidR="00E33D0F">
        <w:rPr>
          <w:noProof/>
        </w:rPr>
        <w:t>3</w:t>
      </w:r>
      <w:r w:rsidR="00695C0F">
        <w:fldChar w:fldCharType="end"/>
      </w:r>
      <w:r w:rsidR="00C76BF2">
        <w:t xml:space="preserve"> DC </w:t>
      </w:r>
      <w:proofErr w:type="spellStart"/>
      <w:r w:rsidR="00C76BF2">
        <w:t>generation</w:t>
      </w:r>
      <w:proofErr w:type="spellEnd"/>
      <w:r w:rsidR="00B944C6">
        <w:t xml:space="preserve"> </w:t>
      </w:r>
      <w:proofErr w:type="spellStart"/>
      <w:r w:rsidR="00B944C6">
        <w:t>losses</w:t>
      </w:r>
      <w:proofErr w:type="spellEnd"/>
    </w:p>
    <w:p w14:paraId="323A3DF7" w14:textId="237DF8EC" w:rsidR="3322571D" w:rsidRDefault="3322571D" w:rsidP="7051655D">
      <w:pPr>
        <w:spacing w:after="160" w:line="278" w:lineRule="auto"/>
        <w:rPr>
          <w:rFonts w:ascii="Aptos" w:eastAsia="Aptos" w:hAnsi="Aptos" w:cs="Aptos"/>
          <w:color w:val="000000" w:themeColor="text1"/>
          <w:sz w:val="24"/>
          <w:szCs w:val="24"/>
        </w:rPr>
      </w:pPr>
      <w:r>
        <w:rPr>
          <w:noProof/>
        </w:rPr>
        <w:drawing>
          <wp:inline distT="0" distB="0" distL="0" distR="0" wp14:anchorId="5EA76E62" wp14:editId="0F2BD29B">
            <wp:extent cx="5753098" cy="3848100"/>
            <wp:effectExtent l="0" t="0" r="0" b="0"/>
            <wp:docPr id="69609320" name="Picture 6960932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753098" cy="3848100"/>
                    </a:xfrm>
                    <a:prstGeom prst="rect">
                      <a:avLst/>
                    </a:prstGeom>
                  </pic:spPr>
                </pic:pic>
              </a:graphicData>
            </a:graphic>
          </wp:inline>
        </w:drawing>
      </w:r>
    </w:p>
    <w:p w14:paraId="327A5E61" w14:textId="44595420" w:rsidR="00695C0F" w:rsidRDefault="00695C0F" w:rsidP="00695C0F">
      <w:pPr>
        <w:pStyle w:val="Caption"/>
        <w:keepNext/>
      </w:pPr>
    </w:p>
    <w:p w14:paraId="129E6428" w14:textId="2CCDC65C" w:rsidR="00E33D0F" w:rsidRDefault="00243489" w:rsidP="00E33D0F">
      <w:pPr>
        <w:pStyle w:val="Caption"/>
        <w:keepNext/>
      </w:pPr>
      <w:r>
        <w:t>Attachment</w:t>
      </w:r>
      <w:r w:rsidR="00E33D0F">
        <w:t xml:space="preserve"> </w:t>
      </w:r>
      <w:r w:rsidR="00E33D0F">
        <w:fldChar w:fldCharType="begin"/>
      </w:r>
      <w:r w:rsidR="00E33D0F">
        <w:instrText xml:space="preserve"> SEQ Image \* ARABIC </w:instrText>
      </w:r>
      <w:r w:rsidR="00E33D0F">
        <w:fldChar w:fldCharType="separate"/>
      </w:r>
      <w:r w:rsidR="00E33D0F">
        <w:rPr>
          <w:noProof/>
        </w:rPr>
        <w:t>4</w:t>
      </w:r>
      <w:r w:rsidR="00E33D0F">
        <w:fldChar w:fldCharType="end"/>
      </w:r>
      <w:r w:rsidR="00E33D0F">
        <w:t xml:space="preserve"> API </w:t>
      </w:r>
      <w:proofErr w:type="spellStart"/>
      <w:r w:rsidR="00E33D0F">
        <w:t>requested</w:t>
      </w:r>
      <w:proofErr w:type="spellEnd"/>
      <w:r w:rsidR="00E33D0F">
        <w:t xml:space="preserve"> data</w:t>
      </w:r>
    </w:p>
    <w:p w14:paraId="7D3338E4" w14:textId="24C572AD" w:rsidR="0BA7E618" w:rsidRPr="00E33D0F" w:rsidRDefault="00164940" w:rsidP="00E33D0F">
      <w:pPr>
        <w:spacing w:after="160" w:line="278" w:lineRule="auto"/>
        <w:rPr>
          <w:rFonts w:ascii="Aptos" w:eastAsia="Aptos" w:hAnsi="Aptos" w:cs="Aptos"/>
          <w:sz w:val="24"/>
          <w:szCs w:val="24"/>
        </w:rPr>
      </w:pPr>
      <w:r w:rsidRPr="00F5700B">
        <w:rPr>
          <w:noProof/>
          <w:lang w:val="en-US"/>
        </w:rPr>
        <w:drawing>
          <wp:inline distT="0" distB="0" distL="0" distR="0" wp14:anchorId="36646458" wp14:editId="45E58EF2">
            <wp:extent cx="4063312" cy="3685736"/>
            <wp:effectExtent l="0" t="0" r="0" b="0"/>
            <wp:docPr id="1798176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6938" name="Picture 1" descr="A screenshot of a computer&#10;&#10;Description automatically generated"/>
                    <pic:cNvPicPr/>
                  </pic:nvPicPr>
                  <pic:blipFill>
                    <a:blip r:embed="rId37"/>
                    <a:stretch>
                      <a:fillRect/>
                    </a:stretch>
                  </pic:blipFill>
                  <pic:spPr>
                    <a:xfrm>
                      <a:off x="0" y="0"/>
                      <a:ext cx="4089029" cy="3709063"/>
                    </a:xfrm>
                    <a:prstGeom prst="rect">
                      <a:avLst/>
                    </a:prstGeom>
                  </pic:spPr>
                </pic:pic>
              </a:graphicData>
            </a:graphic>
          </wp:inline>
        </w:drawing>
      </w:r>
    </w:p>
    <w:sectPr w:rsidR="0BA7E618" w:rsidRPr="00E33D0F">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39677" w14:textId="77777777" w:rsidR="00FE0522" w:rsidRDefault="00FE0522" w:rsidP="00DA2278">
      <w:r>
        <w:separator/>
      </w:r>
    </w:p>
  </w:endnote>
  <w:endnote w:type="continuationSeparator" w:id="0">
    <w:p w14:paraId="6731546A" w14:textId="77777777" w:rsidR="00FE0522" w:rsidRDefault="00FE0522" w:rsidP="00DA2278">
      <w:r>
        <w:continuationSeparator/>
      </w:r>
    </w:p>
  </w:endnote>
  <w:endnote w:type="continuationNotice" w:id="1">
    <w:p w14:paraId="591F7ABD" w14:textId="77777777" w:rsidR="00FE0522" w:rsidRDefault="00FE05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1810828"/>
      <w:docPartObj>
        <w:docPartGallery w:val="Page Numbers (Bottom of Page)"/>
        <w:docPartUnique/>
      </w:docPartObj>
    </w:sdtPr>
    <w:sdtContent>
      <w:p w14:paraId="05DB35C4" w14:textId="77777777" w:rsidR="00F42779" w:rsidRDefault="00F42779">
        <w:pPr>
          <w:pStyle w:val="Footer"/>
        </w:pPr>
        <w:r>
          <w:rPr>
            <w:noProof/>
            <w:lang w:eastAsia="nl-NL"/>
          </w:rPr>
          <mc:AlternateContent>
            <mc:Choice Requires="wps">
              <w:drawing>
                <wp:anchor distT="0" distB="0" distL="114300" distR="114300" simplePos="0" relativeHeight="251658240" behindDoc="0" locked="0" layoutInCell="1" allowOverlap="1" wp14:anchorId="0F9B3FD5" wp14:editId="51EC9543">
                  <wp:simplePos x="0" y="0"/>
                  <wp:positionH relativeFrom="rightMargin">
                    <wp:align>center</wp:align>
                  </wp:positionH>
                  <wp:positionV relativeFrom="bottomMargin">
                    <wp:align>center</wp:align>
                  </wp:positionV>
                  <wp:extent cx="565785" cy="191770"/>
                  <wp:effectExtent l="0" t="0" r="0" b="0"/>
                  <wp:wrapNone/>
                  <wp:docPr id="107977024" name="Rechthoek 1079770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C26FEBB" w14:textId="64296ECE" w:rsidR="00F42779" w:rsidRDefault="00F4277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A715D" w:rsidRPr="00EA715D">
                                <w:rPr>
                                  <w:noProof/>
                                  <w:color w:val="ED7D31" w:themeColor="accent2"/>
                                </w:rPr>
                                <w:t>64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F9B3FD5" id="Rechthoek 107977024"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C26FEBB" w14:textId="64296ECE" w:rsidR="00F42779" w:rsidRDefault="00F4277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A715D" w:rsidRPr="00EA715D">
                          <w:rPr>
                            <w:noProof/>
                            <w:color w:val="ED7D31" w:themeColor="accent2"/>
                          </w:rPr>
                          <w:t>64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33305" w14:textId="77777777" w:rsidR="00FE0522" w:rsidRDefault="00FE0522" w:rsidP="00DA2278">
      <w:r>
        <w:separator/>
      </w:r>
    </w:p>
  </w:footnote>
  <w:footnote w:type="continuationSeparator" w:id="0">
    <w:p w14:paraId="48BDE422" w14:textId="77777777" w:rsidR="00FE0522" w:rsidRDefault="00FE0522" w:rsidP="00DA2278">
      <w:r>
        <w:continuationSeparator/>
      </w:r>
    </w:p>
  </w:footnote>
  <w:footnote w:type="continuationNotice" w:id="1">
    <w:p w14:paraId="07D0F65E" w14:textId="77777777" w:rsidR="00FE0522" w:rsidRDefault="00FE05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C87F987" w14:paraId="38D18134" w14:textId="77777777" w:rsidTr="7C87F987">
      <w:trPr>
        <w:trHeight w:val="300"/>
      </w:trPr>
      <w:tc>
        <w:tcPr>
          <w:tcW w:w="3020" w:type="dxa"/>
        </w:tcPr>
        <w:p w14:paraId="14023F6E" w14:textId="2ECF4C04" w:rsidR="7C87F987" w:rsidRDefault="7C87F987" w:rsidP="7C87F987">
          <w:pPr>
            <w:pStyle w:val="Header"/>
            <w:ind w:left="-115"/>
          </w:pPr>
        </w:p>
      </w:tc>
      <w:tc>
        <w:tcPr>
          <w:tcW w:w="3020" w:type="dxa"/>
        </w:tcPr>
        <w:p w14:paraId="6C3D69ED" w14:textId="3C5982C8" w:rsidR="7C87F987" w:rsidRDefault="7C87F987" w:rsidP="7C87F987">
          <w:pPr>
            <w:pStyle w:val="Header"/>
            <w:jc w:val="center"/>
          </w:pPr>
        </w:p>
      </w:tc>
      <w:tc>
        <w:tcPr>
          <w:tcW w:w="3020" w:type="dxa"/>
        </w:tcPr>
        <w:p w14:paraId="35411646" w14:textId="698258ED" w:rsidR="7C87F987" w:rsidRDefault="7C87F987" w:rsidP="7C87F987">
          <w:pPr>
            <w:pStyle w:val="Header"/>
            <w:ind w:right="-115"/>
            <w:jc w:val="right"/>
          </w:pPr>
        </w:p>
      </w:tc>
    </w:tr>
  </w:tbl>
  <w:p w14:paraId="519F72B3" w14:textId="1A149555" w:rsidR="7C87F987" w:rsidRDefault="7C87F987" w:rsidP="7C87F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26E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2C908"/>
    <w:multiLevelType w:val="hybridMultilevel"/>
    <w:tmpl w:val="FFFFFFFF"/>
    <w:lvl w:ilvl="0" w:tplc="AA925790">
      <w:start w:val="1"/>
      <w:numFmt w:val="bullet"/>
      <w:lvlText w:val=""/>
      <w:lvlJc w:val="left"/>
      <w:pPr>
        <w:ind w:left="720" w:hanging="360"/>
      </w:pPr>
      <w:rPr>
        <w:rFonts w:ascii="Symbol" w:hAnsi="Symbol" w:hint="default"/>
      </w:rPr>
    </w:lvl>
    <w:lvl w:ilvl="1" w:tplc="A0B6F06C">
      <w:start w:val="1"/>
      <w:numFmt w:val="bullet"/>
      <w:lvlText w:val="o"/>
      <w:lvlJc w:val="left"/>
      <w:pPr>
        <w:ind w:left="1440" w:hanging="360"/>
      </w:pPr>
      <w:rPr>
        <w:rFonts w:ascii="Courier New" w:hAnsi="Courier New" w:hint="default"/>
      </w:rPr>
    </w:lvl>
    <w:lvl w:ilvl="2" w:tplc="01D459A2">
      <w:start w:val="1"/>
      <w:numFmt w:val="bullet"/>
      <w:lvlText w:val=""/>
      <w:lvlJc w:val="left"/>
      <w:pPr>
        <w:ind w:left="2160" w:hanging="360"/>
      </w:pPr>
      <w:rPr>
        <w:rFonts w:ascii="Wingdings" w:hAnsi="Wingdings" w:hint="default"/>
      </w:rPr>
    </w:lvl>
    <w:lvl w:ilvl="3" w:tplc="F3187792">
      <w:start w:val="1"/>
      <w:numFmt w:val="bullet"/>
      <w:lvlText w:val=""/>
      <w:lvlJc w:val="left"/>
      <w:pPr>
        <w:ind w:left="2880" w:hanging="360"/>
      </w:pPr>
      <w:rPr>
        <w:rFonts w:ascii="Symbol" w:hAnsi="Symbol" w:hint="default"/>
      </w:rPr>
    </w:lvl>
    <w:lvl w:ilvl="4" w:tplc="84E6F860">
      <w:start w:val="1"/>
      <w:numFmt w:val="bullet"/>
      <w:lvlText w:val="o"/>
      <w:lvlJc w:val="left"/>
      <w:pPr>
        <w:ind w:left="3600" w:hanging="360"/>
      </w:pPr>
      <w:rPr>
        <w:rFonts w:ascii="Courier New" w:hAnsi="Courier New" w:hint="default"/>
      </w:rPr>
    </w:lvl>
    <w:lvl w:ilvl="5" w:tplc="40789520">
      <w:start w:val="1"/>
      <w:numFmt w:val="bullet"/>
      <w:lvlText w:val=""/>
      <w:lvlJc w:val="left"/>
      <w:pPr>
        <w:ind w:left="4320" w:hanging="360"/>
      </w:pPr>
      <w:rPr>
        <w:rFonts w:ascii="Wingdings" w:hAnsi="Wingdings" w:hint="default"/>
      </w:rPr>
    </w:lvl>
    <w:lvl w:ilvl="6" w:tplc="7F8E0B00">
      <w:start w:val="1"/>
      <w:numFmt w:val="bullet"/>
      <w:lvlText w:val=""/>
      <w:lvlJc w:val="left"/>
      <w:pPr>
        <w:ind w:left="5040" w:hanging="360"/>
      </w:pPr>
      <w:rPr>
        <w:rFonts w:ascii="Symbol" w:hAnsi="Symbol" w:hint="default"/>
      </w:rPr>
    </w:lvl>
    <w:lvl w:ilvl="7" w:tplc="74009B96">
      <w:start w:val="1"/>
      <w:numFmt w:val="bullet"/>
      <w:lvlText w:val="o"/>
      <w:lvlJc w:val="left"/>
      <w:pPr>
        <w:ind w:left="5760" w:hanging="360"/>
      </w:pPr>
      <w:rPr>
        <w:rFonts w:ascii="Courier New" w:hAnsi="Courier New" w:hint="default"/>
      </w:rPr>
    </w:lvl>
    <w:lvl w:ilvl="8" w:tplc="3B28DBA4">
      <w:start w:val="1"/>
      <w:numFmt w:val="bullet"/>
      <w:lvlText w:val=""/>
      <w:lvlJc w:val="left"/>
      <w:pPr>
        <w:ind w:left="6480" w:hanging="360"/>
      </w:pPr>
      <w:rPr>
        <w:rFonts w:ascii="Wingdings" w:hAnsi="Wingdings" w:hint="default"/>
      </w:rPr>
    </w:lvl>
  </w:abstractNum>
  <w:abstractNum w:abstractNumId="2" w15:restartNumberingAfterBreak="0">
    <w:nsid w:val="02CD103C"/>
    <w:multiLevelType w:val="multilevel"/>
    <w:tmpl w:val="37922EC8"/>
    <w:lvl w:ilvl="0">
      <w:start w:val="1"/>
      <w:numFmt w:val="decimal"/>
      <w:lvlText w:val="%1."/>
      <w:lvlJc w:val="left"/>
      <w:pPr>
        <w:ind w:left="720" w:hanging="360"/>
      </w:pPr>
      <w:rPr>
        <w:color w:val="000000"/>
      </w:rPr>
    </w:lvl>
    <w:lvl w:ilvl="1">
      <w:start w:val="3"/>
      <w:numFmt w:val="decimal"/>
      <w:isLgl/>
      <w:lvlText w:val="%1.%2"/>
      <w:lvlJc w:val="left"/>
      <w:pPr>
        <w:ind w:left="111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90" w:hanging="1800"/>
      </w:pPr>
      <w:rPr>
        <w:rFonts w:hint="default"/>
      </w:rPr>
    </w:lvl>
    <w:lvl w:ilvl="8">
      <w:start w:val="1"/>
      <w:numFmt w:val="decimal"/>
      <w:isLgl/>
      <w:lvlText w:val="%1.%2.%3.%4.%5.%6.%7.%8.%9"/>
      <w:lvlJc w:val="left"/>
      <w:pPr>
        <w:ind w:left="5280" w:hanging="1800"/>
      </w:pPr>
      <w:rPr>
        <w:rFonts w:hint="default"/>
      </w:rPr>
    </w:lvl>
  </w:abstractNum>
  <w:abstractNum w:abstractNumId="3" w15:restartNumberingAfterBreak="0">
    <w:nsid w:val="0C38FF9E"/>
    <w:multiLevelType w:val="hybridMultilevel"/>
    <w:tmpl w:val="99980BB4"/>
    <w:lvl w:ilvl="0" w:tplc="4C221340">
      <w:start w:val="1"/>
      <w:numFmt w:val="bullet"/>
      <w:lvlText w:val="·"/>
      <w:lvlJc w:val="left"/>
      <w:pPr>
        <w:ind w:left="720" w:hanging="360"/>
      </w:pPr>
      <w:rPr>
        <w:rFonts w:ascii="Symbol" w:hAnsi="Symbol" w:hint="default"/>
      </w:rPr>
    </w:lvl>
    <w:lvl w:ilvl="1" w:tplc="EF54008E">
      <w:start w:val="1"/>
      <w:numFmt w:val="bullet"/>
      <w:lvlText w:val="o"/>
      <w:lvlJc w:val="left"/>
      <w:pPr>
        <w:ind w:left="1440" w:hanging="360"/>
      </w:pPr>
      <w:rPr>
        <w:rFonts w:ascii="Courier New" w:hAnsi="Courier New" w:hint="default"/>
      </w:rPr>
    </w:lvl>
    <w:lvl w:ilvl="2" w:tplc="88B29E68">
      <w:start w:val="1"/>
      <w:numFmt w:val="bullet"/>
      <w:lvlText w:val=""/>
      <w:lvlJc w:val="left"/>
      <w:pPr>
        <w:ind w:left="2160" w:hanging="360"/>
      </w:pPr>
      <w:rPr>
        <w:rFonts w:ascii="Wingdings" w:hAnsi="Wingdings" w:hint="default"/>
      </w:rPr>
    </w:lvl>
    <w:lvl w:ilvl="3" w:tplc="6F8CEF6E">
      <w:start w:val="1"/>
      <w:numFmt w:val="bullet"/>
      <w:lvlText w:val=""/>
      <w:lvlJc w:val="left"/>
      <w:pPr>
        <w:ind w:left="2880" w:hanging="360"/>
      </w:pPr>
      <w:rPr>
        <w:rFonts w:ascii="Symbol" w:hAnsi="Symbol" w:hint="default"/>
      </w:rPr>
    </w:lvl>
    <w:lvl w:ilvl="4" w:tplc="04BCEF44">
      <w:start w:val="1"/>
      <w:numFmt w:val="bullet"/>
      <w:lvlText w:val="o"/>
      <w:lvlJc w:val="left"/>
      <w:pPr>
        <w:ind w:left="3600" w:hanging="360"/>
      </w:pPr>
      <w:rPr>
        <w:rFonts w:ascii="Courier New" w:hAnsi="Courier New" w:hint="default"/>
      </w:rPr>
    </w:lvl>
    <w:lvl w:ilvl="5" w:tplc="A0767500">
      <w:start w:val="1"/>
      <w:numFmt w:val="bullet"/>
      <w:lvlText w:val=""/>
      <w:lvlJc w:val="left"/>
      <w:pPr>
        <w:ind w:left="4320" w:hanging="360"/>
      </w:pPr>
      <w:rPr>
        <w:rFonts w:ascii="Wingdings" w:hAnsi="Wingdings" w:hint="default"/>
      </w:rPr>
    </w:lvl>
    <w:lvl w:ilvl="6" w:tplc="1568B72E">
      <w:start w:val="1"/>
      <w:numFmt w:val="bullet"/>
      <w:lvlText w:val=""/>
      <w:lvlJc w:val="left"/>
      <w:pPr>
        <w:ind w:left="5040" w:hanging="360"/>
      </w:pPr>
      <w:rPr>
        <w:rFonts w:ascii="Symbol" w:hAnsi="Symbol" w:hint="default"/>
      </w:rPr>
    </w:lvl>
    <w:lvl w:ilvl="7" w:tplc="FB9C1ABA">
      <w:start w:val="1"/>
      <w:numFmt w:val="bullet"/>
      <w:lvlText w:val="o"/>
      <w:lvlJc w:val="left"/>
      <w:pPr>
        <w:ind w:left="5760" w:hanging="360"/>
      </w:pPr>
      <w:rPr>
        <w:rFonts w:ascii="Courier New" w:hAnsi="Courier New" w:hint="default"/>
      </w:rPr>
    </w:lvl>
    <w:lvl w:ilvl="8" w:tplc="B64CF83C">
      <w:start w:val="1"/>
      <w:numFmt w:val="bullet"/>
      <w:lvlText w:val=""/>
      <w:lvlJc w:val="left"/>
      <w:pPr>
        <w:ind w:left="6480" w:hanging="360"/>
      </w:pPr>
      <w:rPr>
        <w:rFonts w:ascii="Wingdings" w:hAnsi="Wingdings" w:hint="default"/>
      </w:rPr>
    </w:lvl>
  </w:abstractNum>
  <w:abstractNum w:abstractNumId="4" w15:restartNumberingAfterBreak="0">
    <w:nsid w:val="21B019AE"/>
    <w:multiLevelType w:val="hybridMultilevel"/>
    <w:tmpl w:val="FFFFFFFF"/>
    <w:lvl w:ilvl="0" w:tplc="C8FE417E">
      <w:start w:val="1"/>
      <w:numFmt w:val="bullet"/>
      <w:lvlText w:val=""/>
      <w:lvlJc w:val="left"/>
      <w:pPr>
        <w:ind w:left="720" w:hanging="360"/>
      </w:pPr>
      <w:rPr>
        <w:rFonts w:ascii="Symbol" w:hAnsi="Symbol" w:hint="default"/>
      </w:rPr>
    </w:lvl>
    <w:lvl w:ilvl="1" w:tplc="09CC13FC">
      <w:start w:val="1"/>
      <w:numFmt w:val="bullet"/>
      <w:lvlText w:val="o"/>
      <w:lvlJc w:val="left"/>
      <w:pPr>
        <w:ind w:left="1440" w:hanging="360"/>
      </w:pPr>
      <w:rPr>
        <w:rFonts w:ascii="Courier New" w:hAnsi="Courier New" w:hint="default"/>
      </w:rPr>
    </w:lvl>
    <w:lvl w:ilvl="2" w:tplc="1B700F2E">
      <w:start w:val="1"/>
      <w:numFmt w:val="bullet"/>
      <w:lvlText w:val=""/>
      <w:lvlJc w:val="left"/>
      <w:pPr>
        <w:ind w:left="2160" w:hanging="360"/>
      </w:pPr>
      <w:rPr>
        <w:rFonts w:ascii="Wingdings" w:hAnsi="Wingdings" w:hint="default"/>
      </w:rPr>
    </w:lvl>
    <w:lvl w:ilvl="3" w:tplc="BFD4DD38">
      <w:start w:val="1"/>
      <w:numFmt w:val="bullet"/>
      <w:lvlText w:val=""/>
      <w:lvlJc w:val="left"/>
      <w:pPr>
        <w:ind w:left="2880" w:hanging="360"/>
      </w:pPr>
      <w:rPr>
        <w:rFonts w:ascii="Symbol" w:hAnsi="Symbol" w:hint="default"/>
      </w:rPr>
    </w:lvl>
    <w:lvl w:ilvl="4" w:tplc="47AE456C">
      <w:start w:val="1"/>
      <w:numFmt w:val="bullet"/>
      <w:lvlText w:val="o"/>
      <w:lvlJc w:val="left"/>
      <w:pPr>
        <w:ind w:left="3600" w:hanging="360"/>
      </w:pPr>
      <w:rPr>
        <w:rFonts w:ascii="Courier New" w:hAnsi="Courier New" w:hint="default"/>
      </w:rPr>
    </w:lvl>
    <w:lvl w:ilvl="5" w:tplc="CBC6F434">
      <w:start w:val="1"/>
      <w:numFmt w:val="bullet"/>
      <w:lvlText w:val=""/>
      <w:lvlJc w:val="left"/>
      <w:pPr>
        <w:ind w:left="4320" w:hanging="360"/>
      </w:pPr>
      <w:rPr>
        <w:rFonts w:ascii="Wingdings" w:hAnsi="Wingdings" w:hint="default"/>
      </w:rPr>
    </w:lvl>
    <w:lvl w:ilvl="6" w:tplc="355EE6EA">
      <w:start w:val="1"/>
      <w:numFmt w:val="bullet"/>
      <w:lvlText w:val=""/>
      <w:lvlJc w:val="left"/>
      <w:pPr>
        <w:ind w:left="5040" w:hanging="360"/>
      </w:pPr>
      <w:rPr>
        <w:rFonts w:ascii="Symbol" w:hAnsi="Symbol" w:hint="default"/>
      </w:rPr>
    </w:lvl>
    <w:lvl w:ilvl="7" w:tplc="4E1C15EE">
      <w:start w:val="1"/>
      <w:numFmt w:val="bullet"/>
      <w:lvlText w:val="o"/>
      <w:lvlJc w:val="left"/>
      <w:pPr>
        <w:ind w:left="5760" w:hanging="360"/>
      </w:pPr>
      <w:rPr>
        <w:rFonts w:ascii="Courier New" w:hAnsi="Courier New" w:hint="default"/>
      </w:rPr>
    </w:lvl>
    <w:lvl w:ilvl="8" w:tplc="ABD6B320">
      <w:start w:val="1"/>
      <w:numFmt w:val="bullet"/>
      <w:lvlText w:val=""/>
      <w:lvlJc w:val="left"/>
      <w:pPr>
        <w:ind w:left="6480" w:hanging="360"/>
      </w:pPr>
      <w:rPr>
        <w:rFonts w:ascii="Wingdings" w:hAnsi="Wingdings" w:hint="default"/>
      </w:rPr>
    </w:lvl>
  </w:abstractNum>
  <w:abstractNum w:abstractNumId="5" w15:restartNumberingAfterBreak="0">
    <w:nsid w:val="25999961"/>
    <w:multiLevelType w:val="hybridMultilevel"/>
    <w:tmpl w:val="3782D8B0"/>
    <w:lvl w:ilvl="0" w:tplc="78061644">
      <w:start w:val="1"/>
      <w:numFmt w:val="bullet"/>
      <w:lvlText w:val="o"/>
      <w:lvlJc w:val="left"/>
      <w:pPr>
        <w:ind w:left="720" w:hanging="360"/>
      </w:pPr>
      <w:rPr>
        <w:rFonts w:ascii="Courier New" w:hAnsi="Courier New" w:hint="default"/>
      </w:rPr>
    </w:lvl>
    <w:lvl w:ilvl="1" w:tplc="85E0869C">
      <w:start w:val="1"/>
      <w:numFmt w:val="bullet"/>
      <w:lvlText w:val="o"/>
      <w:lvlJc w:val="left"/>
      <w:pPr>
        <w:ind w:left="1440" w:hanging="360"/>
      </w:pPr>
      <w:rPr>
        <w:rFonts w:ascii="Courier New" w:hAnsi="Courier New" w:hint="default"/>
      </w:rPr>
    </w:lvl>
    <w:lvl w:ilvl="2" w:tplc="7480D030">
      <w:start w:val="1"/>
      <w:numFmt w:val="bullet"/>
      <w:lvlText w:val=""/>
      <w:lvlJc w:val="left"/>
      <w:pPr>
        <w:ind w:left="2160" w:hanging="360"/>
      </w:pPr>
      <w:rPr>
        <w:rFonts w:ascii="Wingdings" w:hAnsi="Wingdings" w:hint="default"/>
      </w:rPr>
    </w:lvl>
    <w:lvl w:ilvl="3" w:tplc="5920867A">
      <w:start w:val="1"/>
      <w:numFmt w:val="bullet"/>
      <w:lvlText w:val=""/>
      <w:lvlJc w:val="left"/>
      <w:pPr>
        <w:ind w:left="2880" w:hanging="360"/>
      </w:pPr>
      <w:rPr>
        <w:rFonts w:ascii="Symbol" w:hAnsi="Symbol" w:hint="default"/>
      </w:rPr>
    </w:lvl>
    <w:lvl w:ilvl="4" w:tplc="8CC87710">
      <w:start w:val="1"/>
      <w:numFmt w:val="bullet"/>
      <w:lvlText w:val="o"/>
      <w:lvlJc w:val="left"/>
      <w:pPr>
        <w:ind w:left="3600" w:hanging="360"/>
      </w:pPr>
      <w:rPr>
        <w:rFonts w:ascii="Courier New" w:hAnsi="Courier New" w:hint="default"/>
      </w:rPr>
    </w:lvl>
    <w:lvl w:ilvl="5" w:tplc="06E246DC">
      <w:start w:val="1"/>
      <w:numFmt w:val="bullet"/>
      <w:lvlText w:val=""/>
      <w:lvlJc w:val="left"/>
      <w:pPr>
        <w:ind w:left="4320" w:hanging="360"/>
      </w:pPr>
      <w:rPr>
        <w:rFonts w:ascii="Wingdings" w:hAnsi="Wingdings" w:hint="default"/>
      </w:rPr>
    </w:lvl>
    <w:lvl w:ilvl="6" w:tplc="C40EBE2E">
      <w:start w:val="1"/>
      <w:numFmt w:val="bullet"/>
      <w:lvlText w:val=""/>
      <w:lvlJc w:val="left"/>
      <w:pPr>
        <w:ind w:left="5040" w:hanging="360"/>
      </w:pPr>
      <w:rPr>
        <w:rFonts w:ascii="Symbol" w:hAnsi="Symbol" w:hint="default"/>
      </w:rPr>
    </w:lvl>
    <w:lvl w:ilvl="7" w:tplc="A036CE16">
      <w:start w:val="1"/>
      <w:numFmt w:val="bullet"/>
      <w:lvlText w:val="o"/>
      <w:lvlJc w:val="left"/>
      <w:pPr>
        <w:ind w:left="5760" w:hanging="360"/>
      </w:pPr>
      <w:rPr>
        <w:rFonts w:ascii="Courier New" w:hAnsi="Courier New" w:hint="default"/>
      </w:rPr>
    </w:lvl>
    <w:lvl w:ilvl="8" w:tplc="DF708196">
      <w:start w:val="1"/>
      <w:numFmt w:val="bullet"/>
      <w:lvlText w:val=""/>
      <w:lvlJc w:val="left"/>
      <w:pPr>
        <w:ind w:left="6480" w:hanging="360"/>
      </w:pPr>
      <w:rPr>
        <w:rFonts w:ascii="Wingdings" w:hAnsi="Wingdings" w:hint="default"/>
      </w:rPr>
    </w:lvl>
  </w:abstractNum>
  <w:abstractNum w:abstractNumId="6" w15:restartNumberingAfterBreak="0">
    <w:nsid w:val="2FC7A045"/>
    <w:multiLevelType w:val="hybridMultilevel"/>
    <w:tmpl w:val="FFFFFFFF"/>
    <w:lvl w:ilvl="0" w:tplc="70E0E502">
      <w:start w:val="1"/>
      <w:numFmt w:val="bullet"/>
      <w:lvlText w:val=""/>
      <w:lvlJc w:val="left"/>
      <w:pPr>
        <w:ind w:left="720" w:hanging="360"/>
      </w:pPr>
      <w:rPr>
        <w:rFonts w:ascii="Symbol" w:hAnsi="Symbol" w:hint="default"/>
      </w:rPr>
    </w:lvl>
    <w:lvl w:ilvl="1" w:tplc="04DE1214">
      <w:start w:val="1"/>
      <w:numFmt w:val="bullet"/>
      <w:lvlText w:val="o"/>
      <w:lvlJc w:val="left"/>
      <w:pPr>
        <w:ind w:left="1440" w:hanging="360"/>
      </w:pPr>
      <w:rPr>
        <w:rFonts w:ascii="Courier New" w:hAnsi="Courier New" w:hint="default"/>
      </w:rPr>
    </w:lvl>
    <w:lvl w:ilvl="2" w:tplc="D7D6A4F0">
      <w:start w:val="1"/>
      <w:numFmt w:val="bullet"/>
      <w:lvlText w:val=""/>
      <w:lvlJc w:val="left"/>
      <w:pPr>
        <w:ind w:left="2160" w:hanging="360"/>
      </w:pPr>
      <w:rPr>
        <w:rFonts w:ascii="Wingdings" w:hAnsi="Wingdings" w:hint="default"/>
      </w:rPr>
    </w:lvl>
    <w:lvl w:ilvl="3" w:tplc="FCA01270">
      <w:start w:val="1"/>
      <w:numFmt w:val="bullet"/>
      <w:lvlText w:val=""/>
      <w:lvlJc w:val="left"/>
      <w:pPr>
        <w:ind w:left="2880" w:hanging="360"/>
      </w:pPr>
      <w:rPr>
        <w:rFonts w:ascii="Symbol" w:hAnsi="Symbol" w:hint="default"/>
      </w:rPr>
    </w:lvl>
    <w:lvl w:ilvl="4" w:tplc="9B209AF4">
      <w:start w:val="1"/>
      <w:numFmt w:val="bullet"/>
      <w:lvlText w:val="o"/>
      <w:lvlJc w:val="left"/>
      <w:pPr>
        <w:ind w:left="3600" w:hanging="360"/>
      </w:pPr>
      <w:rPr>
        <w:rFonts w:ascii="Courier New" w:hAnsi="Courier New" w:hint="default"/>
      </w:rPr>
    </w:lvl>
    <w:lvl w:ilvl="5" w:tplc="07EA0D96">
      <w:start w:val="1"/>
      <w:numFmt w:val="bullet"/>
      <w:lvlText w:val=""/>
      <w:lvlJc w:val="left"/>
      <w:pPr>
        <w:ind w:left="4320" w:hanging="360"/>
      </w:pPr>
      <w:rPr>
        <w:rFonts w:ascii="Wingdings" w:hAnsi="Wingdings" w:hint="default"/>
      </w:rPr>
    </w:lvl>
    <w:lvl w:ilvl="6" w:tplc="A6106696">
      <w:start w:val="1"/>
      <w:numFmt w:val="bullet"/>
      <w:lvlText w:val=""/>
      <w:lvlJc w:val="left"/>
      <w:pPr>
        <w:ind w:left="5040" w:hanging="360"/>
      </w:pPr>
      <w:rPr>
        <w:rFonts w:ascii="Symbol" w:hAnsi="Symbol" w:hint="default"/>
      </w:rPr>
    </w:lvl>
    <w:lvl w:ilvl="7" w:tplc="1354D22E">
      <w:start w:val="1"/>
      <w:numFmt w:val="bullet"/>
      <w:lvlText w:val="o"/>
      <w:lvlJc w:val="left"/>
      <w:pPr>
        <w:ind w:left="5760" w:hanging="360"/>
      </w:pPr>
      <w:rPr>
        <w:rFonts w:ascii="Courier New" w:hAnsi="Courier New" w:hint="default"/>
      </w:rPr>
    </w:lvl>
    <w:lvl w:ilvl="8" w:tplc="B3D47E22">
      <w:start w:val="1"/>
      <w:numFmt w:val="bullet"/>
      <w:lvlText w:val=""/>
      <w:lvlJc w:val="left"/>
      <w:pPr>
        <w:ind w:left="6480" w:hanging="360"/>
      </w:pPr>
      <w:rPr>
        <w:rFonts w:ascii="Wingdings" w:hAnsi="Wingdings" w:hint="default"/>
      </w:rPr>
    </w:lvl>
  </w:abstractNum>
  <w:abstractNum w:abstractNumId="7" w15:restartNumberingAfterBreak="0">
    <w:nsid w:val="3BCE2BFB"/>
    <w:multiLevelType w:val="hybridMultilevel"/>
    <w:tmpl w:val="FFFFFFFF"/>
    <w:lvl w:ilvl="0" w:tplc="274CEF58">
      <w:start w:val="1"/>
      <w:numFmt w:val="bullet"/>
      <w:lvlText w:val=""/>
      <w:lvlJc w:val="left"/>
      <w:pPr>
        <w:ind w:left="720" w:hanging="360"/>
      </w:pPr>
      <w:rPr>
        <w:rFonts w:ascii="Symbol" w:hAnsi="Symbol" w:hint="default"/>
      </w:rPr>
    </w:lvl>
    <w:lvl w:ilvl="1" w:tplc="A1EC8D50">
      <w:start w:val="1"/>
      <w:numFmt w:val="bullet"/>
      <w:lvlText w:val="o"/>
      <w:lvlJc w:val="left"/>
      <w:pPr>
        <w:ind w:left="1440" w:hanging="360"/>
      </w:pPr>
      <w:rPr>
        <w:rFonts w:ascii="Courier New" w:hAnsi="Courier New" w:hint="default"/>
      </w:rPr>
    </w:lvl>
    <w:lvl w:ilvl="2" w:tplc="DDAE075E">
      <w:start w:val="1"/>
      <w:numFmt w:val="bullet"/>
      <w:lvlText w:val=""/>
      <w:lvlJc w:val="left"/>
      <w:pPr>
        <w:ind w:left="2160" w:hanging="360"/>
      </w:pPr>
      <w:rPr>
        <w:rFonts w:ascii="Wingdings" w:hAnsi="Wingdings" w:hint="default"/>
      </w:rPr>
    </w:lvl>
    <w:lvl w:ilvl="3" w:tplc="088E859C">
      <w:start w:val="1"/>
      <w:numFmt w:val="bullet"/>
      <w:lvlText w:val=""/>
      <w:lvlJc w:val="left"/>
      <w:pPr>
        <w:ind w:left="2880" w:hanging="360"/>
      </w:pPr>
      <w:rPr>
        <w:rFonts w:ascii="Symbol" w:hAnsi="Symbol" w:hint="default"/>
      </w:rPr>
    </w:lvl>
    <w:lvl w:ilvl="4" w:tplc="3F18F388">
      <w:start w:val="1"/>
      <w:numFmt w:val="bullet"/>
      <w:lvlText w:val="o"/>
      <w:lvlJc w:val="left"/>
      <w:pPr>
        <w:ind w:left="3600" w:hanging="360"/>
      </w:pPr>
      <w:rPr>
        <w:rFonts w:ascii="Courier New" w:hAnsi="Courier New" w:hint="default"/>
      </w:rPr>
    </w:lvl>
    <w:lvl w:ilvl="5" w:tplc="4C96A5F6">
      <w:start w:val="1"/>
      <w:numFmt w:val="bullet"/>
      <w:lvlText w:val=""/>
      <w:lvlJc w:val="left"/>
      <w:pPr>
        <w:ind w:left="4320" w:hanging="360"/>
      </w:pPr>
      <w:rPr>
        <w:rFonts w:ascii="Wingdings" w:hAnsi="Wingdings" w:hint="default"/>
      </w:rPr>
    </w:lvl>
    <w:lvl w:ilvl="6" w:tplc="440CDE84">
      <w:start w:val="1"/>
      <w:numFmt w:val="bullet"/>
      <w:lvlText w:val=""/>
      <w:lvlJc w:val="left"/>
      <w:pPr>
        <w:ind w:left="5040" w:hanging="360"/>
      </w:pPr>
      <w:rPr>
        <w:rFonts w:ascii="Symbol" w:hAnsi="Symbol" w:hint="default"/>
      </w:rPr>
    </w:lvl>
    <w:lvl w:ilvl="7" w:tplc="FF1A15C0">
      <w:start w:val="1"/>
      <w:numFmt w:val="bullet"/>
      <w:lvlText w:val="o"/>
      <w:lvlJc w:val="left"/>
      <w:pPr>
        <w:ind w:left="5760" w:hanging="360"/>
      </w:pPr>
      <w:rPr>
        <w:rFonts w:ascii="Courier New" w:hAnsi="Courier New" w:hint="default"/>
      </w:rPr>
    </w:lvl>
    <w:lvl w:ilvl="8" w:tplc="B21431E8">
      <w:start w:val="1"/>
      <w:numFmt w:val="bullet"/>
      <w:lvlText w:val=""/>
      <w:lvlJc w:val="left"/>
      <w:pPr>
        <w:ind w:left="6480" w:hanging="360"/>
      </w:pPr>
      <w:rPr>
        <w:rFonts w:ascii="Wingdings" w:hAnsi="Wingdings" w:hint="default"/>
      </w:rPr>
    </w:lvl>
  </w:abstractNum>
  <w:abstractNum w:abstractNumId="8" w15:restartNumberingAfterBreak="0">
    <w:nsid w:val="3FAA0B2C"/>
    <w:multiLevelType w:val="multilevel"/>
    <w:tmpl w:val="37922EC8"/>
    <w:lvl w:ilvl="0">
      <w:start w:val="1"/>
      <w:numFmt w:val="decimal"/>
      <w:lvlText w:val="%1."/>
      <w:lvlJc w:val="left"/>
      <w:pPr>
        <w:ind w:left="720" w:hanging="360"/>
      </w:pPr>
      <w:rPr>
        <w:color w:val="000000"/>
      </w:rPr>
    </w:lvl>
    <w:lvl w:ilvl="1">
      <w:start w:val="3"/>
      <w:numFmt w:val="decimal"/>
      <w:isLgl/>
      <w:lvlText w:val="%1.%2"/>
      <w:lvlJc w:val="left"/>
      <w:pPr>
        <w:ind w:left="111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90" w:hanging="1800"/>
      </w:pPr>
      <w:rPr>
        <w:rFonts w:hint="default"/>
      </w:rPr>
    </w:lvl>
    <w:lvl w:ilvl="8">
      <w:start w:val="1"/>
      <w:numFmt w:val="decimal"/>
      <w:isLgl/>
      <w:lvlText w:val="%1.%2.%3.%4.%5.%6.%7.%8.%9"/>
      <w:lvlJc w:val="left"/>
      <w:pPr>
        <w:ind w:left="5280" w:hanging="1800"/>
      </w:pPr>
      <w:rPr>
        <w:rFonts w:hint="default"/>
      </w:rPr>
    </w:lvl>
  </w:abstractNum>
  <w:abstractNum w:abstractNumId="9" w15:restartNumberingAfterBreak="0">
    <w:nsid w:val="41CD29B5"/>
    <w:multiLevelType w:val="multilevel"/>
    <w:tmpl w:val="C46A8F0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B2C0C6E"/>
    <w:multiLevelType w:val="multilevel"/>
    <w:tmpl w:val="C46A8F0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446B011"/>
    <w:multiLevelType w:val="hybridMultilevel"/>
    <w:tmpl w:val="FFFFFFFF"/>
    <w:lvl w:ilvl="0" w:tplc="8A38FF90">
      <w:start w:val="1"/>
      <w:numFmt w:val="bullet"/>
      <w:lvlText w:val=""/>
      <w:lvlJc w:val="left"/>
      <w:pPr>
        <w:ind w:left="720" w:hanging="360"/>
      </w:pPr>
      <w:rPr>
        <w:rFonts w:ascii="Symbol" w:hAnsi="Symbol" w:hint="default"/>
      </w:rPr>
    </w:lvl>
    <w:lvl w:ilvl="1" w:tplc="CF8A9DD6">
      <w:start w:val="1"/>
      <w:numFmt w:val="bullet"/>
      <w:lvlText w:val="o"/>
      <w:lvlJc w:val="left"/>
      <w:pPr>
        <w:ind w:left="1440" w:hanging="360"/>
      </w:pPr>
      <w:rPr>
        <w:rFonts w:ascii="Courier New" w:hAnsi="Courier New" w:hint="default"/>
      </w:rPr>
    </w:lvl>
    <w:lvl w:ilvl="2" w:tplc="CA5A97AE">
      <w:start w:val="1"/>
      <w:numFmt w:val="bullet"/>
      <w:lvlText w:val=""/>
      <w:lvlJc w:val="left"/>
      <w:pPr>
        <w:ind w:left="2160" w:hanging="360"/>
      </w:pPr>
      <w:rPr>
        <w:rFonts w:ascii="Wingdings" w:hAnsi="Wingdings" w:hint="default"/>
      </w:rPr>
    </w:lvl>
    <w:lvl w:ilvl="3" w:tplc="68760B58">
      <w:start w:val="1"/>
      <w:numFmt w:val="bullet"/>
      <w:lvlText w:val=""/>
      <w:lvlJc w:val="left"/>
      <w:pPr>
        <w:ind w:left="2880" w:hanging="360"/>
      </w:pPr>
      <w:rPr>
        <w:rFonts w:ascii="Symbol" w:hAnsi="Symbol" w:hint="default"/>
      </w:rPr>
    </w:lvl>
    <w:lvl w:ilvl="4" w:tplc="B25E5DDC">
      <w:start w:val="1"/>
      <w:numFmt w:val="bullet"/>
      <w:lvlText w:val="o"/>
      <w:lvlJc w:val="left"/>
      <w:pPr>
        <w:ind w:left="3600" w:hanging="360"/>
      </w:pPr>
      <w:rPr>
        <w:rFonts w:ascii="Courier New" w:hAnsi="Courier New" w:hint="default"/>
      </w:rPr>
    </w:lvl>
    <w:lvl w:ilvl="5" w:tplc="166EFD44">
      <w:start w:val="1"/>
      <w:numFmt w:val="bullet"/>
      <w:lvlText w:val=""/>
      <w:lvlJc w:val="left"/>
      <w:pPr>
        <w:ind w:left="4320" w:hanging="360"/>
      </w:pPr>
      <w:rPr>
        <w:rFonts w:ascii="Wingdings" w:hAnsi="Wingdings" w:hint="default"/>
      </w:rPr>
    </w:lvl>
    <w:lvl w:ilvl="6" w:tplc="AFB082CE">
      <w:start w:val="1"/>
      <w:numFmt w:val="bullet"/>
      <w:lvlText w:val=""/>
      <w:lvlJc w:val="left"/>
      <w:pPr>
        <w:ind w:left="5040" w:hanging="360"/>
      </w:pPr>
      <w:rPr>
        <w:rFonts w:ascii="Symbol" w:hAnsi="Symbol" w:hint="default"/>
      </w:rPr>
    </w:lvl>
    <w:lvl w:ilvl="7" w:tplc="A1ACF1AC">
      <w:start w:val="1"/>
      <w:numFmt w:val="bullet"/>
      <w:lvlText w:val="o"/>
      <w:lvlJc w:val="left"/>
      <w:pPr>
        <w:ind w:left="5760" w:hanging="360"/>
      </w:pPr>
      <w:rPr>
        <w:rFonts w:ascii="Courier New" w:hAnsi="Courier New" w:hint="default"/>
      </w:rPr>
    </w:lvl>
    <w:lvl w:ilvl="8" w:tplc="0F8836AC">
      <w:start w:val="1"/>
      <w:numFmt w:val="bullet"/>
      <w:lvlText w:val=""/>
      <w:lvlJc w:val="left"/>
      <w:pPr>
        <w:ind w:left="6480" w:hanging="360"/>
      </w:pPr>
      <w:rPr>
        <w:rFonts w:ascii="Wingdings" w:hAnsi="Wingdings" w:hint="default"/>
      </w:rPr>
    </w:lvl>
  </w:abstractNum>
  <w:abstractNum w:abstractNumId="12" w15:restartNumberingAfterBreak="0">
    <w:nsid w:val="572A2AAE"/>
    <w:multiLevelType w:val="multilevel"/>
    <w:tmpl w:val="37922EC8"/>
    <w:lvl w:ilvl="0">
      <w:start w:val="1"/>
      <w:numFmt w:val="decimal"/>
      <w:lvlText w:val="%1."/>
      <w:lvlJc w:val="left"/>
      <w:pPr>
        <w:ind w:left="720" w:hanging="360"/>
      </w:pPr>
      <w:rPr>
        <w:color w:val="000000"/>
      </w:rPr>
    </w:lvl>
    <w:lvl w:ilvl="1">
      <w:start w:val="3"/>
      <w:numFmt w:val="decimal"/>
      <w:lvlText w:val="%1.%2"/>
      <w:lvlJc w:val="left"/>
      <w:pPr>
        <w:ind w:left="1110" w:hanging="360"/>
      </w:p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90" w:hanging="1800"/>
      </w:pPr>
      <w:rPr>
        <w:rFonts w:hint="default"/>
      </w:rPr>
    </w:lvl>
    <w:lvl w:ilvl="8">
      <w:start w:val="1"/>
      <w:numFmt w:val="decimal"/>
      <w:isLgl/>
      <w:lvlText w:val="%1.%2.%3.%4.%5.%6.%7.%8.%9"/>
      <w:lvlJc w:val="left"/>
      <w:pPr>
        <w:ind w:left="5280" w:hanging="1800"/>
      </w:pPr>
      <w:rPr>
        <w:rFonts w:hint="default"/>
      </w:rPr>
    </w:lvl>
  </w:abstractNum>
  <w:abstractNum w:abstractNumId="13" w15:restartNumberingAfterBreak="0">
    <w:nsid w:val="5F7A0923"/>
    <w:multiLevelType w:val="hybridMultilevel"/>
    <w:tmpl w:val="3F74D604"/>
    <w:lvl w:ilvl="0" w:tplc="FBAC7EC8">
      <w:start w:val="5"/>
      <w:numFmt w:val="decimal"/>
      <w:lvlText w:val="%1."/>
      <w:lvlJc w:val="left"/>
      <w:pPr>
        <w:ind w:left="1080" w:hanging="360"/>
      </w:pPr>
      <w:rPr>
        <w:rFonts w:ascii="Tahoma" w:hAnsi="Tahoma" w:cs="Tahoma" w:hint="default"/>
        <w:color w:val="00000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6C51001D"/>
    <w:multiLevelType w:val="hybridMultilevel"/>
    <w:tmpl w:val="F8CE7CDC"/>
    <w:lvl w:ilvl="0" w:tplc="842629A8">
      <w:start w:val="1"/>
      <w:numFmt w:val="bullet"/>
      <w:lvlText w:val=""/>
      <w:lvlJc w:val="left"/>
      <w:pPr>
        <w:ind w:left="720" w:hanging="360"/>
      </w:pPr>
      <w:rPr>
        <w:rFonts w:ascii="Symbol" w:hAnsi="Symbol" w:hint="default"/>
      </w:rPr>
    </w:lvl>
    <w:lvl w:ilvl="1" w:tplc="9E128448">
      <w:start w:val="1"/>
      <w:numFmt w:val="bullet"/>
      <w:lvlText w:val="o"/>
      <w:lvlJc w:val="left"/>
      <w:pPr>
        <w:ind w:left="1440" w:hanging="360"/>
      </w:pPr>
      <w:rPr>
        <w:rFonts w:ascii="Courier New" w:hAnsi="Courier New" w:hint="default"/>
      </w:rPr>
    </w:lvl>
    <w:lvl w:ilvl="2" w:tplc="2A8C9FAA">
      <w:start w:val="1"/>
      <w:numFmt w:val="bullet"/>
      <w:lvlText w:val=""/>
      <w:lvlJc w:val="left"/>
      <w:pPr>
        <w:ind w:left="2160" w:hanging="360"/>
      </w:pPr>
      <w:rPr>
        <w:rFonts w:ascii="Wingdings" w:hAnsi="Wingdings" w:hint="default"/>
      </w:rPr>
    </w:lvl>
    <w:lvl w:ilvl="3" w:tplc="A5EE19F6">
      <w:start w:val="1"/>
      <w:numFmt w:val="bullet"/>
      <w:lvlText w:val=""/>
      <w:lvlJc w:val="left"/>
      <w:pPr>
        <w:ind w:left="2880" w:hanging="360"/>
      </w:pPr>
      <w:rPr>
        <w:rFonts w:ascii="Symbol" w:hAnsi="Symbol" w:hint="default"/>
      </w:rPr>
    </w:lvl>
    <w:lvl w:ilvl="4" w:tplc="6DBADF18">
      <w:start w:val="1"/>
      <w:numFmt w:val="bullet"/>
      <w:lvlText w:val="o"/>
      <w:lvlJc w:val="left"/>
      <w:pPr>
        <w:ind w:left="3600" w:hanging="360"/>
      </w:pPr>
      <w:rPr>
        <w:rFonts w:ascii="Courier New" w:hAnsi="Courier New" w:hint="default"/>
      </w:rPr>
    </w:lvl>
    <w:lvl w:ilvl="5" w:tplc="244CBA40">
      <w:start w:val="1"/>
      <w:numFmt w:val="bullet"/>
      <w:lvlText w:val=""/>
      <w:lvlJc w:val="left"/>
      <w:pPr>
        <w:ind w:left="4320" w:hanging="360"/>
      </w:pPr>
      <w:rPr>
        <w:rFonts w:ascii="Wingdings" w:hAnsi="Wingdings" w:hint="default"/>
      </w:rPr>
    </w:lvl>
    <w:lvl w:ilvl="6" w:tplc="BF20B05A">
      <w:start w:val="1"/>
      <w:numFmt w:val="bullet"/>
      <w:lvlText w:val=""/>
      <w:lvlJc w:val="left"/>
      <w:pPr>
        <w:ind w:left="5040" w:hanging="360"/>
      </w:pPr>
      <w:rPr>
        <w:rFonts w:ascii="Symbol" w:hAnsi="Symbol" w:hint="default"/>
      </w:rPr>
    </w:lvl>
    <w:lvl w:ilvl="7" w:tplc="074C3562">
      <w:start w:val="1"/>
      <w:numFmt w:val="bullet"/>
      <w:lvlText w:val="o"/>
      <w:lvlJc w:val="left"/>
      <w:pPr>
        <w:ind w:left="5760" w:hanging="360"/>
      </w:pPr>
      <w:rPr>
        <w:rFonts w:ascii="Courier New" w:hAnsi="Courier New" w:hint="default"/>
      </w:rPr>
    </w:lvl>
    <w:lvl w:ilvl="8" w:tplc="7F9E33A8">
      <w:start w:val="1"/>
      <w:numFmt w:val="bullet"/>
      <w:lvlText w:val=""/>
      <w:lvlJc w:val="left"/>
      <w:pPr>
        <w:ind w:left="6480" w:hanging="360"/>
      </w:pPr>
      <w:rPr>
        <w:rFonts w:ascii="Wingdings" w:hAnsi="Wingdings" w:hint="default"/>
      </w:rPr>
    </w:lvl>
  </w:abstractNum>
  <w:abstractNum w:abstractNumId="15" w15:restartNumberingAfterBreak="0">
    <w:nsid w:val="79617E76"/>
    <w:multiLevelType w:val="hybridMultilevel"/>
    <w:tmpl w:val="99E43268"/>
    <w:lvl w:ilvl="0" w:tplc="379E1488">
      <w:start w:val="1"/>
      <w:numFmt w:val="bullet"/>
      <w:lvlText w:val="o"/>
      <w:lvlJc w:val="left"/>
      <w:pPr>
        <w:ind w:left="720" w:hanging="360"/>
      </w:pPr>
      <w:rPr>
        <w:rFonts w:ascii="Courier New" w:hAnsi="Courier New" w:hint="default"/>
      </w:rPr>
    </w:lvl>
    <w:lvl w:ilvl="1" w:tplc="280EE340">
      <w:start w:val="1"/>
      <w:numFmt w:val="bullet"/>
      <w:lvlText w:val="o"/>
      <w:lvlJc w:val="left"/>
      <w:pPr>
        <w:ind w:left="1440" w:hanging="360"/>
      </w:pPr>
      <w:rPr>
        <w:rFonts w:ascii="Courier New" w:hAnsi="Courier New" w:hint="default"/>
      </w:rPr>
    </w:lvl>
    <w:lvl w:ilvl="2" w:tplc="8A7E8E1E">
      <w:start w:val="1"/>
      <w:numFmt w:val="bullet"/>
      <w:lvlText w:val=""/>
      <w:lvlJc w:val="left"/>
      <w:pPr>
        <w:ind w:left="2160" w:hanging="360"/>
      </w:pPr>
      <w:rPr>
        <w:rFonts w:ascii="Wingdings" w:hAnsi="Wingdings" w:hint="default"/>
      </w:rPr>
    </w:lvl>
    <w:lvl w:ilvl="3" w:tplc="B3207148">
      <w:start w:val="1"/>
      <w:numFmt w:val="bullet"/>
      <w:lvlText w:val=""/>
      <w:lvlJc w:val="left"/>
      <w:pPr>
        <w:ind w:left="2880" w:hanging="360"/>
      </w:pPr>
      <w:rPr>
        <w:rFonts w:ascii="Symbol" w:hAnsi="Symbol" w:hint="default"/>
      </w:rPr>
    </w:lvl>
    <w:lvl w:ilvl="4" w:tplc="728A7B6E">
      <w:start w:val="1"/>
      <w:numFmt w:val="bullet"/>
      <w:lvlText w:val="o"/>
      <w:lvlJc w:val="left"/>
      <w:pPr>
        <w:ind w:left="3600" w:hanging="360"/>
      </w:pPr>
      <w:rPr>
        <w:rFonts w:ascii="Courier New" w:hAnsi="Courier New" w:hint="default"/>
      </w:rPr>
    </w:lvl>
    <w:lvl w:ilvl="5" w:tplc="944A8A00">
      <w:start w:val="1"/>
      <w:numFmt w:val="bullet"/>
      <w:lvlText w:val=""/>
      <w:lvlJc w:val="left"/>
      <w:pPr>
        <w:ind w:left="4320" w:hanging="360"/>
      </w:pPr>
      <w:rPr>
        <w:rFonts w:ascii="Wingdings" w:hAnsi="Wingdings" w:hint="default"/>
      </w:rPr>
    </w:lvl>
    <w:lvl w:ilvl="6" w:tplc="B1689A40">
      <w:start w:val="1"/>
      <w:numFmt w:val="bullet"/>
      <w:lvlText w:val=""/>
      <w:lvlJc w:val="left"/>
      <w:pPr>
        <w:ind w:left="5040" w:hanging="360"/>
      </w:pPr>
      <w:rPr>
        <w:rFonts w:ascii="Symbol" w:hAnsi="Symbol" w:hint="default"/>
      </w:rPr>
    </w:lvl>
    <w:lvl w:ilvl="7" w:tplc="1D5801A2">
      <w:start w:val="1"/>
      <w:numFmt w:val="bullet"/>
      <w:lvlText w:val="o"/>
      <w:lvlJc w:val="left"/>
      <w:pPr>
        <w:ind w:left="5760" w:hanging="360"/>
      </w:pPr>
      <w:rPr>
        <w:rFonts w:ascii="Courier New" w:hAnsi="Courier New" w:hint="default"/>
      </w:rPr>
    </w:lvl>
    <w:lvl w:ilvl="8" w:tplc="1CBEF976">
      <w:start w:val="1"/>
      <w:numFmt w:val="bullet"/>
      <w:lvlText w:val=""/>
      <w:lvlJc w:val="left"/>
      <w:pPr>
        <w:ind w:left="6480" w:hanging="360"/>
      </w:pPr>
      <w:rPr>
        <w:rFonts w:ascii="Wingdings" w:hAnsi="Wingdings" w:hint="default"/>
      </w:rPr>
    </w:lvl>
  </w:abstractNum>
  <w:abstractNum w:abstractNumId="16" w15:restartNumberingAfterBreak="0">
    <w:nsid w:val="7A8E6B7B"/>
    <w:multiLevelType w:val="multilevel"/>
    <w:tmpl w:val="37922EC8"/>
    <w:lvl w:ilvl="0">
      <w:start w:val="1"/>
      <w:numFmt w:val="decimal"/>
      <w:lvlText w:val="%1."/>
      <w:lvlJc w:val="left"/>
      <w:pPr>
        <w:ind w:left="720" w:hanging="360"/>
      </w:pPr>
      <w:rPr>
        <w:color w:val="000000"/>
      </w:rPr>
    </w:lvl>
    <w:lvl w:ilvl="1">
      <w:start w:val="3"/>
      <w:numFmt w:val="decimal"/>
      <w:isLgl/>
      <w:lvlText w:val="%1.%2"/>
      <w:lvlJc w:val="left"/>
      <w:pPr>
        <w:ind w:left="111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90" w:hanging="1800"/>
      </w:pPr>
      <w:rPr>
        <w:rFonts w:hint="default"/>
      </w:rPr>
    </w:lvl>
    <w:lvl w:ilvl="8">
      <w:start w:val="1"/>
      <w:numFmt w:val="decimal"/>
      <w:isLgl/>
      <w:lvlText w:val="%1.%2.%3.%4.%5.%6.%7.%8.%9"/>
      <w:lvlJc w:val="left"/>
      <w:pPr>
        <w:ind w:left="5280" w:hanging="1800"/>
      </w:pPr>
      <w:rPr>
        <w:rFonts w:hint="default"/>
      </w:rPr>
    </w:lvl>
  </w:abstractNum>
  <w:num w:numId="1" w16cid:durableId="194079233">
    <w:abstractNumId w:val="0"/>
  </w:num>
  <w:num w:numId="2" w16cid:durableId="413548431">
    <w:abstractNumId w:val="14"/>
  </w:num>
  <w:num w:numId="3" w16cid:durableId="1761566339">
    <w:abstractNumId w:val="3"/>
  </w:num>
  <w:num w:numId="4" w16cid:durableId="1595432776">
    <w:abstractNumId w:val="5"/>
  </w:num>
  <w:num w:numId="5" w16cid:durableId="349533208">
    <w:abstractNumId w:val="15"/>
  </w:num>
  <w:num w:numId="6" w16cid:durableId="820542002">
    <w:abstractNumId w:val="10"/>
  </w:num>
  <w:num w:numId="7" w16cid:durableId="171140791">
    <w:abstractNumId w:val="2"/>
  </w:num>
  <w:num w:numId="8" w16cid:durableId="8989695">
    <w:abstractNumId w:val="12"/>
  </w:num>
  <w:num w:numId="9" w16cid:durableId="1000426987">
    <w:abstractNumId w:val="8"/>
  </w:num>
  <w:num w:numId="10" w16cid:durableId="609163095">
    <w:abstractNumId w:val="16"/>
  </w:num>
  <w:num w:numId="11" w16cid:durableId="1202933759">
    <w:abstractNumId w:val="9"/>
  </w:num>
  <w:num w:numId="12" w16cid:durableId="1560283439">
    <w:abstractNumId w:val="13"/>
  </w:num>
  <w:num w:numId="13" w16cid:durableId="2082096402">
    <w:abstractNumId w:val="4"/>
  </w:num>
  <w:num w:numId="14" w16cid:durableId="542139211">
    <w:abstractNumId w:val="11"/>
  </w:num>
  <w:num w:numId="15" w16cid:durableId="262959913">
    <w:abstractNumId w:val="1"/>
  </w:num>
  <w:num w:numId="16" w16cid:durableId="74254278">
    <w:abstractNumId w:val="6"/>
  </w:num>
  <w:num w:numId="17" w16cid:durableId="162793174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BF"/>
    <w:rsid w:val="00001335"/>
    <w:rsid w:val="000022D6"/>
    <w:rsid w:val="00002BA0"/>
    <w:rsid w:val="00002D2A"/>
    <w:rsid w:val="00002F7A"/>
    <w:rsid w:val="00002F9E"/>
    <w:rsid w:val="00003183"/>
    <w:rsid w:val="00003392"/>
    <w:rsid w:val="00003931"/>
    <w:rsid w:val="00003C3A"/>
    <w:rsid w:val="00003DFB"/>
    <w:rsid w:val="000050FD"/>
    <w:rsid w:val="00005921"/>
    <w:rsid w:val="00005BD0"/>
    <w:rsid w:val="00006139"/>
    <w:rsid w:val="00006BB0"/>
    <w:rsid w:val="00007183"/>
    <w:rsid w:val="0000718A"/>
    <w:rsid w:val="000077D7"/>
    <w:rsid w:val="00007F87"/>
    <w:rsid w:val="000100E1"/>
    <w:rsid w:val="00010462"/>
    <w:rsid w:val="000112EE"/>
    <w:rsid w:val="00012CC3"/>
    <w:rsid w:val="00012E6E"/>
    <w:rsid w:val="0001351B"/>
    <w:rsid w:val="00013737"/>
    <w:rsid w:val="00014144"/>
    <w:rsid w:val="00014634"/>
    <w:rsid w:val="000146BB"/>
    <w:rsid w:val="00014978"/>
    <w:rsid w:val="00015FD9"/>
    <w:rsid w:val="000161D7"/>
    <w:rsid w:val="000164C8"/>
    <w:rsid w:val="00016526"/>
    <w:rsid w:val="00016FA6"/>
    <w:rsid w:val="0001749C"/>
    <w:rsid w:val="000174DE"/>
    <w:rsid w:val="00017B1E"/>
    <w:rsid w:val="00020D9C"/>
    <w:rsid w:val="00020EE5"/>
    <w:rsid w:val="0002124E"/>
    <w:rsid w:val="00021EBB"/>
    <w:rsid w:val="000226BC"/>
    <w:rsid w:val="00023004"/>
    <w:rsid w:val="000247B2"/>
    <w:rsid w:val="000247F5"/>
    <w:rsid w:val="00024DAA"/>
    <w:rsid w:val="00025E24"/>
    <w:rsid w:val="00026415"/>
    <w:rsid w:val="00026F03"/>
    <w:rsid w:val="00027010"/>
    <w:rsid w:val="00027D51"/>
    <w:rsid w:val="00031D51"/>
    <w:rsid w:val="00032181"/>
    <w:rsid w:val="00032729"/>
    <w:rsid w:val="000327C5"/>
    <w:rsid w:val="000341EE"/>
    <w:rsid w:val="000343F8"/>
    <w:rsid w:val="00034418"/>
    <w:rsid w:val="0003441D"/>
    <w:rsid w:val="0003447B"/>
    <w:rsid w:val="0003483D"/>
    <w:rsid w:val="00034ACC"/>
    <w:rsid w:val="000352E4"/>
    <w:rsid w:val="000357B3"/>
    <w:rsid w:val="00035AE4"/>
    <w:rsid w:val="00036A11"/>
    <w:rsid w:val="00037042"/>
    <w:rsid w:val="00037495"/>
    <w:rsid w:val="0004126A"/>
    <w:rsid w:val="0004157C"/>
    <w:rsid w:val="00041EFB"/>
    <w:rsid w:val="000427CF"/>
    <w:rsid w:val="00043A51"/>
    <w:rsid w:val="00043B6C"/>
    <w:rsid w:val="00045CD3"/>
    <w:rsid w:val="00047946"/>
    <w:rsid w:val="00047F90"/>
    <w:rsid w:val="00050223"/>
    <w:rsid w:val="00050448"/>
    <w:rsid w:val="000512AF"/>
    <w:rsid w:val="00051535"/>
    <w:rsid w:val="000516EF"/>
    <w:rsid w:val="00052069"/>
    <w:rsid w:val="0005256D"/>
    <w:rsid w:val="00053044"/>
    <w:rsid w:val="000531A4"/>
    <w:rsid w:val="0005453B"/>
    <w:rsid w:val="0005464D"/>
    <w:rsid w:val="00054F68"/>
    <w:rsid w:val="00055620"/>
    <w:rsid w:val="00055682"/>
    <w:rsid w:val="00056C8A"/>
    <w:rsid w:val="00057669"/>
    <w:rsid w:val="0005769C"/>
    <w:rsid w:val="00057931"/>
    <w:rsid w:val="00057FEF"/>
    <w:rsid w:val="00060550"/>
    <w:rsid w:val="00060731"/>
    <w:rsid w:val="00060EA1"/>
    <w:rsid w:val="00060F36"/>
    <w:rsid w:val="0006140F"/>
    <w:rsid w:val="00061828"/>
    <w:rsid w:val="000621BC"/>
    <w:rsid w:val="000628DB"/>
    <w:rsid w:val="00062AC1"/>
    <w:rsid w:val="00063046"/>
    <w:rsid w:val="000636B4"/>
    <w:rsid w:val="00064EC3"/>
    <w:rsid w:val="0006538B"/>
    <w:rsid w:val="00065846"/>
    <w:rsid w:val="0006635D"/>
    <w:rsid w:val="00067260"/>
    <w:rsid w:val="0006770E"/>
    <w:rsid w:val="000679DC"/>
    <w:rsid w:val="000700CF"/>
    <w:rsid w:val="000711F1"/>
    <w:rsid w:val="000718CF"/>
    <w:rsid w:val="00071ACE"/>
    <w:rsid w:val="00071CA8"/>
    <w:rsid w:val="000731B6"/>
    <w:rsid w:val="0007364E"/>
    <w:rsid w:val="00073A61"/>
    <w:rsid w:val="00074CA9"/>
    <w:rsid w:val="00074F90"/>
    <w:rsid w:val="00075518"/>
    <w:rsid w:val="00075DA6"/>
    <w:rsid w:val="000764C7"/>
    <w:rsid w:val="0007752F"/>
    <w:rsid w:val="000777A5"/>
    <w:rsid w:val="00077AAF"/>
    <w:rsid w:val="00077D95"/>
    <w:rsid w:val="00077DA3"/>
    <w:rsid w:val="00077E51"/>
    <w:rsid w:val="00080919"/>
    <w:rsid w:val="00080F85"/>
    <w:rsid w:val="00081734"/>
    <w:rsid w:val="0008189B"/>
    <w:rsid w:val="00082687"/>
    <w:rsid w:val="0008280D"/>
    <w:rsid w:val="0008317F"/>
    <w:rsid w:val="000834CC"/>
    <w:rsid w:val="000837E8"/>
    <w:rsid w:val="000845CE"/>
    <w:rsid w:val="00085A81"/>
    <w:rsid w:val="00085E41"/>
    <w:rsid w:val="0008629B"/>
    <w:rsid w:val="0008686E"/>
    <w:rsid w:val="00087FA6"/>
    <w:rsid w:val="00090664"/>
    <w:rsid w:val="00090C5E"/>
    <w:rsid w:val="000927AA"/>
    <w:rsid w:val="00093015"/>
    <w:rsid w:val="000935C3"/>
    <w:rsid w:val="000944AA"/>
    <w:rsid w:val="000945D6"/>
    <w:rsid w:val="00094A82"/>
    <w:rsid w:val="00095031"/>
    <w:rsid w:val="00095050"/>
    <w:rsid w:val="00095877"/>
    <w:rsid w:val="00095FEB"/>
    <w:rsid w:val="00097578"/>
    <w:rsid w:val="000975A0"/>
    <w:rsid w:val="000975FA"/>
    <w:rsid w:val="00097B87"/>
    <w:rsid w:val="00097CDD"/>
    <w:rsid w:val="000A10B1"/>
    <w:rsid w:val="000A1884"/>
    <w:rsid w:val="000A1DE8"/>
    <w:rsid w:val="000A2053"/>
    <w:rsid w:val="000A2BB8"/>
    <w:rsid w:val="000A3A99"/>
    <w:rsid w:val="000A4087"/>
    <w:rsid w:val="000A488E"/>
    <w:rsid w:val="000A4A4F"/>
    <w:rsid w:val="000A51E5"/>
    <w:rsid w:val="000A585B"/>
    <w:rsid w:val="000A589A"/>
    <w:rsid w:val="000A5CF5"/>
    <w:rsid w:val="000A6C20"/>
    <w:rsid w:val="000A6CEA"/>
    <w:rsid w:val="000A6F3B"/>
    <w:rsid w:val="000B1425"/>
    <w:rsid w:val="000B1C36"/>
    <w:rsid w:val="000B214C"/>
    <w:rsid w:val="000B233F"/>
    <w:rsid w:val="000B2DC0"/>
    <w:rsid w:val="000B2ECE"/>
    <w:rsid w:val="000B3048"/>
    <w:rsid w:val="000B30B2"/>
    <w:rsid w:val="000B36C3"/>
    <w:rsid w:val="000B600D"/>
    <w:rsid w:val="000B62C4"/>
    <w:rsid w:val="000B6491"/>
    <w:rsid w:val="000B6D08"/>
    <w:rsid w:val="000B75A7"/>
    <w:rsid w:val="000B7920"/>
    <w:rsid w:val="000B7DC9"/>
    <w:rsid w:val="000C0289"/>
    <w:rsid w:val="000C0905"/>
    <w:rsid w:val="000C0C5B"/>
    <w:rsid w:val="000C1BDA"/>
    <w:rsid w:val="000C2006"/>
    <w:rsid w:val="000C24F7"/>
    <w:rsid w:val="000C29F6"/>
    <w:rsid w:val="000C2BDE"/>
    <w:rsid w:val="000C2BFE"/>
    <w:rsid w:val="000C36A5"/>
    <w:rsid w:val="000C3E3B"/>
    <w:rsid w:val="000C4273"/>
    <w:rsid w:val="000C44A0"/>
    <w:rsid w:val="000C689C"/>
    <w:rsid w:val="000D056D"/>
    <w:rsid w:val="000D06C8"/>
    <w:rsid w:val="000D0B5B"/>
    <w:rsid w:val="000D0BB5"/>
    <w:rsid w:val="000D0FD9"/>
    <w:rsid w:val="000D104F"/>
    <w:rsid w:val="000D17D8"/>
    <w:rsid w:val="000D1BBF"/>
    <w:rsid w:val="000D211A"/>
    <w:rsid w:val="000D3993"/>
    <w:rsid w:val="000D3F39"/>
    <w:rsid w:val="000D4A79"/>
    <w:rsid w:val="000D4CEF"/>
    <w:rsid w:val="000D5A5C"/>
    <w:rsid w:val="000D5F2C"/>
    <w:rsid w:val="000E0BB3"/>
    <w:rsid w:val="000E16F4"/>
    <w:rsid w:val="000E1C4B"/>
    <w:rsid w:val="000E1C58"/>
    <w:rsid w:val="000E1E50"/>
    <w:rsid w:val="000E2DEE"/>
    <w:rsid w:val="000E2EFA"/>
    <w:rsid w:val="000E311C"/>
    <w:rsid w:val="000E3608"/>
    <w:rsid w:val="000E3931"/>
    <w:rsid w:val="000E4A17"/>
    <w:rsid w:val="000E56FA"/>
    <w:rsid w:val="000E5E81"/>
    <w:rsid w:val="000E63D5"/>
    <w:rsid w:val="000E65B6"/>
    <w:rsid w:val="000E676E"/>
    <w:rsid w:val="000E68F2"/>
    <w:rsid w:val="000E6F18"/>
    <w:rsid w:val="000E7201"/>
    <w:rsid w:val="000E7584"/>
    <w:rsid w:val="000E7BAD"/>
    <w:rsid w:val="000E7F1C"/>
    <w:rsid w:val="000E7FFA"/>
    <w:rsid w:val="000F015C"/>
    <w:rsid w:val="000F0A59"/>
    <w:rsid w:val="000F0E49"/>
    <w:rsid w:val="000F107E"/>
    <w:rsid w:val="000F20EB"/>
    <w:rsid w:val="000F2BE4"/>
    <w:rsid w:val="000F39E7"/>
    <w:rsid w:val="000F420B"/>
    <w:rsid w:val="000F4DE4"/>
    <w:rsid w:val="000F5C99"/>
    <w:rsid w:val="000F6961"/>
    <w:rsid w:val="000F709A"/>
    <w:rsid w:val="000F77FC"/>
    <w:rsid w:val="000F789D"/>
    <w:rsid w:val="000F7D06"/>
    <w:rsid w:val="001004D8"/>
    <w:rsid w:val="001007D8"/>
    <w:rsid w:val="0010101A"/>
    <w:rsid w:val="00101077"/>
    <w:rsid w:val="001013D0"/>
    <w:rsid w:val="00101936"/>
    <w:rsid w:val="001019FF"/>
    <w:rsid w:val="00101C8F"/>
    <w:rsid w:val="001020B8"/>
    <w:rsid w:val="00102820"/>
    <w:rsid w:val="001028FC"/>
    <w:rsid w:val="00102EEB"/>
    <w:rsid w:val="00102F86"/>
    <w:rsid w:val="00103ADB"/>
    <w:rsid w:val="0010707C"/>
    <w:rsid w:val="00107690"/>
    <w:rsid w:val="00110BC3"/>
    <w:rsid w:val="0011168F"/>
    <w:rsid w:val="0011206A"/>
    <w:rsid w:val="001131E7"/>
    <w:rsid w:val="001133BE"/>
    <w:rsid w:val="001136A6"/>
    <w:rsid w:val="00113BDF"/>
    <w:rsid w:val="001149C6"/>
    <w:rsid w:val="00114E06"/>
    <w:rsid w:val="00115190"/>
    <w:rsid w:val="00115672"/>
    <w:rsid w:val="00115DE2"/>
    <w:rsid w:val="00116752"/>
    <w:rsid w:val="0011787E"/>
    <w:rsid w:val="00120FB7"/>
    <w:rsid w:val="00122424"/>
    <w:rsid w:val="001224AB"/>
    <w:rsid w:val="00122901"/>
    <w:rsid w:val="00122B8D"/>
    <w:rsid w:val="00123177"/>
    <w:rsid w:val="00123776"/>
    <w:rsid w:val="001237C4"/>
    <w:rsid w:val="00123AF3"/>
    <w:rsid w:val="00123DEC"/>
    <w:rsid w:val="001255B9"/>
    <w:rsid w:val="00125BAA"/>
    <w:rsid w:val="00125C97"/>
    <w:rsid w:val="001266D1"/>
    <w:rsid w:val="00126DD5"/>
    <w:rsid w:val="00126FD8"/>
    <w:rsid w:val="00127324"/>
    <w:rsid w:val="001273DE"/>
    <w:rsid w:val="00127A80"/>
    <w:rsid w:val="00127E34"/>
    <w:rsid w:val="0013071E"/>
    <w:rsid w:val="00130932"/>
    <w:rsid w:val="00131014"/>
    <w:rsid w:val="0013165A"/>
    <w:rsid w:val="00131CE1"/>
    <w:rsid w:val="00131D7C"/>
    <w:rsid w:val="00132138"/>
    <w:rsid w:val="00132C06"/>
    <w:rsid w:val="00132F6B"/>
    <w:rsid w:val="00134455"/>
    <w:rsid w:val="00134B7A"/>
    <w:rsid w:val="00134F1F"/>
    <w:rsid w:val="001350B2"/>
    <w:rsid w:val="001358BD"/>
    <w:rsid w:val="00135AAA"/>
    <w:rsid w:val="00137A42"/>
    <w:rsid w:val="00140170"/>
    <w:rsid w:val="00141017"/>
    <w:rsid w:val="0014159C"/>
    <w:rsid w:val="00141E5B"/>
    <w:rsid w:val="00142627"/>
    <w:rsid w:val="00143DE8"/>
    <w:rsid w:val="00144DC6"/>
    <w:rsid w:val="00145465"/>
    <w:rsid w:val="00145761"/>
    <w:rsid w:val="00145B34"/>
    <w:rsid w:val="001460AF"/>
    <w:rsid w:val="001468A4"/>
    <w:rsid w:val="00147F23"/>
    <w:rsid w:val="00151470"/>
    <w:rsid w:val="001526EA"/>
    <w:rsid w:val="0015296F"/>
    <w:rsid w:val="00152F86"/>
    <w:rsid w:val="0015314A"/>
    <w:rsid w:val="0015340D"/>
    <w:rsid w:val="001545FE"/>
    <w:rsid w:val="001547B1"/>
    <w:rsid w:val="00155ADF"/>
    <w:rsid w:val="001560ED"/>
    <w:rsid w:val="00156525"/>
    <w:rsid w:val="00156AD9"/>
    <w:rsid w:val="001573D9"/>
    <w:rsid w:val="001574E3"/>
    <w:rsid w:val="00157ECC"/>
    <w:rsid w:val="0016076E"/>
    <w:rsid w:val="00160926"/>
    <w:rsid w:val="00161958"/>
    <w:rsid w:val="00161BB3"/>
    <w:rsid w:val="001624C4"/>
    <w:rsid w:val="00162EF0"/>
    <w:rsid w:val="00163534"/>
    <w:rsid w:val="00163E98"/>
    <w:rsid w:val="00164456"/>
    <w:rsid w:val="0016446E"/>
    <w:rsid w:val="00164940"/>
    <w:rsid w:val="0016644A"/>
    <w:rsid w:val="0016694A"/>
    <w:rsid w:val="00166B2B"/>
    <w:rsid w:val="00166E97"/>
    <w:rsid w:val="00166FA8"/>
    <w:rsid w:val="00167114"/>
    <w:rsid w:val="00167D14"/>
    <w:rsid w:val="001709F0"/>
    <w:rsid w:val="00170DCF"/>
    <w:rsid w:val="00172280"/>
    <w:rsid w:val="001738C1"/>
    <w:rsid w:val="001738F2"/>
    <w:rsid w:val="00173984"/>
    <w:rsid w:val="001743AD"/>
    <w:rsid w:val="001749E5"/>
    <w:rsid w:val="00174A89"/>
    <w:rsid w:val="00174A9C"/>
    <w:rsid w:val="00174C02"/>
    <w:rsid w:val="00174D32"/>
    <w:rsid w:val="00174E28"/>
    <w:rsid w:val="00175ED9"/>
    <w:rsid w:val="00176098"/>
    <w:rsid w:val="0017669A"/>
    <w:rsid w:val="00176AE9"/>
    <w:rsid w:val="00176EC3"/>
    <w:rsid w:val="0017727E"/>
    <w:rsid w:val="001803A8"/>
    <w:rsid w:val="00180F4E"/>
    <w:rsid w:val="001834AB"/>
    <w:rsid w:val="00184309"/>
    <w:rsid w:val="00184644"/>
    <w:rsid w:val="00184848"/>
    <w:rsid w:val="00184AFC"/>
    <w:rsid w:val="001856E8"/>
    <w:rsid w:val="00185A70"/>
    <w:rsid w:val="00185E5D"/>
    <w:rsid w:val="00186CF9"/>
    <w:rsid w:val="00187152"/>
    <w:rsid w:val="0018725A"/>
    <w:rsid w:val="001877BE"/>
    <w:rsid w:val="00187EA3"/>
    <w:rsid w:val="0019070A"/>
    <w:rsid w:val="00190BBA"/>
    <w:rsid w:val="00191298"/>
    <w:rsid w:val="001918BE"/>
    <w:rsid w:val="0019195B"/>
    <w:rsid w:val="00191995"/>
    <w:rsid w:val="00191DEC"/>
    <w:rsid w:val="00192A54"/>
    <w:rsid w:val="00192C7D"/>
    <w:rsid w:val="00192D95"/>
    <w:rsid w:val="00192DC8"/>
    <w:rsid w:val="00195A59"/>
    <w:rsid w:val="001969BA"/>
    <w:rsid w:val="00196F56"/>
    <w:rsid w:val="00197D34"/>
    <w:rsid w:val="001A00FB"/>
    <w:rsid w:val="001A0630"/>
    <w:rsid w:val="001A0C9C"/>
    <w:rsid w:val="001A0FB9"/>
    <w:rsid w:val="001A111A"/>
    <w:rsid w:val="001A15DB"/>
    <w:rsid w:val="001A1784"/>
    <w:rsid w:val="001A1BAD"/>
    <w:rsid w:val="001A1C06"/>
    <w:rsid w:val="001A1F9A"/>
    <w:rsid w:val="001A2C06"/>
    <w:rsid w:val="001A2C52"/>
    <w:rsid w:val="001A35B3"/>
    <w:rsid w:val="001A3665"/>
    <w:rsid w:val="001A41AC"/>
    <w:rsid w:val="001A41DB"/>
    <w:rsid w:val="001A423A"/>
    <w:rsid w:val="001A4AEB"/>
    <w:rsid w:val="001A547F"/>
    <w:rsid w:val="001A54C0"/>
    <w:rsid w:val="001A6938"/>
    <w:rsid w:val="001A7D7D"/>
    <w:rsid w:val="001B017A"/>
    <w:rsid w:val="001B04D0"/>
    <w:rsid w:val="001B0980"/>
    <w:rsid w:val="001B1E82"/>
    <w:rsid w:val="001B2769"/>
    <w:rsid w:val="001B28DD"/>
    <w:rsid w:val="001B3392"/>
    <w:rsid w:val="001B4574"/>
    <w:rsid w:val="001B473B"/>
    <w:rsid w:val="001B5825"/>
    <w:rsid w:val="001B5BC7"/>
    <w:rsid w:val="001B5E73"/>
    <w:rsid w:val="001B6BB7"/>
    <w:rsid w:val="001B6D97"/>
    <w:rsid w:val="001B6F15"/>
    <w:rsid w:val="001B70FF"/>
    <w:rsid w:val="001B7F60"/>
    <w:rsid w:val="001C0187"/>
    <w:rsid w:val="001C01A2"/>
    <w:rsid w:val="001C06AC"/>
    <w:rsid w:val="001C0CD7"/>
    <w:rsid w:val="001C1092"/>
    <w:rsid w:val="001C1451"/>
    <w:rsid w:val="001C1F9C"/>
    <w:rsid w:val="001C1FA2"/>
    <w:rsid w:val="001C2E3C"/>
    <w:rsid w:val="001C305B"/>
    <w:rsid w:val="001C382C"/>
    <w:rsid w:val="001C4488"/>
    <w:rsid w:val="001C457D"/>
    <w:rsid w:val="001C4B75"/>
    <w:rsid w:val="001C5228"/>
    <w:rsid w:val="001C536A"/>
    <w:rsid w:val="001C5CAE"/>
    <w:rsid w:val="001C6291"/>
    <w:rsid w:val="001C6815"/>
    <w:rsid w:val="001C702D"/>
    <w:rsid w:val="001D0D5F"/>
    <w:rsid w:val="001D12C0"/>
    <w:rsid w:val="001D1DB5"/>
    <w:rsid w:val="001D2301"/>
    <w:rsid w:val="001D2744"/>
    <w:rsid w:val="001D2C98"/>
    <w:rsid w:val="001D3490"/>
    <w:rsid w:val="001D4A49"/>
    <w:rsid w:val="001D4B6F"/>
    <w:rsid w:val="001D56C8"/>
    <w:rsid w:val="001D6FEA"/>
    <w:rsid w:val="001D730F"/>
    <w:rsid w:val="001D76FE"/>
    <w:rsid w:val="001D7EAD"/>
    <w:rsid w:val="001E0A5B"/>
    <w:rsid w:val="001E0A68"/>
    <w:rsid w:val="001E16FC"/>
    <w:rsid w:val="001E191B"/>
    <w:rsid w:val="001E2599"/>
    <w:rsid w:val="001E2DC2"/>
    <w:rsid w:val="001E2F39"/>
    <w:rsid w:val="001E4DF2"/>
    <w:rsid w:val="001E5228"/>
    <w:rsid w:val="001E56D9"/>
    <w:rsid w:val="001E5A0D"/>
    <w:rsid w:val="001E5C35"/>
    <w:rsid w:val="001E601C"/>
    <w:rsid w:val="001E61F6"/>
    <w:rsid w:val="001E6F21"/>
    <w:rsid w:val="001E7228"/>
    <w:rsid w:val="001E74DD"/>
    <w:rsid w:val="001E7ACB"/>
    <w:rsid w:val="001E7E8B"/>
    <w:rsid w:val="001E7EDF"/>
    <w:rsid w:val="001F088E"/>
    <w:rsid w:val="001F1313"/>
    <w:rsid w:val="001F14DA"/>
    <w:rsid w:val="001F170D"/>
    <w:rsid w:val="001F1A96"/>
    <w:rsid w:val="001F20EA"/>
    <w:rsid w:val="001F29AF"/>
    <w:rsid w:val="001F4C4E"/>
    <w:rsid w:val="001F4CB9"/>
    <w:rsid w:val="001F520F"/>
    <w:rsid w:val="001F6240"/>
    <w:rsid w:val="001F6E07"/>
    <w:rsid w:val="001F7000"/>
    <w:rsid w:val="001F7375"/>
    <w:rsid w:val="001F795E"/>
    <w:rsid w:val="001F7E39"/>
    <w:rsid w:val="00200C3B"/>
    <w:rsid w:val="00201BF4"/>
    <w:rsid w:val="00202228"/>
    <w:rsid w:val="0020236D"/>
    <w:rsid w:val="00202DD3"/>
    <w:rsid w:val="0020324E"/>
    <w:rsid w:val="0020395F"/>
    <w:rsid w:val="0020489C"/>
    <w:rsid w:val="00204A86"/>
    <w:rsid w:val="002057F7"/>
    <w:rsid w:val="0020584F"/>
    <w:rsid w:val="002061C4"/>
    <w:rsid w:val="002070B4"/>
    <w:rsid w:val="0020752A"/>
    <w:rsid w:val="00207BB0"/>
    <w:rsid w:val="002105BE"/>
    <w:rsid w:val="00210790"/>
    <w:rsid w:val="002107B8"/>
    <w:rsid w:val="002116AC"/>
    <w:rsid w:val="00211CEC"/>
    <w:rsid w:val="00211E42"/>
    <w:rsid w:val="00212318"/>
    <w:rsid w:val="00212424"/>
    <w:rsid w:val="00212BEC"/>
    <w:rsid w:val="0021382F"/>
    <w:rsid w:val="0021388F"/>
    <w:rsid w:val="00213CD0"/>
    <w:rsid w:val="00213E35"/>
    <w:rsid w:val="0021427B"/>
    <w:rsid w:val="00214AA0"/>
    <w:rsid w:val="00215410"/>
    <w:rsid w:val="0021568D"/>
    <w:rsid w:val="002157BB"/>
    <w:rsid w:val="002157D4"/>
    <w:rsid w:val="00216041"/>
    <w:rsid w:val="00216099"/>
    <w:rsid w:val="00216350"/>
    <w:rsid w:val="002167FF"/>
    <w:rsid w:val="002169EF"/>
    <w:rsid w:val="002174DA"/>
    <w:rsid w:val="00217518"/>
    <w:rsid w:val="0021785D"/>
    <w:rsid w:val="00217A7B"/>
    <w:rsid w:val="0022025E"/>
    <w:rsid w:val="00220622"/>
    <w:rsid w:val="002211B3"/>
    <w:rsid w:val="00221496"/>
    <w:rsid w:val="00221D27"/>
    <w:rsid w:val="0022344E"/>
    <w:rsid w:val="002245EB"/>
    <w:rsid w:val="00224A01"/>
    <w:rsid w:val="002255B6"/>
    <w:rsid w:val="00226194"/>
    <w:rsid w:val="00226283"/>
    <w:rsid w:val="00226437"/>
    <w:rsid w:val="0022718B"/>
    <w:rsid w:val="002279FE"/>
    <w:rsid w:val="00227F67"/>
    <w:rsid w:val="00231AC2"/>
    <w:rsid w:val="00232577"/>
    <w:rsid w:val="00232E3B"/>
    <w:rsid w:val="00233B1F"/>
    <w:rsid w:val="00233ED2"/>
    <w:rsid w:val="00234099"/>
    <w:rsid w:val="0023427A"/>
    <w:rsid w:val="00234A44"/>
    <w:rsid w:val="00234BFA"/>
    <w:rsid w:val="00234E64"/>
    <w:rsid w:val="002355C3"/>
    <w:rsid w:val="00235C83"/>
    <w:rsid w:val="00235DC3"/>
    <w:rsid w:val="00236D95"/>
    <w:rsid w:val="00237614"/>
    <w:rsid w:val="00237A15"/>
    <w:rsid w:val="00237FD5"/>
    <w:rsid w:val="0023F28F"/>
    <w:rsid w:val="0024021E"/>
    <w:rsid w:val="0024051B"/>
    <w:rsid w:val="00241B28"/>
    <w:rsid w:val="00241C81"/>
    <w:rsid w:val="00243489"/>
    <w:rsid w:val="00243C87"/>
    <w:rsid w:val="00243EDE"/>
    <w:rsid w:val="002442D9"/>
    <w:rsid w:val="00244CC5"/>
    <w:rsid w:val="0024558C"/>
    <w:rsid w:val="002455EF"/>
    <w:rsid w:val="002466DE"/>
    <w:rsid w:val="00246B0C"/>
    <w:rsid w:val="002470CE"/>
    <w:rsid w:val="00247309"/>
    <w:rsid w:val="00250AD9"/>
    <w:rsid w:val="00250FA4"/>
    <w:rsid w:val="002511C7"/>
    <w:rsid w:val="002514F2"/>
    <w:rsid w:val="00251732"/>
    <w:rsid w:val="00251878"/>
    <w:rsid w:val="00251AF9"/>
    <w:rsid w:val="002520CB"/>
    <w:rsid w:val="002525F2"/>
    <w:rsid w:val="002529BD"/>
    <w:rsid w:val="00252D29"/>
    <w:rsid w:val="00252E11"/>
    <w:rsid w:val="00253497"/>
    <w:rsid w:val="00253B8D"/>
    <w:rsid w:val="0025411B"/>
    <w:rsid w:val="002542BC"/>
    <w:rsid w:val="00254896"/>
    <w:rsid w:val="00254983"/>
    <w:rsid w:val="00254E59"/>
    <w:rsid w:val="00256CFC"/>
    <w:rsid w:val="002605B0"/>
    <w:rsid w:val="00261181"/>
    <w:rsid w:val="002612EC"/>
    <w:rsid w:val="0026156C"/>
    <w:rsid w:val="00262253"/>
    <w:rsid w:val="00262483"/>
    <w:rsid w:val="002627B2"/>
    <w:rsid w:val="00262EB8"/>
    <w:rsid w:val="0026393F"/>
    <w:rsid w:val="00263AA1"/>
    <w:rsid w:val="00263F4A"/>
    <w:rsid w:val="0026429A"/>
    <w:rsid w:val="002647E1"/>
    <w:rsid w:val="00265B3B"/>
    <w:rsid w:val="00266F1D"/>
    <w:rsid w:val="0026752B"/>
    <w:rsid w:val="00267AE8"/>
    <w:rsid w:val="00267AE9"/>
    <w:rsid w:val="00267EF9"/>
    <w:rsid w:val="00270C5B"/>
    <w:rsid w:val="00270ED4"/>
    <w:rsid w:val="00271796"/>
    <w:rsid w:val="00271D9A"/>
    <w:rsid w:val="00272152"/>
    <w:rsid w:val="00272716"/>
    <w:rsid w:val="002732FA"/>
    <w:rsid w:val="00273797"/>
    <w:rsid w:val="0027399C"/>
    <w:rsid w:val="002756AC"/>
    <w:rsid w:val="00277324"/>
    <w:rsid w:val="0027ADE7"/>
    <w:rsid w:val="00280D16"/>
    <w:rsid w:val="00281334"/>
    <w:rsid w:val="002818AF"/>
    <w:rsid w:val="00281B5E"/>
    <w:rsid w:val="00282AA7"/>
    <w:rsid w:val="0028364F"/>
    <w:rsid w:val="002839AF"/>
    <w:rsid w:val="002839BD"/>
    <w:rsid w:val="00283BC4"/>
    <w:rsid w:val="00283ECB"/>
    <w:rsid w:val="002841A4"/>
    <w:rsid w:val="0028426D"/>
    <w:rsid w:val="002853E5"/>
    <w:rsid w:val="00285718"/>
    <w:rsid w:val="00285821"/>
    <w:rsid w:val="00285B0E"/>
    <w:rsid w:val="00285CB5"/>
    <w:rsid w:val="00285EAD"/>
    <w:rsid w:val="002861E2"/>
    <w:rsid w:val="0028631B"/>
    <w:rsid w:val="00286B0A"/>
    <w:rsid w:val="00286D66"/>
    <w:rsid w:val="00286EDA"/>
    <w:rsid w:val="00287D66"/>
    <w:rsid w:val="002906B2"/>
    <w:rsid w:val="00290726"/>
    <w:rsid w:val="002907A5"/>
    <w:rsid w:val="0029090D"/>
    <w:rsid w:val="00290A84"/>
    <w:rsid w:val="00291553"/>
    <w:rsid w:val="00291630"/>
    <w:rsid w:val="002918DD"/>
    <w:rsid w:val="00291CA4"/>
    <w:rsid w:val="00291D4D"/>
    <w:rsid w:val="00291EEB"/>
    <w:rsid w:val="002925B2"/>
    <w:rsid w:val="00292761"/>
    <w:rsid w:val="00293146"/>
    <w:rsid w:val="0029363A"/>
    <w:rsid w:val="002942E2"/>
    <w:rsid w:val="0029459D"/>
    <w:rsid w:val="00294D23"/>
    <w:rsid w:val="00294DE4"/>
    <w:rsid w:val="00295561"/>
    <w:rsid w:val="00295A53"/>
    <w:rsid w:val="00296A5B"/>
    <w:rsid w:val="00296B37"/>
    <w:rsid w:val="00296B56"/>
    <w:rsid w:val="00297916"/>
    <w:rsid w:val="00297C86"/>
    <w:rsid w:val="00297D60"/>
    <w:rsid w:val="00297E36"/>
    <w:rsid w:val="00297FF8"/>
    <w:rsid w:val="002A08EA"/>
    <w:rsid w:val="002A0DD9"/>
    <w:rsid w:val="002A0DF2"/>
    <w:rsid w:val="002A1371"/>
    <w:rsid w:val="002A3377"/>
    <w:rsid w:val="002A3814"/>
    <w:rsid w:val="002A4116"/>
    <w:rsid w:val="002A45FA"/>
    <w:rsid w:val="002A5494"/>
    <w:rsid w:val="002A5677"/>
    <w:rsid w:val="002A5B69"/>
    <w:rsid w:val="002A5C01"/>
    <w:rsid w:val="002A5E42"/>
    <w:rsid w:val="002A5ED8"/>
    <w:rsid w:val="002A617F"/>
    <w:rsid w:val="002A65EA"/>
    <w:rsid w:val="002A6D47"/>
    <w:rsid w:val="002A7056"/>
    <w:rsid w:val="002A7A14"/>
    <w:rsid w:val="002B03A7"/>
    <w:rsid w:val="002B0401"/>
    <w:rsid w:val="002B0C44"/>
    <w:rsid w:val="002B16B3"/>
    <w:rsid w:val="002B1EFA"/>
    <w:rsid w:val="002B25EF"/>
    <w:rsid w:val="002B2941"/>
    <w:rsid w:val="002B2CA3"/>
    <w:rsid w:val="002B3117"/>
    <w:rsid w:val="002B40AD"/>
    <w:rsid w:val="002B4240"/>
    <w:rsid w:val="002B4BC5"/>
    <w:rsid w:val="002B51B2"/>
    <w:rsid w:val="002B53AD"/>
    <w:rsid w:val="002B5DC0"/>
    <w:rsid w:val="002B6B7E"/>
    <w:rsid w:val="002B6E37"/>
    <w:rsid w:val="002B6FCF"/>
    <w:rsid w:val="002C0C11"/>
    <w:rsid w:val="002C1601"/>
    <w:rsid w:val="002C18ED"/>
    <w:rsid w:val="002C225F"/>
    <w:rsid w:val="002C349B"/>
    <w:rsid w:val="002C35EA"/>
    <w:rsid w:val="002C3732"/>
    <w:rsid w:val="002C3909"/>
    <w:rsid w:val="002C3969"/>
    <w:rsid w:val="002C39FE"/>
    <w:rsid w:val="002C3FF7"/>
    <w:rsid w:val="002C422B"/>
    <w:rsid w:val="002C42C8"/>
    <w:rsid w:val="002C4835"/>
    <w:rsid w:val="002C4858"/>
    <w:rsid w:val="002C4B27"/>
    <w:rsid w:val="002C5027"/>
    <w:rsid w:val="002C5AE5"/>
    <w:rsid w:val="002C62AC"/>
    <w:rsid w:val="002C63A0"/>
    <w:rsid w:val="002C6FB3"/>
    <w:rsid w:val="002C75BA"/>
    <w:rsid w:val="002C78A1"/>
    <w:rsid w:val="002D0348"/>
    <w:rsid w:val="002D0A06"/>
    <w:rsid w:val="002D1743"/>
    <w:rsid w:val="002D1872"/>
    <w:rsid w:val="002D2B38"/>
    <w:rsid w:val="002D3C05"/>
    <w:rsid w:val="002D4881"/>
    <w:rsid w:val="002D49AA"/>
    <w:rsid w:val="002D4A5D"/>
    <w:rsid w:val="002D54E6"/>
    <w:rsid w:val="002D64C5"/>
    <w:rsid w:val="002D667E"/>
    <w:rsid w:val="002D68CC"/>
    <w:rsid w:val="002D69E5"/>
    <w:rsid w:val="002D6FD6"/>
    <w:rsid w:val="002D7128"/>
    <w:rsid w:val="002D7632"/>
    <w:rsid w:val="002D7AD1"/>
    <w:rsid w:val="002E0F8B"/>
    <w:rsid w:val="002E0FC6"/>
    <w:rsid w:val="002E162E"/>
    <w:rsid w:val="002E234A"/>
    <w:rsid w:val="002E262D"/>
    <w:rsid w:val="002E2737"/>
    <w:rsid w:val="002E29AC"/>
    <w:rsid w:val="002E2B7B"/>
    <w:rsid w:val="002E2DF3"/>
    <w:rsid w:val="002E3093"/>
    <w:rsid w:val="002E41DD"/>
    <w:rsid w:val="002E4564"/>
    <w:rsid w:val="002E4D88"/>
    <w:rsid w:val="002E57F9"/>
    <w:rsid w:val="002E62DB"/>
    <w:rsid w:val="002E6DA7"/>
    <w:rsid w:val="002E6F49"/>
    <w:rsid w:val="002E7787"/>
    <w:rsid w:val="002F0170"/>
    <w:rsid w:val="002F02A8"/>
    <w:rsid w:val="002F11E9"/>
    <w:rsid w:val="002F12DB"/>
    <w:rsid w:val="002F13A9"/>
    <w:rsid w:val="002F1904"/>
    <w:rsid w:val="002F2976"/>
    <w:rsid w:val="002F463E"/>
    <w:rsid w:val="002F4CCC"/>
    <w:rsid w:val="002F4F92"/>
    <w:rsid w:val="002F502D"/>
    <w:rsid w:val="002F5E1D"/>
    <w:rsid w:val="002F7041"/>
    <w:rsid w:val="002F764B"/>
    <w:rsid w:val="002F7D0A"/>
    <w:rsid w:val="00300884"/>
    <w:rsid w:val="00300ECD"/>
    <w:rsid w:val="00300F3B"/>
    <w:rsid w:val="003010AC"/>
    <w:rsid w:val="003028CE"/>
    <w:rsid w:val="00304489"/>
    <w:rsid w:val="00304B55"/>
    <w:rsid w:val="00304D71"/>
    <w:rsid w:val="00304DDE"/>
    <w:rsid w:val="00304E4C"/>
    <w:rsid w:val="00304F09"/>
    <w:rsid w:val="00305F66"/>
    <w:rsid w:val="00306181"/>
    <w:rsid w:val="00306DF2"/>
    <w:rsid w:val="00307256"/>
    <w:rsid w:val="00307610"/>
    <w:rsid w:val="00307CA8"/>
    <w:rsid w:val="00310DDA"/>
    <w:rsid w:val="00310E00"/>
    <w:rsid w:val="00310FC4"/>
    <w:rsid w:val="003110CE"/>
    <w:rsid w:val="003114FE"/>
    <w:rsid w:val="0031169E"/>
    <w:rsid w:val="00311813"/>
    <w:rsid w:val="003127A7"/>
    <w:rsid w:val="00312B74"/>
    <w:rsid w:val="00313AAE"/>
    <w:rsid w:val="00313FBB"/>
    <w:rsid w:val="00314533"/>
    <w:rsid w:val="003146DD"/>
    <w:rsid w:val="0031477A"/>
    <w:rsid w:val="00314D67"/>
    <w:rsid w:val="00315352"/>
    <w:rsid w:val="0031543F"/>
    <w:rsid w:val="0031557A"/>
    <w:rsid w:val="003156DC"/>
    <w:rsid w:val="00315E04"/>
    <w:rsid w:val="0031604C"/>
    <w:rsid w:val="003163A9"/>
    <w:rsid w:val="0031731E"/>
    <w:rsid w:val="00317338"/>
    <w:rsid w:val="00317419"/>
    <w:rsid w:val="0031751E"/>
    <w:rsid w:val="00317530"/>
    <w:rsid w:val="00317582"/>
    <w:rsid w:val="003176D4"/>
    <w:rsid w:val="00320792"/>
    <w:rsid w:val="00320E7B"/>
    <w:rsid w:val="00322269"/>
    <w:rsid w:val="00322756"/>
    <w:rsid w:val="0032298E"/>
    <w:rsid w:val="00322FB5"/>
    <w:rsid w:val="00323957"/>
    <w:rsid w:val="00323E57"/>
    <w:rsid w:val="00323FBD"/>
    <w:rsid w:val="003242FD"/>
    <w:rsid w:val="00325608"/>
    <w:rsid w:val="00325859"/>
    <w:rsid w:val="00326768"/>
    <w:rsid w:val="003272C3"/>
    <w:rsid w:val="0033030E"/>
    <w:rsid w:val="0033066C"/>
    <w:rsid w:val="00330891"/>
    <w:rsid w:val="00330DFB"/>
    <w:rsid w:val="00331040"/>
    <w:rsid w:val="003310E5"/>
    <w:rsid w:val="0033118D"/>
    <w:rsid w:val="00331660"/>
    <w:rsid w:val="00331C4A"/>
    <w:rsid w:val="00332674"/>
    <w:rsid w:val="00332919"/>
    <w:rsid w:val="00332C64"/>
    <w:rsid w:val="003335F6"/>
    <w:rsid w:val="00333601"/>
    <w:rsid w:val="00335A7A"/>
    <w:rsid w:val="00335AD7"/>
    <w:rsid w:val="003360A4"/>
    <w:rsid w:val="00336553"/>
    <w:rsid w:val="003369C2"/>
    <w:rsid w:val="0033711E"/>
    <w:rsid w:val="00337E51"/>
    <w:rsid w:val="00337E5E"/>
    <w:rsid w:val="00340754"/>
    <w:rsid w:val="00341378"/>
    <w:rsid w:val="00341496"/>
    <w:rsid w:val="00341556"/>
    <w:rsid w:val="00341832"/>
    <w:rsid w:val="00341847"/>
    <w:rsid w:val="00342147"/>
    <w:rsid w:val="003437AC"/>
    <w:rsid w:val="00344278"/>
    <w:rsid w:val="003443C6"/>
    <w:rsid w:val="00344AFC"/>
    <w:rsid w:val="00345C43"/>
    <w:rsid w:val="00345EAA"/>
    <w:rsid w:val="00345F9B"/>
    <w:rsid w:val="00346779"/>
    <w:rsid w:val="00347A05"/>
    <w:rsid w:val="00347FE3"/>
    <w:rsid w:val="00350AF6"/>
    <w:rsid w:val="00350DE9"/>
    <w:rsid w:val="00350F12"/>
    <w:rsid w:val="003512ED"/>
    <w:rsid w:val="00351EC5"/>
    <w:rsid w:val="00352457"/>
    <w:rsid w:val="00352825"/>
    <w:rsid w:val="0035342A"/>
    <w:rsid w:val="0035348A"/>
    <w:rsid w:val="00353C1D"/>
    <w:rsid w:val="00354025"/>
    <w:rsid w:val="003541F3"/>
    <w:rsid w:val="00354640"/>
    <w:rsid w:val="003551F8"/>
    <w:rsid w:val="00355B0B"/>
    <w:rsid w:val="00355C16"/>
    <w:rsid w:val="00355E0C"/>
    <w:rsid w:val="00356281"/>
    <w:rsid w:val="003573CE"/>
    <w:rsid w:val="00357AB4"/>
    <w:rsid w:val="0036034F"/>
    <w:rsid w:val="00360D56"/>
    <w:rsid w:val="00361A7D"/>
    <w:rsid w:val="00362456"/>
    <w:rsid w:val="003626D0"/>
    <w:rsid w:val="00362BCD"/>
    <w:rsid w:val="00363418"/>
    <w:rsid w:val="00363442"/>
    <w:rsid w:val="00363593"/>
    <w:rsid w:val="003640D6"/>
    <w:rsid w:val="00364260"/>
    <w:rsid w:val="0036476E"/>
    <w:rsid w:val="003649F0"/>
    <w:rsid w:val="00364C73"/>
    <w:rsid w:val="00364E56"/>
    <w:rsid w:val="00365870"/>
    <w:rsid w:val="00365895"/>
    <w:rsid w:val="00366007"/>
    <w:rsid w:val="00366E02"/>
    <w:rsid w:val="0037178F"/>
    <w:rsid w:val="003722A2"/>
    <w:rsid w:val="0037279E"/>
    <w:rsid w:val="0037370C"/>
    <w:rsid w:val="00373B0E"/>
    <w:rsid w:val="00374381"/>
    <w:rsid w:val="003748B3"/>
    <w:rsid w:val="00374FAB"/>
    <w:rsid w:val="00375593"/>
    <w:rsid w:val="00375874"/>
    <w:rsid w:val="00376F3B"/>
    <w:rsid w:val="0037736F"/>
    <w:rsid w:val="003806BB"/>
    <w:rsid w:val="0038086F"/>
    <w:rsid w:val="00380E2D"/>
    <w:rsid w:val="0038120A"/>
    <w:rsid w:val="003813CA"/>
    <w:rsid w:val="00381421"/>
    <w:rsid w:val="003815BF"/>
    <w:rsid w:val="00381952"/>
    <w:rsid w:val="00381B84"/>
    <w:rsid w:val="0038210F"/>
    <w:rsid w:val="00382427"/>
    <w:rsid w:val="003857B4"/>
    <w:rsid w:val="003859E5"/>
    <w:rsid w:val="00385D1D"/>
    <w:rsid w:val="00387EC7"/>
    <w:rsid w:val="003908FB"/>
    <w:rsid w:val="00390D1C"/>
    <w:rsid w:val="003912F6"/>
    <w:rsid w:val="00391342"/>
    <w:rsid w:val="00392E10"/>
    <w:rsid w:val="00392ECA"/>
    <w:rsid w:val="00392FE7"/>
    <w:rsid w:val="00393269"/>
    <w:rsid w:val="00393560"/>
    <w:rsid w:val="00393931"/>
    <w:rsid w:val="00393BC4"/>
    <w:rsid w:val="00394329"/>
    <w:rsid w:val="00394868"/>
    <w:rsid w:val="00394B94"/>
    <w:rsid w:val="00394FEF"/>
    <w:rsid w:val="0039525B"/>
    <w:rsid w:val="003953CF"/>
    <w:rsid w:val="00395A02"/>
    <w:rsid w:val="00395B03"/>
    <w:rsid w:val="00395D98"/>
    <w:rsid w:val="00396937"/>
    <w:rsid w:val="00396BDB"/>
    <w:rsid w:val="0039704C"/>
    <w:rsid w:val="0039762D"/>
    <w:rsid w:val="00397ADA"/>
    <w:rsid w:val="003A03BC"/>
    <w:rsid w:val="003A110D"/>
    <w:rsid w:val="003A110E"/>
    <w:rsid w:val="003A18D9"/>
    <w:rsid w:val="003A190A"/>
    <w:rsid w:val="003A2149"/>
    <w:rsid w:val="003A257F"/>
    <w:rsid w:val="003A2613"/>
    <w:rsid w:val="003A2B04"/>
    <w:rsid w:val="003A2DA5"/>
    <w:rsid w:val="003A418A"/>
    <w:rsid w:val="003A53FC"/>
    <w:rsid w:val="003A55FC"/>
    <w:rsid w:val="003A5707"/>
    <w:rsid w:val="003A5F89"/>
    <w:rsid w:val="003A6D5A"/>
    <w:rsid w:val="003A6DE3"/>
    <w:rsid w:val="003A70B7"/>
    <w:rsid w:val="003B0164"/>
    <w:rsid w:val="003B01E0"/>
    <w:rsid w:val="003B105A"/>
    <w:rsid w:val="003B112C"/>
    <w:rsid w:val="003B14F2"/>
    <w:rsid w:val="003B1A2E"/>
    <w:rsid w:val="003B1C29"/>
    <w:rsid w:val="003B21FF"/>
    <w:rsid w:val="003B2E51"/>
    <w:rsid w:val="003B3BA9"/>
    <w:rsid w:val="003B4E06"/>
    <w:rsid w:val="003B5AB7"/>
    <w:rsid w:val="003B5CD2"/>
    <w:rsid w:val="003B6BC2"/>
    <w:rsid w:val="003B747B"/>
    <w:rsid w:val="003B78B8"/>
    <w:rsid w:val="003B7968"/>
    <w:rsid w:val="003B7D19"/>
    <w:rsid w:val="003C045C"/>
    <w:rsid w:val="003C06B2"/>
    <w:rsid w:val="003C0781"/>
    <w:rsid w:val="003C0C3A"/>
    <w:rsid w:val="003C10F8"/>
    <w:rsid w:val="003C1B43"/>
    <w:rsid w:val="003C284B"/>
    <w:rsid w:val="003C2DE2"/>
    <w:rsid w:val="003C413A"/>
    <w:rsid w:val="003C4541"/>
    <w:rsid w:val="003C4E2C"/>
    <w:rsid w:val="003C511C"/>
    <w:rsid w:val="003C604D"/>
    <w:rsid w:val="003C64DC"/>
    <w:rsid w:val="003D004D"/>
    <w:rsid w:val="003D158F"/>
    <w:rsid w:val="003D181A"/>
    <w:rsid w:val="003D277E"/>
    <w:rsid w:val="003D3C9E"/>
    <w:rsid w:val="003D520A"/>
    <w:rsid w:val="003D558D"/>
    <w:rsid w:val="003D5676"/>
    <w:rsid w:val="003D58B6"/>
    <w:rsid w:val="003D5C91"/>
    <w:rsid w:val="003D5CD0"/>
    <w:rsid w:val="003D5F87"/>
    <w:rsid w:val="003D61F8"/>
    <w:rsid w:val="003D6BA5"/>
    <w:rsid w:val="003D7365"/>
    <w:rsid w:val="003D7AC0"/>
    <w:rsid w:val="003E0240"/>
    <w:rsid w:val="003E0D8E"/>
    <w:rsid w:val="003E0E65"/>
    <w:rsid w:val="003E11E5"/>
    <w:rsid w:val="003E16E8"/>
    <w:rsid w:val="003E2439"/>
    <w:rsid w:val="003E2997"/>
    <w:rsid w:val="003E328B"/>
    <w:rsid w:val="003E3D69"/>
    <w:rsid w:val="003E3F2E"/>
    <w:rsid w:val="003E4D16"/>
    <w:rsid w:val="003E51B0"/>
    <w:rsid w:val="003E5208"/>
    <w:rsid w:val="003E5658"/>
    <w:rsid w:val="003E6FC0"/>
    <w:rsid w:val="003F0039"/>
    <w:rsid w:val="003F01A6"/>
    <w:rsid w:val="003F0B2C"/>
    <w:rsid w:val="003F0F33"/>
    <w:rsid w:val="003F1B42"/>
    <w:rsid w:val="003F2394"/>
    <w:rsid w:val="003F3483"/>
    <w:rsid w:val="003F4870"/>
    <w:rsid w:val="003F4915"/>
    <w:rsid w:val="003F5772"/>
    <w:rsid w:val="003F60F9"/>
    <w:rsid w:val="003F660E"/>
    <w:rsid w:val="003F77C9"/>
    <w:rsid w:val="003F7F6A"/>
    <w:rsid w:val="004003AA"/>
    <w:rsid w:val="004013C0"/>
    <w:rsid w:val="00402937"/>
    <w:rsid w:val="0040363A"/>
    <w:rsid w:val="00403746"/>
    <w:rsid w:val="0040417D"/>
    <w:rsid w:val="004041C2"/>
    <w:rsid w:val="00404776"/>
    <w:rsid w:val="00404965"/>
    <w:rsid w:val="00404D40"/>
    <w:rsid w:val="00404F1B"/>
    <w:rsid w:val="0040616A"/>
    <w:rsid w:val="004065D2"/>
    <w:rsid w:val="0040678B"/>
    <w:rsid w:val="00406833"/>
    <w:rsid w:val="004068DB"/>
    <w:rsid w:val="00406A4B"/>
    <w:rsid w:val="00406B78"/>
    <w:rsid w:val="00410C04"/>
    <w:rsid w:val="00410E93"/>
    <w:rsid w:val="00411D87"/>
    <w:rsid w:val="004124C5"/>
    <w:rsid w:val="004125D9"/>
    <w:rsid w:val="00412E17"/>
    <w:rsid w:val="00413D98"/>
    <w:rsid w:val="00414529"/>
    <w:rsid w:val="00414889"/>
    <w:rsid w:val="004148BB"/>
    <w:rsid w:val="004155AA"/>
    <w:rsid w:val="00415D9F"/>
    <w:rsid w:val="0041628D"/>
    <w:rsid w:val="00416DE6"/>
    <w:rsid w:val="00417594"/>
    <w:rsid w:val="004175C5"/>
    <w:rsid w:val="0042010A"/>
    <w:rsid w:val="00420EBC"/>
    <w:rsid w:val="00420FF5"/>
    <w:rsid w:val="004216A6"/>
    <w:rsid w:val="004218EA"/>
    <w:rsid w:val="0042219A"/>
    <w:rsid w:val="004225E9"/>
    <w:rsid w:val="00423162"/>
    <w:rsid w:val="0042318F"/>
    <w:rsid w:val="004233E1"/>
    <w:rsid w:val="00423591"/>
    <w:rsid w:val="00423858"/>
    <w:rsid w:val="00423914"/>
    <w:rsid w:val="00423D17"/>
    <w:rsid w:val="00424889"/>
    <w:rsid w:val="004260B3"/>
    <w:rsid w:val="0042675D"/>
    <w:rsid w:val="00427073"/>
    <w:rsid w:val="0043001F"/>
    <w:rsid w:val="004301D7"/>
    <w:rsid w:val="0043122F"/>
    <w:rsid w:val="004315ED"/>
    <w:rsid w:val="004316D6"/>
    <w:rsid w:val="0043265F"/>
    <w:rsid w:val="00432F29"/>
    <w:rsid w:val="00433042"/>
    <w:rsid w:val="00433ED7"/>
    <w:rsid w:val="004340CF"/>
    <w:rsid w:val="00434108"/>
    <w:rsid w:val="00434A9E"/>
    <w:rsid w:val="00434B26"/>
    <w:rsid w:val="00436280"/>
    <w:rsid w:val="00437749"/>
    <w:rsid w:val="00437A14"/>
    <w:rsid w:val="0044103E"/>
    <w:rsid w:val="004414CC"/>
    <w:rsid w:val="00441584"/>
    <w:rsid w:val="00441710"/>
    <w:rsid w:val="00441F84"/>
    <w:rsid w:val="00442A46"/>
    <w:rsid w:val="00442A7E"/>
    <w:rsid w:val="00442F76"/>
    <w:rsid w:val="00442F7D"/>
    <w:rsid w:val="00443182"/>
    <w:rsid w:val="004433CF"/>
    <w:rsid w:val="004436D3"/>
    <w:rsid w:val="0044389D"/>
    <w:rsid w:val="00443DAC"/>
    <w:rsid w:val="00443FEA"/>
    <w:rsid w:val="00444AE5"/>
    <w:rsid w:val="0044542A"/>
    <w:rsid w:val="0044580F"/>
    <w:rsid w:val="00445982"/>
    <w:rsid w:val="00445D23"/>
    <w:rsid w:val="00446103"/>
    <w:rsid w:val="00446278"/>
    <w:rsid w:val="004466E5"/>
    <w:rsid w:val="00446A0D"/>
    <w:rsid w:val="00446ED0"/>
    <w:rsid w:val="00450629"/>
    <w:rsid w:val="00450645"/>
    <w:rsid w:val="00450DF4"/>
    <w:rsid w:val="004511A5"/>
    <w:rsid w:val="00451F24"/>
    <w:rsid w:val="00451FC4"/>
    <w:rsid w:val="00452946"/>
    <w:rsid w:val="00452A7C"/>
    <w:rsid w:val="00453A9E"/>
    <w:rsid w:val="0045415D"/>
    <w:rsid w:val="00454805"/>
    <w:rsid w:val="00454AB8"/>
    <w:rsid w:val="00454B28"/>
    <w:rsid w:val="00454C24"/>
    <w:rsid w:val="0045553E"/>
    <w:rsid w:val="00455CE9"/>
    <w:rsid w:val="00455EFB"/>
    <w:rsid w:val="00456160"/>
    <w:rsid w:val="00456FA3"/>
    <w:rsid w:val="004574BA"/>
    <w:rsid w:val="0045794A"/>
    <w:rsid w:val="004601A5"/>
    <w:rsid w:val="004603DE"/>
    <w:rsid w:val="004605D9"/>
    <w:rsid w:val="0046065E"/>
    <w:rsid w:val="00461A04"/>
    <w:rsid w:val="00462406"/>
    <w:rsid w:val="00462B56"/>
    <w:rsid w:val="0046303E"/>
    <w:rsid w:val="004631D1"/>
    <w:rsid w:val="0046353F"/>
    <w:rsid w:val="0046484C"/>
    <w:rsid w:val="00464DB1"/>
    <w:rsid w:val="00464F58"/>
    <w:rsid w:val="0046500C"/>
    <w:rsid w:val="00465344"/>
    <w:rsid w:val="00465DCA"/>
    <w:rsid w:val="004669B5"/>
    <w:rsid w:val="00466C4B"/>
    <w:rsid w:val="00467138"/>
    <w:rsid w:val="00467BFC"/>
    <w:rsid w:val="00467D74"/>
    <w:rsid w:val="00467E29"/>
    <w:rsid w:val="00467FBD"/>
    <w:rsid w:val="004702E6"/>
    <w:rsid w:val="00470310"/>
    <w:rsid w:val="00470C11"/>
    <w:rsid w:val="00471CEF"/>
    <w:rsid w:val="00472775"/>
    <w:rsid w:val="00472C91"/>
    <w:rsid w:val="00472DD5"/>
    <w:rsid w:val="00473644"/>
    <w:rsid w:val="00473873"/>
    <w:rsid w:val="004742C6"/>
    <w:rsid w:val="004759F0"/>
    <w:rsid w:val="00475AA9"/>
    <w:rsid w:val="0047624F"/>
    <w:rsid w:val="0047672A"/>
    <w:rsid w:val="00477116"/>
    <w:rsid w:val="004773A3"/>
    <w:rsid w:val="004774EF"/>
    <w:rsid w:val="0047785A"/>
    <w:rsid w:val="004778F7"/>
    <w:rsid w:val="00477C1D"/>
    <w:rsid w:val="00480697"/>
    <w:rsid w:val="00481B48"/>
    <w:rsid w:val="00481C5B"/>
    <w:rsid w:val="004820E6"/>
    <w:rsid w:val="00482302"/>
    <w:rsid w:val="00482D64"/>
    <w:rsid w:val="00482EF3"/>
    <w:rsid w:val="00483952"/>
    <w:rsid w:val="00483BEB"/>
    <w:rsid w:val="00483FFB"/>
    <w:rsid w:val="00484C96"/>
    <w:rsid w:val="00485078"/>
    <w:rsid w:val="0048635F"/>
    <w:rsid w:val="00486AA6"/>
    <w:rsid w:val="0048722F"/>
    <w:rsid w:val="00490076"/>
    <w:rsid w:val="00490151"/>
    <w:rsid w:val="0049053D"/>
    <w:rsid w:val="004905B6"/>
    <w:rsid w:val="004910DF"/>
    <w:rsid w:val="00491469"/>
    <w:rsid w:val="00491B39"/>
    <w:rsid w:val="00492BE3"/>
    <w:rsid w:val="00492C2B"/>
    <w:rsid w:val="00493183"/>
    <w:rsid w:val="0049342E"/>
    <w:rsid w:val="004936F3"/>
    <w:rsid w:val="00494D62"/>
    <w:rsid w:val="0049508D"/>
    <w:rsid w:val="00495264"/>
    <w:rsid w:val="004957E4"/>
    <w:rsid w:val="00495903"/>
    <w:rsid w:val="0049593E"/>
    <w:rsid w:val="00495E4D"/>
    <w:rsid w:val="004960F3"/>
    <w:rsid w:val="00496641"/>
    <w:rsid w:val="00496937"/>
    <w:rsid w:val="004972AB"/>
    <w:rsid w:val="00497989"/>
    <w:rsid w:val="00497995"/>
    <w:rsid w:val="004A02B5"/>
    <w:rsid w:val="004A03AF"/>
    <w:rsid w:val="004A0766"/>
    <w:rsid w:val="004A082B"/>
    <w:rsid w:val="004A0BE5"/>
    <w:rsid w:val="004A1845"/>
    <w:rsid w:val="004A1D9B"/>
    <w:rsid w:val="004A1E1D"/>
    <w:rsid w:val="004A2EF3"/>
    <w:rsid w:val="004A3466"/>
    <w:rsid w:val="004A382E"/>
    <w:rsid w:val="004A454D"/>
    <w:rsid w:val="004A483F"/>
    <w:rsid w:val="004A4893"/>
    <w:rsid w:val="004A4B79"/>
    <w:rsid w:val="004A58EE"/>
    <w:rsid w:val="004A5C9C"/>
    <w:rsid w:val="004A5F34"/>
    <w:rsid w:val="004A5F67"/>
    <w:rsid w:val="004A65AE"/>
    <w:rsid w:val="004A68A8"/>
    <w:rsid w:val="004B0CFE"/>
    <w:rsid w:val="004B0E95"/>
    <w:rsid w:val="004B172E"/>
    <w:rsid w:val="004B1DE0"/>
    <w:rsid w:val="004B266B"/>
    <w:rsid w:val="004B2BDD"/>
    <w:rsid w:val="004B2EFB"/>
    <w:rsid w:val="004B307A"/>
    <w:rsid w:val="004B36FD"/>
    <w:rsid w:val="004B38F6"/>
    <w:rsid w:val="004B3CD4"/>
    <w:rsid w:val="004B3E85"/>
    <w:rsid w:val="004B4490"/>
    <w:rsid w:val="004B46CA"/>
    <w:rsid w:val="004B484B"/>
    <w:rsid w:val="004B4A7D"/>
    <w:rsid w:val="004B5073"/>
    <w:rsid w:val="004B57EF"/>
    <w:rsid w:val="004B5817"/>
    <w:rsid w:val="004B5F5E"/>
    <w:rsid w:val="004B642D"/>
    <w:rsid w:val="004B6539"/>
    <w:rsid w:val="004B6A23"/>
    <w:rsid w:val="004B6E41"/>
    <w:rsid w:val="004B7334"/>
    <w:rsid w:val="004B7418"/>
    <w:rsid w:val="004B7A11"/>
    <w:rsid w:val="004C06B9"/>
    <w:rsid w:val="004C16E3"/>
    <w:rsid w:val="004C1D41"/>
    <w:rsid w:val="004C342E"/>
    <w:rsid w:val="004C522C"/>
    <w:rsid w:val="004C53DC"/>
    <w:rsid w:val="004C557C"/>
    <w:rsid w:val="004C6BF1"/>
    <w:rsid w:val="004D08F8"/>
    <w:rsid w:val="004D111E"/>
    <w:rsid w:val="004D114F"/>
    <w:rsid w:val="004D12C8"/>
    <w:rsid w:val="004D169E"/>
    <w:rsid w:val="004D3FFA"/>
    <w:rsid w:val="004D42B3"/>
    <w:rsid w:val="004D4346"/>
    <w:rsid w:val="004D6AB3"/>
    <w:rsid w:val="004D6EBE"/>
    <w:rsid w:val="004D74FE"/>
    <w:rsid w:val="004E03EE"/>
    <w:rsid w:val="004E03F7"/>
    <w:rsid w:val="004E0DFB"/>
    <w:rsid w:val="004E0F5C"/>
    <w:rsid w:val="004E1336"/>
    <w:rsid w:val="004E141A"/>
    <w:rsid w:val="004E1D23"/>
    <w:rsid w:val="004E2161"/>
    <w:rsid w:val="004E248F"/>
    <w:rsid w:val="004E291B"/>
    <w:rsid w:val="004E29D8"/>
    <w:rsid w:val="004E2D91"/>
    <w:rsid w:val="004E38FD"/>
    <w:rsid w:val="004E39B8"/>
    <w:rsid w:val="004E3A7E"/>
    <w:rsid w:val="004E483A"/>
    <w:rsid w:val="004E5056"/>
    <w:rsid w:val="004E5D9F"/>
    <w:rsid w:val="004E619F"/>
    <w:rsid w:val="004E6205"/>
    <w:rsid w:val="004E65E8"/>
    <w:rsid w:val="004E67A4"/>
    <w:rsid w:val="004E6A75"/>
    <w:rsid w:val="004F09D1"/>
    <w:rsid w:val="004F14F1"/>
    <w:rsid w:val="004F23EA"/>
    <w:rsid w:val="004F248E"/>
    <w:rsid w:val="004F2F39"/>
    <w:rsid w:val="004F32BA"/>
    <w:rsid w:val="004F35BC"/>
    <w:rsid w:val="004F36A2"/>
    <w:rsid w:val="004F38E4"/>
    <w:rsid w:val="004F3B51"/>
    <w:rsid w:val="004F496D"/>
    <w:rsid w:val="004F5364"/>
    <w:rsid w:val="004F5D8F"/>
    <w:rsid w:val="004F5F26"/>
    <w:rsid w:val="004F5FA9"/>
    <w:rsid w:val="004F67CD"/>
    <w:rsid w:val="004F6C86"/>
    <w:rsid w:val="004F7FF4"/>
    <w:rsid w:val="00500328"/>
    <w:rsid w:val="00500DA4"/>
    <w:rsid w:val="0050101D"/>
    <w:rsid w:val="00501D43"/>
    <w:rsid w:val="0050234D"/>
    <w:rsid w:val="0050423D"/>
    <w:rsid w:val="00505208"/>
    <w:rsid w:val="005053A6"/>
    <w:rsid w:val="00505CF1"/>
    <w:rsid w:val="00506549"/>
    <w:rsid w:val="00507298"/>
    <w:rsid w:val="005073C9"/>
    <w:rsid w:val="00507C26"/>
    <w:rsid w:val="00507DBA"/>
    <w:rsid w:val="00510463"/>
    <w:rsid w:val="00510870"/>
    <w:rsid w:val="00510D6B"/>
    <w:rsid w:val="00510DE4"/>
    <w:rsid w:val="00511DE1"/>
    <w:rsid w:val="0051216E"/>
    <w:rsid w:val="00512CF0"/>
    <w:rsid w:val="005134C1"/>
    <w:rsid w:val="00513C7A"/>
    <w:rsid w:val="00513D66"/>
    <w:rsid w:val="00513F82"/>
    <w:rsid w:val="005159B6"/>
    <w:rsid w:val="005172B6"/>
    <w:rsid w:val="0051771C"/>
    <w:rsid w:val="00517754"/>
    <w:rsid w:val="00517BA3"/>
    <w:rsid w:val="00517DDC"/>
    <w:rsid w:val="00517F88"/>
    <w:rsid w:val="00520417"/>
    <w:rsid w:val="0052182B"/>
    <w:rsid w:val="00522073"/>
    <w:rsid w:val="00522334"/>
    <w:rsid w:val="00523058"/>
    <w:rsid w:val="005232E4"/>
    <w:rsid w:val="00523573"/>
    <w:rsid w:val="005249F0"/>
    <w:rsid w:val="00526215"/>
    <w:rsid w:val="00526A90"/>
    <w:rsid w:val="0052749A"/>
    <w:rsid w:val="00530681"/>
    <w:rsid w:val="00530E81"/>
    <w:rsid w:val="00531283"/>
    <w:rsid w:val="00531753"/>
    <w:rsid w:val="00531F58"/>
    <w:rsid w:val="00531F5F"/>
    <w:rsid w:val="00531FD6"/>
    <w:rsid w:val="00531FF0"/>
    <w:rsid w:val="00532581"/>
    <w:rsid w:val="0053283F"/>
    <w:rsid w:val="005342B9"/>
    <w:rsid w:val="00534C9C"/>
    <w:rsid w:val="00536016"/>
    <w:rsid w:val="00537896"/>
    <w:rsid w:val="0054054F"/>
    <w:rsid w:val="00540C43"/>
    <w:rsid w:val="00541B3A"/>
    <w:rsid w:val="00541F57"/>
    <w:rsid w:val="0054220C"/>
    <w:rsid w:val="00542473"/>
    <w:rsid w:val="0054259A"/>
    <w:rsid w:val="00542C4E"/>
    <w:rsid w:val="00542D06"/>
    <w:rsid w:val="00542DDB"/>
    <w:rsid w:val="00543774"/>
    <w:rsid w:val="005439A3"/>
    <w:rsid w:val="00543B18"/>
    <w:rsid w:val="00543B83"/>
    <w:rsid w:val="00543D0F"/>
    <w:rsid w:val="005449C0"/>
    <w:rsid w:val="00544D8C"/>
    <w:rsid w:val="005454B5"/>
    <w:rsid w:val="0054566E"/>
    <w:rsid w:val="00545F32"/>
    <w:rsid w:val="00547259"/>
    <w:rsid w:val="005472AD"/>
    <w:rsid w:val="00547946"/>
    <w:rsid w:val="00551834"/>
    <w:rsid w:val="00551DB8"/>
    <w:rsid w:val="00551FBA"/>
    <w:rsid w:val="0055290F"/>
    <w:rsid w:val="00552E36"/>
    <w:rsid w:val="00552FA5"/>
    <w:rsid w:val="0055392C"/>
    <w:rsid w:val="00553FFF"/>
    <w:rsid w:val="005540A8"/>
    <w:rsid w:val="0055690F"/>
    <w:rsid w:val="0055750D"/>
    <w:rsid w:val="0055755C"/>
    <w:rsid w:val="00557D00"/>
    <w:rsid w:val="00560766"/>
    <w:rsid w:val="0056134F"/>
    <w:rsid w:val="00561C4E"/>
    <w:rsid w:val="005635C0"/>
    <w:rsid w:val="00563E5B"/>
    <w:rsid w:val="00563FDC"/>
    <w:rsid w:val="00564454"/>
    <w:rsid w:val="005644AF"/>
    <w:rsid w:val="00564609"/>
    <w:rsid w:val="00564D18"/>
    <w:rsid w:val="00564E02"/>
    <w:rsid w:val="005654DA"/>
    <w:rsid w:val="005657F7"/>
    <w:rsid w:val="00569067"/>
    <w:rsid w:val="00570068"/>
    <w:rsid w:val="00570424"/>
    <w:rsid w:val="0057056F"/>
    <w:rsid w:val="00570595"/>
    <w:rsid w:val="00570602"/>
    <w:rsid w:val="0057098F"/>
    <w:rsid w:val="00571426"/>
    <w:rsid w:val="00571ED6"/>
    <w:rsid w:val="0057210A"/>
    <w:rsid w:val="00572511"/>
    <w:rsid w:val="00572673"/>
    <w:rsid w:val="005741A5"/>
    <w:rsid w:val="005742CF"/>
    <w:rsid w:val="0057489F"/>
    <w:rsid w:val="005750BA"/>
    <w:rsid w:val="00575561"/>
    <w:rsid w:val="005757C6"/>
    <w:rsid w:val="0057583A"/>
    <w:rsid w:val="00575EEC"/>
    <w:rsid w:val="00576321"/>
    <w:rsid w:val="00576665"/>
    <w:rsid w:val="00577315"/>
    <w:rsid w:val="00577350"/>
    <w:rsid w:val="005776E5"/>
    <w:rsid w:val="00577BF3"/>
    <w:rsid w:val="005805A4"/>
    <w:rsid w:val="00580742"/>
    <w:rsid w:val="00580923"/>
    <w:rsid w:val="005809A4"/>
    <w:rsid w:val="00580D14"/>
    <w:rsid w:val="00580DBD"/>
    <w:rsid w:val="00581562"/>
    <w:rsid w:val="005815A6"/>
    <w:rsid w:val="00582BD1"/>
    <w:rsid w:val="00582CFA"/>
    <w:rsid w:val="00582D2A"/>
    <w:rsid w:val="00582E5E"/>
    <w:rsid w:val="00583566"/>
    <w:rsid w:val="005840AC"/>
    <w:rsid w:val="00584867"/>
    <w:rsid w:val="00584968"/>
    <w:rsid w:val="00584C33"/>
    <w:rsid w:val="005858CB"/>
    <w:rsid w:val="005871BC"/>
    <w:rsid w:val="00587E28"/>
    <w:rsid w:val="0059000D"/>
    <w:rsid w:val="00590472"/>
    <w:rsid w:val="005906FE"/>
    <w:rsid w:val="005915F6"/>
    <w:rsid w:val="00591682"/>
    <w:rsid w:val="00592B11"/>
    <w:rsid w:val="0059563C"/>
    <w:rsid w:val="00595672"/>
    <w:rsid w:val="005967F0"/>
    <w:rsid w:val="005969C4"/>
    <w:rsid w:val="00596F8A"/>
    <w:rsid w:val="005970A6"/>
    <w:rsid w:val="00597526"/>
    <w:rsid w:val="005975A9"/>
    <w:rsid w:val="005975C9"/>
    <w:rsid w:val="00597B9B"/>
    <w:rsid w:val="005A04C0"/>
    <w:rsid w:val="005A0685"/>
    <w:rsid w:val="005A07D8"/>
    <w:rsid w:val="005A1262"/>
    <w:rsid w:val="005A13E1"/>
    <w:rsid w:val="005A1593"/>
    <w:rsid w:val="005A17AF"/>
    <w:rsid w:val="005A26FD"/>
    <w:rsid w:val="005A2B76"/>
    <w:rsid w:val="005A3DF7"/>
    <w:rsid w:val="005A52B6"/>
    <w:rsid w:val="005A60A1"/>
    <w:rsid w:val="005A663E"/>
    <w:rsid w:val="005A6CF0"/>
    <w:rsid w:val="005A79E4"/>
    <w:rsid w:val="005B0B74"/>
    <w:rsid w:val="005B1502"/>
    <w:rsid w:val="005B1662"/>
    <w:rsid w:val="005B170C"/>
    <w:rsid w:val="005B2570"/>
    <w:rsid w:val="005B35C9"/>
    <w:rsid w:val="005B37DB"/>
    <w:rsid w:val="005B3BE3"/>
    <w:rsid w:val="005B3DF9"/>
    <w:rsid w:val="005B4431"/>
    <w:rsid w:val="005B4565"/>
    <w:rsid w:val="005B4809"/>
    <w:rsid w:val="005B50A5"/>
    <w:rsid w:val="005B5344"/>
    <w:rsid w:val="005B5D95"/>
    <w:rsid w:val="005B5F32"/>
    <w:rsid w:val="005B6639"/>
    <w:rsid w:val="005B69A9"/>
    <w:rsid w:val="005B778C"/>
    <w:rsid w:val="005C04DE"/>
    <w:rsid w:val="005C052C"/>
    <w:rsid w:val="005C0CD9"/>
    <w:rsid w:val="005C11A3"/>
    <w:rsid w:val="005C1310"/>
    <w:rsid w:val="005C2CCE"/>
    <w:rsid w:val="005C2F3C"/>
    <w:rsid w:val="005C4A63"/>
    <w:rsid w:val="005C6D43"/>
    <w:rsid w:val="005C6E9C"/>
    <w:rsid w:val="005C77CA"/>
    <w:rsid w:val="005C7EE8"/>
    <w:rsid w:val="005D0C07"/>
    <w:rsid w:val="005D13AE"/>
    <w:rsid w:val="005D1480"/>
    <w:rsid w:val="005D1574"/>
    <w:rsid w:val="005D1F91"/>
    <w:rsid w:val="005D2D82"/>
    <w:rsid w:val="005D35EF"/>
    <w:rsid w:val="005D389B"/>
    <w:rsid w:val="005D42E3"/>
    <w:rsid w:val="005D485A"/>
    <w:rsid w:val="005D56FF"/>
    <w:rsid w:val="005D5BFB"/>
    <w:rsid w:val="005D6373"/>
    <w:rsid w:val="005D7061"/>
    <w:rsid w:val="005D708F"/>
    <w:rsid w:val="005D7166"/>
    <w:rsid w:val="005D7977"/>
    <w:rsid w:val="005E071A"/>
    <w:rsid w:val="005E0896"/>
    <w:rsid w:val="005E08C7"/>
    <w:rsid w:val="005E0BBA"/>
    <w:rsid w:val="005E1A3E"/>
    <w:rsid w:val="005E1B37"/>
    <w:rsid w:val="005E312A"/>
    <w:rsid w:val="005E369C"/>
    <w:rsid w:val="005E42AE"/>
    <w:rsid w:val="005E4445"/>
    <w:rsid w:val="005E495F"/>
    <w:rsid w:val="005E55EA"/>
    <w:rsid w:val="005E635A"/>
    <w:rsid w:val="005E6A7C"/>
    <w:rsid w:val="005E6DE6"/>
    <w:rsid w:val="005E731F"/>
    <w:rsid w:val="005E7B94"/>
    <w:rsid w:val="005E7FC6"/>
    <w:rsid w:val="005F0EB6"/>
    <w:rsid w:val="005F0FA8"/>
    <w:rsid w:val="005F13F1"/>
    <w:rsid w:val="005F1814"/>
    <w:rsid w:val="005F184E"/>
    <w:rsid w:val="005F1909"/>
    <w:rsid w:val="005F1D92"/>
    <w:rsid w:val="005F1E05"/>
    <w:rsid w:val="005F20E5"/>
    <w:rsid w:val="005F2546"/>
    <w:rsid w:val="005F2E8F"/>
    <w:rsid w:val="005F3E63"/>
    <w:rsid w:val="005F3F70"/>
    <w:rsid w:val="005F4316"/>
    <w:rsid w:val="005F4A25"/>
    <w:rsid w:val="005F5129"/>
    <w:rsid w:val="005F536A"/>
    <w:rsid w:val="005F5778"/>
    <w:rsid w:val="005F6293"/>
    <w:rsid w:val="005F7271"/>
    <w:rsid w:val="005F7553"/>
    <w:rsid w:val="0060055C"/>
    <w:rsid w:val="0060097A"/>
    <w:rsid w:val="006009C2"/>
    <w:rsid w:val="00600F1C"/>
    <w:rsid w:val="00601631"/>
    <w:rsid w:val="006018DF"/>
    <w:rsid w:val="006036B5"/>
    <w:rsid w:val="00604780"/>
    <w:rsid w:val="00604F48"/>
    <w:rsid w:val="0060535F"/>
    <w:rsid w:val="00606465"/>
    <w:rsid w:val="00606B32"/>
    <w:rsid w:val="00606F01"/>
    <w:rsid w:val="0060799A"/>
    <w:rsid w:val="0061070B"/>
    <w:rsid w:val="006111A8"/>
    <w:rsid w:val="00611ED3"/>
    <w:rsid w:val="0061218E"/>
    <w:rsid w:val="006136C4"/>
    <w:rsid w:val="00614042"/>
    <w:rsid w:val="00614646"/>
    <w:rsid w:val="00614B0D"/>
    <w:rsid w:val="00614C51"/>
    <w:rsid w:val="0061511E"/>
    <w:rsid w:val="0061515A"/>
    <w:rsid w:val="006164F7"/>
    <w:rsid w:val="00616547"/>
    <w:rsid w:val="00616A52"/>
    <w:rsid w:val="006178B1"/>
    <w:rsid w:val="0062048C"/>
    <w:rsid w:val="00620CC3"/>
    <w:rsid w:val="00621276"/>
    <w:rsid w:val="006218FD"/>
    <w:rsid w:val="00621E93"/>
    <w:rsid w:val="00621FBE"/>
    <w:rsid w:val="00622040"/>
    <w:rsid w:val="00622B67"/>
    <w:rsid w:val="00622F28"/>
    <w:rsid w:val="0062374D"/>
    <w:rsid w:val="006239D6"/>
    <w:rsid w:val="00623A7A"/>
    <w:rsid w:val="00624248"/>
    <w:rsid w:val="00624B32"/>
    <w:rsid w:val="00624BAA"/>
    <w:rsid w:val="00624F03"/>
    <w:rsid w:val="00625205"/>
    <w:rsid w:val="00625B45"/>
    <w:rsid w:val="00625BD1"/>
    <w:rsid w:val="00625D88"/>
    <w:rsid w:val="00626C10"/>
    <w:rsid w:val="0062732E"/>
    <w:rsid w:val="00630011"/>
    <w:rsid w:val="00630049"/>
    <w:rsid w:val="0063048B"/>
    <w:rsid w:val="00630A34"/>
    <w:rsid w:val="00630FEF"/>
    <w:rsid w:val="00631EAD"/>
    <w:rsid w:val="006329C4"/>
    <w:rsid w:val="00632FA6"/>
    <w:rsid w:val="00633372"/>
    <w:rsid w:val="00633B6F"/>
    <w:rsid w:val="00633EE1"/>
    <w:rsid w:val="00635786"/>
    <w:rsid w:val="00635D31"/>
    <w:rsid w:val="00636A4F"/>
    <w:rsid w:val="0063779D"/>
    <w:rsid w:val="006379E0"/>
    <w:rsid w:val="0064074E"/>
    <w:rsid w:val="00640C43"/>
    <w:rsid w:val="00641148"/>
    <w:rsid w:val="00641398"/>
    <w:rsid w:val="006416B0"/>
    <w:rsid w:val="006419F1"/>
    <w:rsid w:val="0064214F"/>
    <w:rsid w:val="00642AC1"/>
    <w:rsid w:val="00643AC7"/>
    <w:rsid w:val="0064413C"/>
    <w:rsid w:val="0064415C"/>
    <w:rsid w:val="0064498A"/>
    <w:rsid w:val="00645999"/>
    <w:rsid w:val="00646299"/>
    <w:rsid w:val="006462DF"/>
    <w:rsid w:val="006464C5"/>
    <w:rsid w:val="006466F1"/>
    <w:rsid w:val="00647184"/>
    <w:rsid w:val="006472D8"/>
    <w:rsid w:val="00647493"/>
    <w:rsid w:val="00647B83"/>
    <w:rsid w:val="00650AE7"/>
    <w:rsid w:val="00652353"/>
    <w:rsid w:val="006524F9"/>
    <w:rsid w:val="00653DB2"/>
    <w:rsid w:val="00653E08"/>
    <w:rsid w:val="006547A4"/>
    <w:rsid w:val="00654BC2"/>
    <w:rsid w:val="00654F61"/>
    <w:rsid w:val="006551EB"/>
    <w:rsid w:val="0065597D"/>
    <w:rsid w:val="00656854"/>
    <w:rsid w:val="00657AA1"/>
    <w:rsid w:val="006605D5"/>
    <w:rsid w:val="006609B3"/>
    <w:rsid w:val="00660AD3"/>
    <w:rsid w:val="00660D63"/>
    <w:rsid w:val="00661964"/>
    <w:rsid w:val="00662157"/>
    <w:rsid w:val="00662318"/>
    <w:rsid w:val="00662A5A"/>
    <w:rsid w:val="00662A7B"/>
    <w:rsid w:val="00662AD2"/>
    <w:rsid w:val="00662CF8"/>
    <w:rsid w:val="0066396E"/>
    <w:rsid w:val="00664714"/>
    <w:rsid w:val="006648FE"/>
    <w:rsid w:val="00664E5A"/>
    <w:rsid w:val="00666133"/>
    <w:rsid w:val="006668B1"/>
    <w:rsid w:val="00670036"/>
    <w:rsid w:val="0067073C"/>
    <w:rsid w:val="00671A36"/>
    <w:rsid w:val="00671BFC"/>
    <w:rsid w:val="0067215E"/>
    <w:rsid w:val="00672666"/>
    <w:rsid w:val="006731EF"/>
    <w:rsid w:val="0067359D"/>
    <w:rsid w:val="006739BE"/>
    <w:rsid w:val="00673C2F"/>
    <w:rsid w:val="00673C89"/>
    <w:rsid w:val="00674103"/>
    <w:rsid w:val="0067449E"/>
    <w:rsid w:val="0067487E"/>
    <w:rsid w:val="006763E2"/>
    <w:rsid w:val="00676A53"/>
    <w:rsid w:val="00676BA8"/>
    <w:rsid w:val="00677BF1"/>
    <w:rsid w:val="00677CBE"/>
    <w:rsid w:val="00680CE1"/>
    <w:rsid w:val="00681380"/>
    <w:rsid w:val="006813CA"/>
    <w:rsid w:val="006817CD"/>
    <w:rsid w:val="00681959"/>
    <w:rsid w:val="00681A58"/>
    <w:rsid w:val="00682032"/>
    <w:rsid w:val="006821F3"/>
    <w:rsid w:val="00682E0D"/>
    <w:rsid w:val="0068309F"/>
    <w:rsid w:val="006834C6"/>
    <w:rsid w:val="00683B20"/>
    <w:rsid w:val="00683C59"/>
    <w:rsid w:val="00683E33"/>
    <w:rsid w:val="00683EFC"/>
    <w:rsid w:val="00684D9B"/>
    <w:rsid w:val="00684E4E"/>
    <w:rsid w:val="006854F8"/>
    <w:rsid w:val="00685CBE"/>
    <w:rsid w:val="006866D9"/>
    <w:rsid w:val="00686C68"/>
    <w:rsid w:val="0068740E"/>
    <w:rsid w:val="00687BB5"/>
    <w:rsid w:val="00690661"/>
    <w:rsid w:val="00690881"/>
    <w:rsid w:val="006918EB"/>
    <w:rsid w:val="00691FB9"/>
    <w:rsid w:val="006927C9"/>
    <w:rsid w:val="006933DE"/>
    <w:rsid w:val="0069357C"/>
    <w:rsid w:val="00693A24"/>
    <w:rsid w:val="006941AA"/>
    <w:rsid w:val="0069503E"/>
    <w:rsid w:val="006951A3"/>
    <w:rsid w:val="00695380"/>
    <w:rsid w:val="006954C0"/>
    <w:rsid w:val="00695680"/>
    <w:rsid w:val="00695816"/>
    <w:rsid w:val="00695C0F"/>
    <w:rsid w:val="00696103"/>
    <w:rsid w:val="00696BF1"/>
    <w:rsid w:val="00696D6D"/>
    <w:rsid w:val="006A06E7"/>
    <w:rsid w:val="006A0BB9"/>
    <w:rsid w:val="006A1D10"/>
    <w:rsid w:val="006A3045"/>
    <w:rsid w:val="006A4631"/>
    <w:rsid w:val="006A470C"/>
    <w:rsid w:val="006A518D"/>
    <w:rsid w:val="006A65ED"/>
    <w:rsid w:val="006A72AE"/>
    <w:rsid w:val="006B02C4"/>
    <w:rsid w:val="006B103E"/>
    <w:rsid w:val="006B15A8"/>
    <w:rsid w:val="006B1891"/>
    <w:rsid w:val="006B1A59"/>
    <w:rsid w:val="006B1FD3"/>
    <w:rsid w:val="006B298E"/>
    <w:rsid w:val="006B2E91"/>
    <w:rsid w:val="006B43A4"/>
    <w:rsid w:val="006B4F4A"/>
    <w:rsid w:val="006B5278"/>
    <w:rsid w:val="006B5482"/>
    <w:rsid w:val="006B56DF"/>
    <w:rsid w:val="006B596A"/>
    <w:rsid w:val="006B5D58"/>
    <w:rsid w:val="006B5F42"/>
    <w:rsid w:val="006B623B"/>
    <w:rsid w:val="006B63D9"/>
    <w:rsid w:val="006B7519"/>
    <w:rsid w:val="006B7922"/>
    <w:rsid w:val="006B7CE8"/>
    <w:rsid w:val="006B7F5A"/>
    <w:rsid w:val="006C1219"/>
    <w:rsid w:val="006C1438"/>
    <w:rsid w:val="006C1A50"/>
    <w:rsid w:val="006C1DD5"/>
    <w:rsid w:val="006C233D"/>
    <w:rsid w:val="006C2F00"/>
    <w:rsid w:val="006C3A09"/>
    <w:rsid w:val="006C48E8"/>
    <w:rsid w:val="006C520A"/>
    <w:rsid w:val="006C5369"/>
    <w:rsid w:val="006C5FB9"/>
    <w:rsid w:val="006C63BF"/>
    <w:rsid w:val="006C695C"/>
    <w:rsid w:val="006C6CD4"/>
    <w:rsid w:val="006C6F04"/>
    <w:rsid w:val="006C7539"/>
    <w:rsid w:val="006D0047"/>
    <w:rsid w:val="006D00B7"/>
    <w:rsid w:val="006D0BFF"/>
    <w:rsid w:val="006D0CED"/>
    <w:rsid w:val="006D10EA"/>
    <w:rsid w:val="006D159D"/>
    <w:rsid w:val="006D24BB"/>
    <w:rsid w:val="006D2E4F"/>
    <w:rsid w:val="006D2E8F"/>
    <w:rsid w:val="006D34FA"/>
    <w:rsid w:val="006D41C4"/>
    <w:rsid w:val="006D45FC"/>
    <w:rsid w:val="006D4D24"/>
    <w:rsid w:val="006D4FC2"/>
    <w:rsid w:val="006D5781"/>
    <w:rsid w:val="006D5B98"/>
    <w:rsid w:val="006D5D4D"/>
    <w:rsid w:val="006D5D9A"/>
    <w:rsid w:val="006D71AA"/>
    <w:rsid w:val="006D7393"/>
    <w:rsid w:val="006D7AE3"/>
    <w:rsid w:val="006E0007"/>
    <w:rsid w:val="006E063F"/>
    <w:rsid w:val="006E07FD"/>
    <w:rsid w:val="006E09A8"/>
    <w:rsid w:val="006E104D"/>
    <w:rsid w:val="006E1B57"/>
    <w:rsid w:val="006E1D25"/>
    <w:rsid w:val="006E3316"/>
    <w:rsid w:val="006E3544"/>
    <w:rsid w:val="006E3966"/>
    <w:rsid w:val="006E3F64"/>
    <w:rsid w:val="006E4180"/>
    <w:rsid w:val="006E4FE8"/>
    <w:rsid w:val="006E6309"/>
    <w:rsid w:val="006E7B3B"/>
    <w:rsid w:val="006F0574"/>
    <w:rsid w:val="006F10B4"/>
    <w:rsid w:val="006F1D0B"/>
    <w:rsid w:val="006F24FD"/>
    <w:rsid w:val="006F2A34"/>
    <w:rsid w:val="006F31F2"/>
    <w:rsid w:val="006F321B"/>
    <w:rsid w:val="006F355D"/>
    <w:rsid w:val="006F44A7"/>
    <w:rsid w:val="006F4BE3"/>
    <w:rsid w:val="006F5943"/>
    <w:rsid w:val="006F6239"/>
    <w:rsid w:val="006F69DE"/>
    <w:rsid w:val="006F775A"/>
    <w:rsid w:val="006F7F48"/>
    <w:rsid w:val="006F7F72"/>
    <w:rsid w:val="00700315"/>
    <w:rsid w:val="00700ABA"/>
    <w:rsid w:val="00701631"/>
    <w:rsid w:val="00701653"/>
    <w:rsid w:val="0070198D"/>
    <w:rsid w:val="00701B60"/>
    <w:rsid w:val="00702951"/>
    <w:rsid w:val="00702CA8"/>
    <w:rsid w:val="00702D27"/>
    <w:rsid w:val="00704778"/>
    <w:rsid w:val="0070522F"/>
    <w:rsid w:val="007052A0"/>
    <w:rsid w:val="0070540A"/>
    <w:rsid w:val="00705B4E"/>
    <w:rsid w:val="00705FE4"/>
    <w:rsid w:val="0070688B"/>
    <w:rsid w:val="007073E0"/>
    <w:rsid w:val="00707F4C"/>
    <w:rsid w:val="00710A58"/>
    <w:rsid w:val="00710AB0"/>
    <w:rsid w:val="00710E23"/>
    <w:rsid w:val="0071122C"/>
    <w:rsid w:val="007116B1"/>
    <w:rsid w:val="00711DEF"/>
    <w:rsid w:val="00713569"/>
    <w:rsid w:val="00713E4A"/>
    <w:rsid w:val="00716794"/>
    <w:rsid w:val="00716CA3"/>
    <w:rsid w:val="00717060"/>
    <w:rsid w:val="007200D6"/>
    <w:rsid w:val="00720F79"/>
    <w:rsid w:val="00721308"/>
    <w:rsid w:val="00721620"/>
    <w:rsid w:val="00722A1C"/>
    <w:rsid w:val="00722BD2"/>
    <w:rsid w:val="00722F45"/>
    <w:rsid w:val="0072316A"/>
    <w:rsid w:val="0072391D"/>
    <w:rsid w:val="00723A58"/>
    <w:rsid w:val="00724620"/>
    <w:rsid w:val="00724729"/>
    <w:rsid w:val="00724C99"/>
    <w:rsid w:val="00725461"/>
    <w:rsid w:val="007256FC"/>
    <w:rsid w:val="007260D6"/>
    <w:rsid w:val="007265E4"/>
    <w:rsid w:val="00726979"/>
    <w:rsid w:val="00726A8D"/>
    <w:rsid w:val="007270EE"/>
    <w:rsid w:val="007276F7"/>
    <w:rsid w:val="00727B96"/>
    <w:rsid w:val="007301B7"/>
    <w:rsid w:val="00730349"/>
    <w:rsid w:val="00730720"/>
    <w:rsid w:val="00730B75"/>
    <w:rsid w:val="00731760"/>
    <w:rsid w:val="007319BE"/>
    <w:rsid w:val="00732178"/>
    <w:rsid w:val="0073341C"/>
    <w:rsid w:val="0073364B"/>
    <w:rsid w:val="00733853"/>
    <w:rsid w:val="00734A1B"/>
    <w:rsid w:val="00734F55"/>
    <w:rsid w:val="007353B7"/>
    <w:rsid w:val="007357FF"/>
    <w:rsid w:val="00735868"/>
    <w:rsid w:val="0073589D"/>
    <w:rsid w:val="007376FF"/>
    <w:rsid w:val="007377D5"/>
    <w:rsid w:val="0073796A"/>
    <w:rsid w:val="007400D5"/>
    <w:rsid w:val="007401D8"/>
    <w:rsid w:val="0074126D"/>
    <w:rsid w:val="00741738"/>
    <w:rsid w:val="007429A5"/>
    <w:rsid w:val="00742AE2"/>
    <w:rsid w:val="00742C42"/>
    <w:rsid w:val="00745140"/>
    <w:rsid w:val="00745231"/>
    <w:rsid w:val="00745818"/>
    <w:rsid w:val="007474C4"/>
    <w:rsid w:val="0075039B"/>
    <w:rsid w:val="00750631"/>
    <w:rsid w:val="00750ACB"/>
    <w:rsid w:val="00750B97"/>
    <w:rsid w:val="00751EE1"/>
    <w:rsid w:val="007526F3"/>
    <w:rsid w:val="00752CEC"/>
    <w:rsid w:val="00752E1C"/>
    <w:rsid w:val="007530B4"/>
    <w:rsid w:val="00753FD1"/>
    <w:rsid w:val="007540BA"/>
    <w:rsid w:val="00755FBE"/>
    <w:rsid w:val="00756164"/>
    <w:rsid w:val="00756A06"/>
    <w:rsid w:val="00756D49"/>
    <w:rsid w:val="007608A3"/>
    <w:rsid w:val="00760F81"/>
    <w:rsid w:val="00761F12"/>
    <w:rsid w:val="007622CB"/>
    <w:rsid w:val="0076290D"/>
    <w:rsid w:val="0076346B"/>
    <w:rsid w:val="00763575"/>
    <w:rsid w:val="007636DC"/>
    <w:rsid w:val="00763853"/>
    <w:rsid w:val="007651A1"/>
    <w:rsid w:val="00765973"/>
    <w:rsid w:val="0076636A"/>
    <w:rsid w:val="00766511"/>
    <w:rsid w:val="00766698"/>
    <w:rsid w:val="0076669D"/>
    <w:rsid w:val="00767D67"/>
    <w:rsid w:val="00767E54"/>
    <w:rsid w:val="0077106F"/>
    <w:rsid w:val="00771976"/>
    <w:rsid w:val="00771DC0"/>
    <w:rsid w:val="00772523"/>
    <w:rsid w:val="00772BD0"/>
    <w:rsid w:val="007730B6"/>
    <w:rsid w:val="007736FE"/>
    <w:rsid w:val="00773997"/>
    <w:rsid w:val="00775B1C"/>
    <w:rsid w:val="00776CDC"/>
    <w:rsid w:val="00777BC6"/>
    <w:rsid w:val="007802FC"/>
    <w:rsid w:val="00780E31"/>
    <w:rsid w:val="00781486"/>
    <w:rsid w:val="0078159E"/>
    <w:rsid w:val="0078271D"/>
    <w:rsid w:val="00782C08"/>
    <w:rsid w:val="0078459C"/>
    <w:rsid w:val="00785BCD"/>
    <w:rsid w:val="00785CEE"/>
    <w:rsid w:val="00786B77"/>
    <w:rsid w:val="0078738E"/>
    <w:rsid w:val="007873E8"/>
    <w:rsid w:val="00787C34"/>
    <w:rsid w:val="00787F44"/>
    <w:rsid w:val="00787F8E"/>
    <w:rsid w:val="007902C5"/>
    <w:rsid w:val="007905A6"/>
    <w:rsid w:val="00790821"/>
    <w:rsid w:val="0079132A"/>
    <w:rsid w:val="007917BB"/>
    <w:rsid w:val="00792C11"/>
    <w:rsid w:val="00792EF1"/>
    <w:rsid w:val="00794632"/>
    <w:rsid w:val="00794D5B"/>
    <w:rsid w:val="007965AE"/>
    <w:rsid w:val="0079711F"/>
    <w:rsid w:val="007973F9"/>
    <w:rsid w:val="00797990"/>
    <w:rsid w:val="007A06D3"/>
    <w:rsid w:val="007A0A92"/>
    <w:rsid w:val="007A10E0"/>
    <w:rsid w:val="007A18AE"/>
    <w:rsid w:val="007A1C7D"/>
    <w:rsid w:val="007A1C7F"/>
    <w:rsid w:val="007A2564"/>
    <w:rsid w:val="007A282A"/>
    <w:rsid w:val="007A3E96"/>
    <w:rsid w:val="007A40C4"/>
    <w:rsid w:val="007A6013"/>
    <w:rsid w:val="007A6F60"/>
    <w:rsid w:val="007A7054"/>
    <w:rsid w:val="007A7A17"/>
    <w:rsid w:val="007A7A3A"/>
    <w:rsid w:val="007A7C1F"/>
    <w:rsid w:val="007B0A83"/>
    <w:rsid w:val="007B11C8"/>
    <w:rsid w:val="007B147D"/>
    <w:rsid w:val="007B1A60"/>
    <w:rsid w:val="007B1DE1"/>
    <w:rsid w:val="007B2582"/>
    <w:rsid w:val="007B332E"/>
    <w:rsid w:val="007B36FC"/>
    <w:rsid w:val="007B3A8F"/>
    <w:rsid w:val="007B3F6F"/>
    <w:rsid w:val="007B4A1C"/>
    <w:rsid w:val="007B5291"/>
    <w:rsid w:val="007B5D60"/>
    <w:rsid w:val="007B6409"/>
    <w:rsid w:val="007B64DC"/>
    <w:rsid w:val="007B6DD0"/>
    <w:rsid w:val="007B73A1"/>
    <w:rsid w:val="007C023B"/>
    <w:rsid w:val="007C05A7"/>
    <w:rsid w:val="007C0842"/>
    <w:rsid w:val="007C1AED"/>
    <w:rsid w:val="007C1EB9"/>
    <w:rsid w:val="007C2A21"/>
    <w:rsid w:val="007C30C3"/>
    <w:rsid w:val="007C3162"/>
    <w:rsid w:val="007C3219"/>
    <w:rsid w:val="007C39E9"/>
    <w:rsid w:val="007C3C3C"/>
    <w:rsid w:val="007C4B03"/>
    <w:rsid w:val="007C554B"/>
    <w:rsid w:val="007C6031"/>
    <w:rsid w:val="007C644E"/>
    <w:rsid w:val="007C6E51"/>
    <w:rsid w:val="007C7AB7"/>
    <w:rsid w:val="007C7ADF"/>
    <w:rsid w:val="007C7B99"/>
    <w:rsid w:val="007D0796"/>
    <w:rsid w:val="007D0BEA"/>
    <w:rsid w:val="007D13F7"/>
    <w:rsid w:val="007D1473"/>
    <w:rsid w:val="007D148D"/>
    <w:rsid w:val="007D172A"/>
    <w:rsid w:val="007D1CA7"/>
    <w:rsid w:val="007D2340"/>
    <w:rsid w:val="007D2981"/>
    <w:rsid w:val="007D2CC5"/>
    <w:rsid w:val="007D2DDC"/>
    <w:rsid w:val="007D464F"/>
    <w:rsid w:val="007D476E"/>
    <w:rsid w:val="007D5C8B"/>
    <w:rsid w:val="007D6812"/>
    <w:rsid w:val="007D6BD6"/>
    <w:rsid w:val="007D72D9"/>
    <w:rsid w:val="007D74ED"/>
    <w:rsid w:val="007D796B"/>
    <w:rsid w:val="007D7C7D"/>
    <w:rsid w:val="007E1AE8"/>
    <w:rsid w:val="007E1B74"/>
    <w:rsid w:val="007E31EB"/>
    <w:rsid w:val="007E39CF"/>
    <w:rsid w:val="007E4020"/>
    <w:rsid w:val="007E4152"/>
    <w:rsid w:val="007E46F5"/>
    <w:rsid w:val="007E4775"/>
    <w:rsid w:val="007E5116"/>
    <w:rsid w:val="007E5C92"/>
    <w:rsid w:val="007E6CBD"/>
    <w:rsid w:val="007E71A3"/>
    <w:rsid w:val="007E71F5"/>
    <w:rsid w:val="007E7628"/>
    <w:rsid w:val="007F0DF7"/>
    <w:rsid w:val="007F2951"/>
    <w:rsid w:val="007F393C"/>
    <w:rsid w:val="007F4F94"/>
    <w:rsid w:val="007F532A"/>
    <w:rsid w:val="007F5AC8"/>
    <w:rsid w:val="007F6045"/>
    <w:rsid w:val="007F71B7"/>
    <w:rsid w:val="007F7412"/>
    <w:rsid w:val="007F7B2D"/>
    <w:rsid w:val="00800643"/>
    <w:rsid w:val="00800D92"/>
    <w:rsid w:val="00800DAC"/>
    <w:rsid w:val="00801181"/>
    <w:rsid w:val="008013B4"/>
    <w:rsid w:val="00801B45"/>
    <w:rsid w:val="00802165"/>
    <w:rsid w:val="0080297C"/>
    <w:rsid w:val="00802D39"/>
    <w:rsid w:val="00802D42"/>
    <w:rsid w:val="0080303A"/>
    <w:rsid w:val="00803640"/>
    <w:rsid w:val="00803C81"/>
    <w:rsid w:val="0080426B"/>
    <w:rsid w:val="0080437E"/>
    <w:rsid w:val="00806179"/>
    <w:rsid w:val="0080635E"/>
    <w:rsid w:val="00806C9A"/>
    <w:rsid w:val="0080765D"/>
    <w:rsid w:val="00807F15"/>
    <w:rsid w:val="008116B0"/>
    <w:rsid w:val="00811922"/>
    <w:rsid w:val="00811944"/>
    <w:rsid w:val="00811F64"/>
    <w:rsid w:val="008124A0"/>
    <w:rsid w:val="00812547"/>
    <w:rsid w:val="0081368F"/>
    <w:rsid w:val="008137A8"/>
    <w:rsid w:val="00813A0A"/>
    <w:rsid w:val="00814E74"/>
    <w:rsid w:val="0081586B"/>
    <w:rsid w:val="00817D7F"/>
    <w:rsid w:val="008205D0"/>
    <w:rsid w:val="0082097A"/>
    <w:rsid w:val="008216FA"/>
    <w:rsid w:val="00821E95"/>
    <w:rsid w:val="00822D95"/>
    <w:rsid w:val="00823684"/>
    <w:rsid w:val="008257C8"/>
    <w:rsid w:val="00825F1A"/>
    <w:rsid w:val="0082675F"/>
    <w:rsid w:val="00826930"/>
    <w:rsid w:val="008269EA"/>
    <w:rsid w:val="00827045"/>
    <w:rsid w:val="008276FD"/>
    <w:rsid w:val="008303FE"/>
    <w:rsid w:val="0083074C"/>
    <w:rsid w:val="00830885"/>
    <w:rsid w:val="008308AD"/>
    <w:rsid w:val="00831056"/>
    <w:rsid w:val="00831B6D"/>
    <w:rsid w:val="00831EF5"/>
    <w:rsid w:val="008322E0"/>
    <w:rsid w:val="0083267C"/>
    <w:rsid w:val="008329B1"/>
    <w:rsid w:val="00832F95"/>
    <w:rsid w:val="00833DBF"/>
    <w:rsid w:val="00833FB1"/>
    <w:rsid w:val="0083408C"/>
    <w:rsid w:val="0083487B"/>
    <w:rsid w:val="00834AC0"/>
    <w:rsid w:val="0083578A"/>
    <w:rsid w:val="00835F78"/>
    <w:rsid w:val="00835FE6"/>
    <w:rsid w:val="008370AD"/>
    <w:rsid w:val="008371AF"/>
    <w:rsid w:val="0083760D"/>
    <w:rsid w:val="00837D02"/>
    <w:rsid w:val="00837FC0"/>
    <w:rsid w:val="008402F6"/>
    <w:rsid w:val="00841090"/>
    <w:rsid w:val="00841ADD"/>
    <w:rsid w:val="00841D3A"/>
    <w:rsid w:val="00841D55"/>
    <w:rsid w:val="0084231E"/>
    <w:rsid w:val="00842356"/>
    <w:rsid w:val="00842A7C"/>
    <w:rsid w:val="00843088"/>
    <w:rsid w:val="0084338F"/>
    <w:rsid w:val="00843734"/>
    <w:rsid w:val="00843B40"/>
    <w:rsid w:val="0084400D"/>
    <w:rsid w:val="00844BFB"/>
    <w:rsid w:val="00845171"/>
    <w:rsid w:val="00845CC8"/>
    <w:rsid w:val="0084655D"/>
    <w:rsid w:val="00846776"/>
    <w:rsid w:val="00846C36"/>
    <w:rsid w:val="008473D0"/>
    <w:rsid w:val="008474E5"/>
    <w:rsid w:val="00847AE2"/>
    <w:rsid w:val="00847CD2"/>
    <w:rsid w:val="00847E9E"/>
    <w:rsid w:val="00850056"/>
    <w:rsid w:val="00850A52"/>
    <w:rsid w:val="00850BD3"/>
    <w:rsid w:val="00850D56"/>
    <w:rsid w:val="00851B6D"/>
    <w:rsid w:val="0085247A"/>
    <w:rsid w:val="00852815"/>
    <w:rsid w:val="00852E7F"/>
    <w:rsid w:val="00853A1A"/>
    <w:rsid w:val="00853F15"/>
    <w:rsid w:val="00853F73"/>
    <w:rsid w:val="00854601"/>
    <w:rsid w:val="0085478D"/>
    <w:rsid w:val="00854E5C"/>
    <w:rsid w:val="008556E2"/>
    <w:rsid w:val="008558DA"/>
    <w:rsid w:val="008561EF"/>
    <w:rsid w:val="008561F0"/>
    <w:rsid w:val="00856DB6"/>
    <w:rsid w:val="00857B41"/>
    <w:rsid w:val="00857BFB"/>
    <w:rsid w:val="00857DA5"/>
    <w:rsid w:val="00861039"/>
    <w:rsid w:val="0086292F"/>
    <w:rsid w:val="008629EA"/>
    <w:rsid w:val="00862DAF"/>
    <w:rsid w:val="00863CA4"/>
    <w:rsid w:val="00863E29"/>
    <w:rsid w:val="00863FE3"/>
    <w:rsid w:val="008645CE"/>
    <w:rsid w:val="0086481D"/>
    <w:rsid w:val="00864BFC"/>
    <w:rsid w:val="00865A2F"/>
    <w:rsid w:val="0086668D"/>
    <w:rsid w:val="00866BD4"/>
    <w:rsid w:val="00866CB4"/>
    <w:rsid w:val="00866EDB"/>
    <w:rsid w:val="008673AC"/>
    <w:rsid w:val="00867605"/>
    <w:rsid w:val="008677A5"/>
    <w:rsid w:val="00867D7F"/>
    <w:rsid w:val="00867DE0"/>
    <w:rsid w:val="008706DA"/>
    <w:rsid w:val="008715C8"/>
    <w:rsid w:val="00871727"/>
    <w:rsid w:val="00871FAF"/>
    <w:rsid w:val="00873035"/>
    <w:rsid w:val="0087318A"/>
    <w:rsid w:val="00874192"/>
    <w:rsid w:val="00876719"/>
    <w:rsid w:val="008779F2"/>
    <w:rsid w:val="00877EEE"/>
    <w:rsid w:val="00880219"/>
    <w:rsid w:val="008814AA"/>
    <w:rsid w:val="00881565"/>
    <w:rsid w:val="008815B8"/>
    <w:rsid w:val="00881964"/>
    <w:rsid w:val="00881A2C"/>
    <w:rsid w:val="00881FF4"/>
    <w:rsid w:val="00882650"/>
    <w:rsid w:val="008834FD"/>
    <w:rsid w:val="00883B63"/>
    <w:rsid w:val="00884539"/>
    <w:rsid w:val="008846FC"/>
    <w:rsid w:val="00884B0D"/>
    <w:rsid w:val="00884D48"/>
    <w:rsid w:val="0088514E"/>
    <w:rsid w:val="0088524D"/>
    <w:rsid w:val="0088590B"/>
    <w:rsid w:val="00885976"/>
    <w:rsid w:val="008862FA"/>
    <w:rsid w:val="0088660F"/>
    <w:rsid w:val="00887513"/>
    <w:rsid w:val="00890478"/>
    <w:rsid w:val="008916D6"/>
    <w:rsid w:val="008916FC"/>
    <w:rsid w:val="00891AE2"/>
    <w:rsid w:val="0089214E"/>
    <w:rsid w:val="00892570"/>
    <w:rsid w:val="0089359C"/>
    <w:rsid w:val="008958D4"/>
    <w:rsid w:val="008965D6"/>
    <w:rsid w:val="00896651"/>
    <w:rsid w:val="00896658"/>
    <w:rsid w:val="00896BAB"/>
    <w:rsid w:val="008A0889"/>
    <w:rsid w:val="008A0F1E"/>
    <w:rsid w:val="008A11CB"/>
    <w:rsid w:val="008A16B8"/>
    <w:rsid w:val="008A1733"/>
    <w:rsid w:val="008A1AB3"/>
    <w:rsid w:val="008A1C7D"/>
    <w:rsid w:val="008A1CE3"/>
    <w:rsid w:val="008A2650"/>
    <w:rsid w:val="008A348D"/>
    <w:rsid w:val="008A408F"/>
    <w:rsid w:val="008A4383"/>
    <w:rsid w:val="008A43F5"/>
    <w:rsid w:val="008A5DAA"/>
    <w:rsid w:val="008A612F"/>
    <w:rsid w:val="008A6402"/>
    <w:rsid w:val="008A7112"/>
    <w:rsid w:val="008A7E77"/>
    <w:rsid w:val="008B0136"/>
    <w:rsid w:val="008B0552"/>
    <w:rsid w:val="008B0959"/>
    <w:rsid w:val="008B0C89"/>
    <w:rsid w:val="008B1A80"/>
    <w:rsid w:val="008B1A82"/>
    <w:rsid w:val="008B21B1"/>
    <w:rsid w:val="008B2869"/>
    <w:rsid w:val="008B2D57"/>
    <w:rsid w:val="008B2F87"/>
    <w:rsid w:val="008B3237"/>
    <w:rsid w:val="008B3591"/>
    <w:rsid w:val="008B3697"/>
    <w:rsid w:val="008B38FF"/>
    <w:rsid w:val="008B3BF1"/>
    <w:rsid w:val="008B3CF2"/>
    <w:rsid w:val="008B3E97"/>
    <w:rsid w:val="008B45E5"/>
    <w:rsid w:val="008C05F2"/>
    <w:rsid w:val="008C12EC"/>
    <w:rsid w:val="008C1B07"/>
    <w:rsid w:val="008C1C17"/>
    <w:rsid w:val="008C287A"/>
    <w:rsid w:val="008C2914"/>
    <w:rsid w:val="008C293B"/>
    <w:rsid w:val="008C30F6"/>
    <w:rsid w:val="008C33FB"/>
    <w:rsid w:val="008C361C"/>
    <w:rsid w:val="008C3C28"/>
    <w:rsid w:val="008C4CD7"/>
    <w:rsid w:val="008C5675"/>
    <w:rsid w:val="008C594D"/>
    <w:rsid w:val="008C5C14"/>
    <w:rsid w:val="008C63D9"/>
    <w:rsid w:val="008C6577"/>
    <w:rsid w:val="008C6955"/>
    <w:rsid w:val="008C7C81"/>
    <w:rsid w:val="008C7DA3"/>
    <w:rsid w:val="008C7F67"/>
    <w:rsid w:val="008D00FE"/>
    <w:rsid w:val="008D02F3"/>
    <w:rsid w:val="008D037F"/>
    <w:rsid w:val="008D0690"/>
    <w:rsid w:val="008D0C9F"/>
    <w:rsid w:val="008D0D51"/>
    <w:rsid w:val="008D11AB"/>
    <w:rsid w:val="008D1236"/>
    <w:rsid w:val="008D2718"/>
    <w:rsid w:val="008D2CD2"/>
    <w:rsid w:val="008D3CBF"/>
    <w:rsid w:val="008D4002"/>
    <w:rsid w:val="008D4883"/>
    <w:rsid w:val="008D4D46"/>
    <w:rsid w:val="008D5B64"/>
    <w:rsid w:val="008D618D"/>
    <w:rsid w:val="008D6E76"/>
    <w:rsid w:val="008D7722"/>
    <w:rsid w:val="008DCFA0"/>
    <w:rsid w:val="008E059B"/>
    <w:rsid w:val="008E0BCA"/>
    <w:rsid w:val="008E10D9"/>
    <w:rsid w:val="008E1B3F"/>
    <w:rsid w:val="008E1C79"/>
    <w:rsid w:val="008E1DF0"/>
    <w:rsid w:val="008E1E78"/>
    <w:rsid w:val="008E20CC"/>
    <w:rsid w:val="008E2A60"/>
    <w:rsid w:val="008E3C3F"/>
    <w:rsid w:val="008E4254"/>
    <w:rsid w:val="008E47D4"/>
    <w:rsid w:val="008E4A2E"/>
    <w:rsid w:val="008E4CE5"/>
    <w:rsid w:val="008E4E6D"/>
    <w:rsid w:val="008E4E9C"/>
    <w:rsid w:val="008E5A3E"/>
    <w:rsid w:val="008E5B5D"/>
    <w:rsid w:val="008E6F9E"/>
    <w:rsid w:val="008E712B"/>
    <w:rsid w:val="008E7D60"/>
    <w:rsid w:val="008F0BAE"/>
    <w:rsid w:val="008F16E6"/>
    <w:rsid w:val="008F1D77"/>
    <w:rsid w:val="008F1F23"/>
    <w:rsid w:val="008F2089"/>
    <w:rsid w:val="008F21C2"/>
    <w:rsid w:val="008F234C"/>
    <w:rsid w:val="008F340F"/>
    <w:rsid w:val="008F367D"/>
    <w:rsid w:val="008F3D72"/>
    <w:rsid w:val="008F4408"/>
    <w:rsid w:val="008F4C1D"/>
    <w:rsid w:val="008F57A7"/>
    <w:rsid w:val="008F6D55"/>
    <w:rsid w:val="008F6D67"/>
    <w:rsid w:val="008F6DB7"/>
    <w:rsid w:val="008F6E3F"/>
    <w:rsid w:val="008F72D3"/>
    <w:rsid w:val="00900059"/>
    <w:rsid w:val="0090079C"/>
    <w:rsid w:val="009007E4"/>
    <w:rsid w:val="009010CA"/>
    <w:rsid w:val="0090124D"/>
    <w:rsid w:val="0090172D"/>
    <w:rsid w:val="009017CE"/>
    <w:rsid w:val="0090240F"/>
    <w:rsid w:val="009027DA"/>
    <w:rsid w:val="009028D3"/>
    <w:rsid w:val="00902996"/>
    <w:rsid w:val="009036FB"/>
    <w:rsid w:val="009042B5"/>
    <w:rsid w:val="00905C27"/>
    <w:rsid w:val="00906A83"/>
    <w:rsid w:val="00906D49"/>
    <w:rsid w:val="00907338"/>
    <w:rsid w:val="009079CB"/>
    <w:rsid w:val="00910308"/>
    <w:rsid w:val="009111CB"/>
    <w:rsid w:val="00911C57"/>
    <w:rsid w:val="00912A9C"/>
    <w:rsid w:val="00913A4F"/>
    <w:rsid w:val="00913BB7"/>
    <w:rsid w:val="009146BB"/>
    <w:rsid w:val="00915302"/>
    <w:rsid w:val="009153E6"/>
    <w:rsid w:val="00915FCD"/>
    <w:rsid w:val="00916758"/>
    <w:rsid w:val="00916FFF"/>
    <w:rsid w:val="00917547"/>
    <w:rsid w:val="009175F9"/>
    <w:rsid w:val="009176AB"/>
    <w:rsid w:val="0091781A"/>
    <w:rsid w:val="00917C74"/>
    <w:rsid w:val="00917E72"/>
    <w:rsid w:val="00920325"/>
    <w:rsid w:val="00920476"/>
    <w:rsid w:val="00920D13"/>
    <w:rsid w:val="00920FCB"/>
    <w:rsid w:val="009214FF"/>
    <w:rsid w:val="00923072"/>
    <w:rsid w:val="009234C3"/>
    <w:rsid w:val="00924A80"/>
    <w:rsid w:val="00924E30"/>
    <w:rsid w:val="0092531C"/>
    <w:rsid w:val="0092581B"/>
    <w:rsid w:val="00925882"/>
    <w:rsid w:val="009258E5"/>
    <w:rsid w:val="009267F9"/>
    <w:rsid w:val="0092689E"/>
    <w:rsid w:val="00927804"/>
    <w:rsid w:val="00927F98"/>
    <w:rsid w:val="009304D4"/>
    <w:rsid w:val="0093068A"/>
    <w:rsid w:val="0093130B"/>
    <w:rsid w:val="009315A3"/>
    <w:rsid w:val="00931AD3"/>
    <w:rsid w:val="00931AD8"/>
    <w:rsid w:val="0093239A"/>
    <w:rsid w:val="009326DB"/>
    <w:rsid w:val="0093334F"/>
    <w:rsid w:val="00933E85"/>
    <w:rsid w:val="00933FB4"/>
    <w:rsid w:val="00934B0D"/>
    <w:rsid w:val="00935462"/>
    <w:rsid w:val="009354B3"/>
    <w:rsid w:val="00935569"/>
    <w:rsid w:val="0093564A"/>
    <w:rsid w:val="009362E5"/>
    <w:rsid w:val="00936330"/>
    <w:rsid w:val="009363FE"/>
    <w:rsid w:val="009365B9"/>
    <w:rsid w:val="00936BEA"/>
    <w:rsid w:val="00940D7D"/>
    <w:rsid w:val="00940DB0"/>
    <w:rsid w:val="00940FE6"/>
    <w:rsid w:val="009414F1"/>
    <w:rsid w:val="0094188A"/>
    <w:rsid w:val="00941F25"/>
    <w:rsid w:val="00942BD0"/>
    <w:rsid w:val="00942C05"/>
    <w:rsid w:val="00943520"/>
    <w:rsid w:val="00943624"/>
    <w:rsid w:val="00944B2A"/>
    <w:rsid w:val="00944B36"/>
    <w:rsid w:val="00944C87"/>
    <w:rsid w:val="00945050"/>
    <w:rsid w:val="009451EF"/>
    <w:rsid w:val="009455E4"/>
    <w:rsid w:val="00945786"/>
    <w:rsid w:val="00946420"/>
    <w:rsid w:val="00946A88"/>
    <w:rsid w:val="00947A92"/>
    <w:rsid w:val="00947B89"/>
    <w:rsid w:val="00950989"/>
    <w:rsid w:val="00952C67"/>
    <w:rsid w:val="009530C8"/>
    <w:rsid w:val="00954D76"/>
    <w:rsid w:val="00954E79"/>
    <w:rsid w:val="00955560"/>
    <w:rsid w:val="0095586E"/>
    <w:rsid w:val="00955E4E"/>
    <w:rsid w:val="0095616C"/>
    <w:rsid w:val="00956B58"/>
    <w:rsid w:val="00956F98"/>
    <w:rsid w:val="009579AE"/>
    <w:rsid w:val="00957EF8"/>
    <w:rsid w:val="0096049C"/>
    <w:rsid w:val="009604AF"/>
    <w:rsid w:val="009617E1"/>
    <w:rsid w:val="009621D0"/>
    <w:rsid w:val="009634D8"/>
    <w:rsid w:val="0096436E"/>
    <w:rsid w:val="009645C0"/>
    <w:rsid w:val="00965A90"/>
    <w:rsid w:val="009661BA"/>
    <w:rsid w:val="00966631"/>
    <w:rsid w:val="00966767"/>
    <w:rsid w:val="00966E9C"/>
    <w:rsid w:val="00967177"/>
    <w:rsid w:val="0097050C"/>
    <w:rsid w:val="00970549"/>
    <w:rsid w:val="00971B07"/>
    <w:rsid w:val="0097215A"/>
    <w:rsid w:val="00972791"/>
    <w:rsid w:val="009728AD"/>
    <w:rsid w:val="00974209"/>
    <w:rsid w:val="00974D81"/>
    <w:rsid w:val="00975076"/>
    <w:rsid w:val="009750B3"/>
    <w:rsid w:val="009768A2"/>
    <w:rsid w:val="00976E2C"/>
    <w:rsid w:val="00977477"/>
    <w:rsid w:val="00977CA8"/>
    <w:rsid w:val="00977DCE"/>
    <w:rsid w:val="00980AF8"/>
    <w:rsid w:val="00980F8A"/>
    <w:rsid w:val="00981940"/>
    <w:rsid w:val="00981AB9"/>
    <w:rsid w:val="0098239D"/>
    <w:rsid w:val="00982652"/>
    <w:rsid w:val="00982A76"/>
    <w:rsid w:val="009837C1"/>
    <w:rsid w:val="009839E0"/>
    <w:rsid w:val="009842C2"/>
    <w:rsid w:val="0098557F"/>
    <w:rsid w:val="009856D6"/>
    <w:rsid w:val="00985850"/>
    <w:rsid w:val="00985EC0"/>
    <w:rsid w:val="00986524"/>
    <w:rsid w:val="00986900"/>
    <w:rsid w:val="00987042"/>
    <w:rsid w:val="00990430"/>
    <w:rsid w:val="0099051A"/>
    <w:rsid w:val="009905F4"/>
    <w:rsid w:val="00990926"/>
    <w:rsid w:val="00990A79"/>
    <w:rsid w:val="00990E90"/>
    <w:rsid w:val="00991090"/>
    <w:rsid w:val="00991301"/>
    <w:rsid w:val="0099208D"/>
    <w:rsid w:val="00992364"/>
    <w:rsid w:val="00992A91"/>
    <w:rsid w:val="00992C63"/>
    <w:rsid w:val="00992E40"/>
    <w:rsid w:val="0099337D"/>
    <w:rsid w:val="009933A5"/>
    <w:rsid w:val="00993F05"/>
    <w:rsid w:val="009949B4"/>
    <w:rsid w:val="00994AEA"/>
    <w:rsid w:val="009951E0"/>
    <w:rsid w:val="009954E7"/>
    <w:rsid w:val="00995815"/>
    <w:rsid w:val="00995898"/>
    <w:rsid w:val="00995925"/>
    <w:rsid w:val="00995D70"/>
    <w:rsid w:val="00996833"/>
    <w:rsid w:val="00996BE6"/>
    <w:rsid w:val="00997EFF"/>
    <w:rsid w:val="009A1214"/>
    <w:rsid w:val="009A145E"/>
    <w:rsid w:val="009A1E9F"/>
    <w:rsid w:val="009A23FC"/>
    <w:rsid w:val="009A25D8"/>
    <w:rsid w:val="009A27F7"/>
    <w:rsid w:val="009A2C79"/>
    <w:rsid w:val="009A31F4"/>
    <w:rsid w:val="009A43B8"/>
    <w:rsid w:val="009A4792"/>
    <w:rsid w:val="009A5613"/>
    <w:rsid w:val="009A58D9"/>
    <w:rsid w:val="009A69F2"/>
    <w:rsid w:val="009A6A4E"/>
    <w:rsid w:val="009A7A6A"/>
    <w:rsid w:val="009A7C19"/>
    <w:rsid w:val="009B018B"/>
    <w:rsid w:val="009B10A9"/>
    <w:rsid w:val="009B112F"/>
    <w:rsid w:val="009B1281"/>
    <w:rsid w:val="009B155D"/>
    <w:rsid w:val="009B17D3"/>
    <w:rsid w:val="009B196D"/>
    <w:rsid w:val="009B1FC8"/>
    <w:rsid w:val="009B2041"/>
    <w:rsid w:val="009B24B3"/>
    <w:rsid w:val="009B2670"/>
    <w:rsid w:val="009B3601"/>
    <w:rsid w:val="009B3A6A"/>
    <w:rsid w:val="009B41F8"/>
    <w:rsid w:val="009B54CD"/>
    <w:rsid w:val="009B5E49"/>
    <w:rsid w:val="009B6017"/>
    <w:rsid w:val="009B706C"/>
    <w:rsid w:val="009B7192"/>
    <w:rsid w:val="009B730F"/>
    <w:rsid w:val="009B7361"/>
    <w:rsid w:val="009C06A0"/>
    <w:rsid w:val="009C0E8E"/>
    <w:rsid w:val="009C12DA"/>
    <w:rsid w:val="009C1ED8"/>
    <w:rsid w:val="009C259F"/>
    <w:rsid w:val="009C260E"/>
    <w:rsid w:val="009C2670"/>
    <w:rsid w:val="009C2D52"/>
    <w:rsid w:val="009C3489"/>
    <w:rsid w:val="009C3E22"/>
    <w:rsid w:val="009C477E"/>
    <w:rsid w:val="009C4B31"/>
    <w:rsid w:val="009C6245"/>
    <w:rsid w:val="009C7003"/>
    <w:rsid w:val="009C70D3"/>
    <w:rsid w:val="009C7312"/>
    <w:rsid w:val="009C7331"/>
    <w:rsid w:val="009C7862"/>
    <w:rsid w:val="009C7A7A"/>
    <w:rsid w:val="009C7DB6"/>
    <w:rsid w:val="009D0483"/>
    <w:rsid w:val="009D0562"/>
    <w:rsid w:val="009D0BF9"/>
    <w:rsid w:val="009D1F64"/>
    <w:rsid w:val="009D246F"/>
    <w:rsid w:val="009D2AA7"/>
    <w:rsid w:val="009D32A5"/>
    <w:rsid w:val="009D3970"/>
    <w:rsid w:val="009D3A55"/>
    <w:rsid w:val="009D3DCA"/>
    <w:rsid w:val="009D410C"/>
    <w:rsid w:val="009D460E"/>
    <w:rsid w:val="009D5194"/>
    <w:rsid w:val="009D554B"/>
    <w:rsid w:val="009D5CC1"/>
    <w:rsid w:val="009D64B0"/>
    <w:rsid w:val="009D6A53"/>
    <w:rsid w:val="009D7046"/>
    <w:rsid w:val="009D7624"/>
    <w:rsid w:val="009D7752"/>
    <w:rsid w:val="009D7900"/>
    <w:rsid w:val="009E0262"/>
    <w:rsid w:val="009E13AE"/>
    <w:rsid w:val="009E1D46"/>
    <w:rsid w:val="009E2B1D"/>
    <w:rsid w:val="009E2E22"/>
    <w:rsid w:val="009E37A5"/>
    <w:rsid w:val="009E3F53"/>
    <w:rsid w:val="009E424C"/>
    <w:rsid w:val="009E4B11"/>
    <w:rsid w:val="009E5B62"/>
    <w:rsid w:val="009E626A"/>
    <w:rsid w:val="009E6332"/>
    <w:rsid w:val="009E7EE9"/>
    <w:rsid w:val="009F1100"/>
    <w:rsid w:val="009F15F0"/>
    <w:rsid w:val="009F2B1D"/>
    <w:rsid w:val="009F302C"/>
    <w:rsid w:val="009F339D"/>
    <w:rsid w:val="009F348D"/>
    <w:rsid w:val="009F3664"/>
    <w:rsid w:val="009F3792"/>
    <w:rsid w:val="009F3B29"/>
    <w:rsid w:val="009F40F6"/>
    <w:rsid w:val="009F41CB"/>
    <w:rsid w:val="009F42AF"/>
    <w:rsid w:val="009F4CFB"/>
    <w:rsid w:val="009F50BD"/>
    <w:rsid w:val="009F5128"/>
    <w:rsid w:val="009F535C"/>
    <w:rsid w:val="009F5878"/>
    <w:rsid w:val="009F5A86"/>
    <w:rsid w:val="009F7495"/>
    <w:rsid w:val="009F7553"/>
    <w:rsid w:val="009F777D"/>
    <w:rsid w:val="009F787C"/>
    <w:rsid w:val="00A004DA"/>
    <w:rsid w:val="00A007BC"/>
    <w:rsid w:val="00A00BB9"/>
    <w:rsid w:val="00A01082"/>
    <w:rsid w:val="00A01BED"/>
    <w:rsid w:val="00A01EB0"/>
    <w:rsid w:val="00A022DC"/>
    <w:rsid w:val="00A02DCF"/>
    <w:rsid w:val="00A03015"/>
    <w:rsid w:val="00A03A60"/>
    <w:rsid w:val="00A03BA7"/>
    <w:rsid w:val="00A0464E"/>
    <w:rsid w:val="00A047CC"/>
    <w:rsid w:val="00A04F33"/>
    <w:rsid w:val="00A0509B"/>
    <w:rsid w:val="00A05285"/>
    <w:rsid w:val="00A0573C"/>
    <w:rsid w:val="00A0595D"/>
    <w:rsid w:val="00A07156"/>
    <w:rsid w:val="00A071C4"/>
    <w:rsid w:val="00A10C01"/>
    <w:rsid w:val="00A111E4"/>
    <w:rsid w:val="00A120DA"/>
    <w:rsid w:val="00A123B4"/>
    <w:rsid w:val="00A12F12"/>
    <w:rsid w:val="00A1377E"/>
    <w:rsid w:val="00A13A11"/>
    <w:rsid w:val="00A1434B"/>
    <w:rsid w:val="00A145B3"/>
    <w:rsid w:val="00A146D2"/>
    <w:rsid w:val="00A14A89"/>
    <w:rsid w:val="00A153B1"/>
    <w:rsid w:val="00A176A0"/>
    <w:rsid w:val="00A17C7F"/>
    <w:rsid w:val="00A217C9"/>
    <w:rsid w:val="00A21891"/>
    <w:rsid w:val="00A221A3"/>
    <w:rsid w:val="00A22408"/>
    <w:rsid w:val="00A232C4"/>
    <w:rsid w:val="00A23E1F"/>
    <w:rsid w:val="00A243F3"/>
    <w:rsid w:val="00A246E8"/>
    <w:rsid w:val="00A25458"/>
    <w:rsid w:val="00A25C6F"/>
    <w:rsid w:val="00A260D9"/>
    <w:rsid w:val="00A2788A"/>
    <w:rsid w:val="00A27CCD"/>
    <w:rsid w:val="00A308B3"/>
    <w:rsid w:val="00A314FC"/>
    <w:rsid w:val="00A31B48"/>
    <w:rsid w:val="00A330EE"/>
    <w:rsid w:val="00A33376"/>
    <w:rsid w:val="00A3346C"/>
    <w:rsid w:val="00A336B0"/>
    <w:rsid w:val="00A339CD"/>
    <w:rsid w:val="00A3426A"/>
    <w:rsid w:val="00A35509"/>
    <w:rsid w:val="00A35513"/>
    <w:rsid w:val="00A358D1"/>
    <w:rsid w:val="00A36689"/>
    <w:rsid w:val="00A36E79"/>
    <w:rsid w:val="00A375CB"/>
    <w:rsid w:val="00A377B4"/>
    <w:rsid w:val="00A37CB6"/>
    <w:rsid w:val="00A40552"/>
    <w:rsid w:val="00A415EE"/>
    <w:rsid w:val="00A423DD"/>
    <w:rsid w:val="00A4241B"/>
    <w:rsid w:val="00A42759"/>
    <w:rsid w:val="00A43BF5"/>
    <w:rsid w:val="00A44069"/>
    <w:rsid w:val="00A44463"/>
    <w:rsid w:val="00A44EFA"/>
    <w:rsid w:val="00A47290"/>
    <w:rsid w:val="00A47692"/>
    <w:rsid w:val="00A476CC"/>
    <w:rsid w:val="00A479B8"/>
    <w:rsid w:val="00A504CA"/>
    <w:rsid w:val="00A50D57"/>
    <w:rsid w:val="00A50E63"/>
    <w:rsid w:val="00A50EB5"/>
    <w:rsid w:val="00A51379"/>
    <w:rsid w:val="00A51654"/>
    <w:rsid w:val="00A51F57"/>
    <w:rsid w:val="00A5213F"/>
    <w:rsid w:val="00A52553"/>
    <w:rsid w:val="00A52FB8"/>
    <w:rsid w:val="00A53059"/>
    <w:rsid w:val="00A55213"/>
    <w:rsid w:val="00A559C5"/>
    <w:rsid w:val="00A55BFE"/>
    <w:rsid w:val="00A57D62"/>
    <w:rsid w:val="00A57DB9"/>
    <w:rsid w:val="00A57F34"/>
    <w:rsid w:val="00A609AA"/>
    <w:rsid w:val="00A6127F"/>
    <w:rsid w:val="00A615BF"/>
    <w:rsid w:val="00A62C35"/>
    <w:rsid w:val="00A62ECC"/>
    <w:rsid w:val="00A6351A"/>
    <w:rsid w:val="00A63870"/>
    <w:rsid w:val="00A63DA4"/>
    <w:rsid w:val="00A64905"/>
    <w:rsid w:val="00A653A0"/>
    <w:rsid w:val="00A65442"/>
    <w:rsid w:val="00A65790"/>
    <w:rsid w:val="00A66C39"/>
    <w:rsid w:val="00A679FB"/>
    <w:rsid w:val="00A701AD"/>
    <w:rsid w:val="00A70384"/>
    <w:rsid w:val="00A70E26"/>
    <w:rsid w:val="00A71A42"/>
    <w:rsid w:val="00A71CB4"/>
    <w:rsid w:val="00A72A05"/>
    <w:rsid w:val="00A731C0"/>
    <w:rsid w:val="00A734C9"/>
    <w:rsid w:val="00A746BE"/>
    <w:rsid w:val="00A7543D"/>
    <w:rsid w:val="00A76276"/>
    <w:rsid w:val="00A76752"/>
    <w:rsid w:val="00A7765F"/>
    <w:rsid w:val="00A77DE9"/>
    <w:rsid w:val="00A80120"/>
    <w:rsid w:val="00A8051D"/>
    <w:rsid w:val="00A80653"/>
    <w:rsid w:val="00A806A9"/>
    <w:rsid w:val="00A80726"/>
    <w:rsid w:val="00A80885"/>
    <w:rsid w:val="00A808C8"/>
    <w:rsid w:val="00A80B80"/>
    <w:rsid w:val="00A80E9D"/>
    <w:rsid w:val="00A80F30"/>
    <w:rsid w:val="00A81812"/>
    <w:rsid w:val="00A81A9C"/>
    <w:rsid w:val="00A821CD"/>
    <w:rsid w:val="00A84023"/>
    <w:rsid w:val="00A841FA"/>
    <w:rsid w:val="00A84453"/>
    <w:rsid w:val="00A84853"/>
    <w:rsid w:val="00A84C76"/>
    <w:rsid w:val="00A85228"/>
    <w:rsid w:val="00A853EE"/>
    <w:rsid w:val="00A90F67"/>
    <w:rsid w:val="00A911BB"/>
    <w:rsid w:val="00A917D0"/>
    <w:rsid w:val="00A922B5"/>
    <w:rsid w:val="00A92513"/>
    <w:rsid w:val="00A93BB1"/>
    <w:rsid w:val="00A93BF2"/>
    <w:rsid w:val="00A93E94"/>
    <w:rsid w:val="00A94238"/>
    <w:rsid w:val="00A94B13"/>
    <w:rsid w:val="00A95B36"/>
    <w:rsid w:val="00A95CE2"/>
    <w:rsid w:val="00A9673A"/>
    <w:rsid w:val="00A969A6"/>
    <w:rsid w:val="00A96FE3"/>
    <w:rsid w:val="00A97242"/>
    <w:rsid w:val="00A97540"/>
    <w:rsid w:val="00AA0003"/>
    <w:rsid w:val="00AA0340"/>
    <w:rsid w:val="00AA0378"/>
    <w:rsid w:val="00AA0769"/>
    <w:rsid w:val="00AA09B5"/>
    <w:rsid w:val="00AA0A12"/>
    <w:rsid w:val="00AA0C13"/>
    <w:rsid w:val="00AA1679"/>
    <w:rsid w:val="00AA2326"/>
    <w:rsid w:val="00AA307E"/>
    <w:rsid w:val="00AA3226"/>
    <w:rsid w:val="00AA38D3"/>
    <w:rsid w:val="00AA3A4D"/>
    <w:rsid w:val="00AA459B"/>
    <w:rsid w:val="00AA520D"/>
    <w:rsid w:val="00AA5930"/>
    <w:rsid w:val="00AA624B"/>
    <w:rsid w:val="00AA74BA"/>
    <w:rsid w:val="00AA7AD7"/>
    <w:rsid w:val="00AA7F8E"/>
    <w:rsid w:val="00AB3610"/>
    <w:rsid w:val="00AB3634"/>
    <w:rsid w:val="00AB3F79"/>
    <w:rsid w:val="00AB44D3"/>
    <w:rsid w:val="00AB54F3"/>
    <w:rsid w:val="00AB567B"/>
    <w:rsid w:val="00AB5A2E"/>
    <w:rsid w:val="00AB5E13"/>
    <w:rsid w:val="00AB5F22"/>
    <w:rsid w:val="00AB6ABD"/>
    <w:rsid w:val="00AB7864"/>
    <w:rsid w:val="00AB7A16"/>
    <w:rsid w:val="00AB7E8B"/>
    <w:rsid w:val="00AB7FE1"/>
    <w:rsid w:val="00AC0F3B"/>
    <w:rsid w:val="00AC1F1C"/>
    <w:rsid w:val="00AC324E"/>
    <w:rsid w:val="00AC4152"/>
    <w:rsid w:val="00AC475D"/>
    <w:rsid w:val="00AC52E4"/>
    <w:rsid w:val="00AC555D"/>
    <w:rsid w:val="00AC5864"/>
    <w:rsid w:val="00AC5CE9"/>
    <w:rsid w:val="00AC604D"/>
    <w:rsid w:val="00AC75A6"/>
    <w:rsid w:val="00AD09F6"/>
    <w:rsid w:val="00AD1043"/>
    <w:rsid w:val="00AD136A"/>
    <w:rsid w:val="00AD1446"/>
    <w:rsid w:val="00AD3319"/>
    <w:rsid w:val="00AD4D3E"/>
    <w:rsid w:val="00AD5B87"/>
    <w:rsid w:val="00AD5BD0"/>
    <w:rsid w:val="00AD5E66"/>
    <w:rsid w:val="00AD6D23"/>
    <w:rsid w:val="00AE0A1E"/>
    <w:rsid w:val="00AE131E"/>
    <w:rsid w:val="00AE1393"/>
    <w:rsid w:val="00AE13ED"/>
    <w:rsid w:val="00AE1A70"/>
    <w:rsid w:val="00AE2205"/>
    <w:rsid w:val="00AE22D5"/>
    <w:rsid w:val="00AE2DD4"/>
    <w:rsid w:val="00AE323A"/>
    <w:rsid w:val="00AE37E0"/>
    <w:rsid w:val="00AE4007"/>
    <w:rsid w:val="00AE4184"/>
    <w:rsid w:val="00AE45DF"/>
    <w:rsid w:val="00AE472D"/>
    <w:rsid w:val="00AE4CDD"/>
    <w:rsid w:val="00AE518E"/>
    <w:rsid w:val="00AE72E5"/>
    <w:rsid w:val="00AF180C"/>
    <w:rsid w:val="00AF1BA5"/>
    <w:rsid w:val="00AF1C38"/>
    <w:rsid w:val="00AF2B2A"/>
    <w:rsid w:val="00AF2D78"/>
    <w:rsid w:val="00AF3503"/>
    <w:rsid w:val="00AF40FB"/>
    <w:rsid w:val="00AF48EE"/>
    <w:rsid w:val="00AF558C"/>
    <w:rsid w:val="00AF5D33"/>
    <w:rsid w:val="00AF6446"/>
    <w:rsid w:val="00AF6BEB"/>
    <w:rsid w:val="00AF6CB0"/>
    <w:rsid w:val="00AF6E29"/>
    <w:rsid w:val="00AF7B95"/>
    <w:rsid w:val="00AF7C6F"/>
    <w:rsid w:val="00B0014C"/>
    <w:rsid w:val="00B006B7"/>
    <w:rsid w:val="00B006D1"/>
    <w:rsid w:val="00B00ABF"/>
    <w:rsid w:val="00B01003"/>
    <w:rsid w:val="00B021C2"/>
    <w:rsid w:val="00B027F1"/>
    <w:rsid w:val="00B03064"/>
    <w:rsid w:val="00B04076"/>
    <w:rsid w:val="00B0482C"/>
    <w:rsid w:val="00B04BFB"/>
    <w:rsid w:val="00B04F30"/>
    <w:rsid w:val="00B05083"/>
    <w:rsid w:val="00B05CB1"/>
    <w:rsid w:val="00B0603A"/>
    <w:rsid w:val="00B072C6"/>
    <w:rsid w:val="00B074E6"/>
    <w:rsid w:val="00B078AD"/>
    <w:rsid w:val="00B1010C"/>
    <w:rsid w:val="00B110DF"/>
    <w:rsid w:val="00B1124C"/>
    <w:rsid w:val="00B11386"/>
    <w:rsid w:val="00B1165B"/>
    <w:rsid w:val="00B14B2A"/>
    <w:rsid w:val="00B1566A"/>
    <w:rsid w:val="00B159EC"/>
    <w:rsid w:val="00B15EC0"/>
    <w:rsid w:val="00B16DCE"/>
    <w:rsid w:val="00B17184"/>
    <w:rsid w:val="00B172FE"/>
    <w:rsid w:val="00B17E4E"/>
    <w:rsid w:val="00B20393"/>
    <w:rsid w:val="00B2069E"/>
    <w:rsid w:val="00B20FE3"/>
    <w:rsid w:val="00B2183B"/>
    <w:rsid w:val="00B21907"/>
    <w:rsid w:val="00B21FA5"/>
    <w:rsid w:val="00B2257A"/>
    <w:rsid w:val="00B2438B"/>
    <w:rsid w:val="00B24F34"/>
    <w:rsid w:val="00B257C3"/>
    <w:rsid w:val="00B25B50"/>
    <w:rsid w:val="00B25D85"/>
    <w:rsid w:val="00B25F94"/>
    <w:rsid w:val="00B26377"/>
    <w:rsid w:val="00B267AF"/>
    <w:rsid w:val="00B269E7"/>
    <w:rsid w:val="00B27C5E"/>
    <w:rsid w:val="00B3016C"/>
    <w:rsid w:val="00B30F1A"/>
    <w:rsid w:val="00B3245C"/>
    <w:rsid w:val="00B328DC"/>
    <w:rsid w:val="00B33336"/>
    <w:rsid w:val="00B33764"/>
    <w:rsid w:val="00B33889"/>
    <w:rsid w:val="00B33F57"/>
    <w:rsid w:val="00B33F8E"/>
    <w:rsid w:val="00B34591"/>
    <w:rsid w:val="00B346AD"/>
    <w:rsid w:val="00B353E3"/>
    <w:rsid w:val="00B3542C"/>
    <w:rsid w:val="00B35D7D"/>
    <w:rsid w:val="00B35D92"/>
    <w:rsid w:val="00B364E0"/>
    <w:rsid w:val="00B364E7"/>
    <w:rsid w:val="00B36A7E"/>
    <w:rsid w:val="00B374E5"/>
    <w:rsid w:val="00B400C3"/>
    <w:rsid w:val="00B42238"/>
    <w:rsid w:val="00B4341E"/>
    <w:rsid w:val="00B43B08"/>
    <w:rsid w:val="00B43F7B"/>
    <w:rsid w:val="00B44C91"/>
    <w:rsid w:val="00B44F3A"/>
    <w:rsid w:val="00B45442"/>
    <w:rsid w:val="00B45AF5"/>
    <w:rsid w:val="00B45C55"/>
    <w:rsid w:val="00B4616C"/>
    <w:rsid w:val="00B466DE"/>
    <w:rsid w:val="00B4694F"/>
    <w:rsid w:val="00B4712D"/>
    <w:rsid w:val="00B4760E"/>
    <w:rsid w:val="00B4777C"/>
    <w:rsid w:val="00B47B95"/>
    <w:rsid w:val="00B50234"/>
    <w:rsid w:val="00B52070"/>
    <w:rsid w:val="00B524E4"/>
    <w:rsid w:val="00B5265C"/>
    <w:rsid w:val="00B53031"/>
    <w:rsid w:val="00B5365D"/>
    <w:rsid w:val="00B53A08"/>
    <w:rsid w:val="00B53ACA"/>
    <w:rsid w:val="00B55D00"/>
    <w:rsid w:val="00B578C4"/>
    <w:rsid w:val="00B57C0D"/>
    <w:rsid w:val="00B5815E"/>
    <w:rsid w:val="00B603E0"/>
    <w:rsid w:val="00B60CB7"/>
    <w:rsid w:val="00B61449"/>
    <w:rsid w:val="00B61978"/>
    <w:rsid w:val="00B621C3"/>
    <w:rsid w:val="00B63966"/>
    <w:rsid w:val="00B6517C"/>
    <w:rsid w:val="00B6539D"/>
    <w:rsid w:val="00B65DB7"/>
    <w:rsid w:val="00B660CD"/>
    <w:rsid w:val="00B66464"/>
    <w:rsid w:val="00B66608"/>
    <w:rsid w:val="00B666D9"/>
    <w:rsid w:val="00B6701B"/>
    <w:rsid w:val="00B67384"/>
    <w:rsid w:val="00B67A61"/>
    <w:rsid w:val="00B67EEC"/>
    <w:rsid w:val="00B70607"/>
    <w:rsid w:val="00B70924"/>
    <w:rsid w:val="00B713DB"/>
    <w:rsid w:val="00B71915"/>
    <w:rsid w:val="00B71DDA"/>
    <w:rsid w:val="00B71EDE"/>
    <w:rsid w:val="00B72224"/>
    <w:rsid w:val="00B72518"/>
    <w:rsid w:val="00B7268F"/>
    <w:rsid w:val="00B72762"/>
    <w:rsid w:val="00B74290"/>
    <w:rsid w:val="00B748C6"/>
    <w:rsid w:val="00B748F1"/>
    <w:rsid w:val="00B74CA0"/>
    <w:rsid w:val="00B754B0"/>
    <w:rsid w:val="00B757DB"/>
    <w:rsid w:val="00B75FBC"/>
    <w:rsid w:val="00B76F4D"/>
    <w:rsid w:val="00B806C1"/>
    <w:rsid w:val="00B80744"/>
    <w:rsid w:val="00B80B73"/>
    <w:rsid w:val="00B80CF5"/>
    <w:rsid w:val="00B8101C"/>
    <w:rsid w:val="00B8184F"/>
    <w:rsid w:val="00B8250A"/>
    <w:rsid w:val="00B83953"/>
    <w:rsid w:val="00B83E6B"/>
    <w:rsid w:val="00B84167"/>
    <w:rsid w:val="00B85481"/>
    <w:rsid w:val="00B8590E"/>
    <w:rsid w:val="00B85D1C"/>
    <w:rsid w:val="00B85F67"/>
    <w:rsid w:val="00B86101"/>
    <w:rsid w:val="00B8663D"/>
    <w:rsid w:val="00B8680B"/>
    <w:rsid w:val="00B87058"/>
    <w:rsid w:val="00B875DB"/>
    <w:rsid w:val="00B909E3"/>
    <w:rsid w:val="00B91230"/>
    <w:rsid w:val="00B91734"/>
    <w:rsid w:val="00B91C3D"/>
    <w:rsid w:val="00B91C58"/>
    <w:rsid w:val="00B91E34"/>
    <w:rsid w:val="00B9211A"/>
    <w:rsid w:val="00B931CC"/>
    <w:rsid w:val="00B932CE"/>
    <w:rsid w:val="00B93FAD"/>
    <w:rsid w:val="00B94327"/>
    <w:rsid w:val="00B944C6"/>
    <w:rsid w:val="00B944C7"/>
    <w:rsid w:val="00B9580F"/>
    <w:rsid w:val="00B95B6C"/>
    <w:rsid w:val="00B96606"/>
    <w:rsid w:val="00B96666"/>
    <w:rsid w:val="00B969D4"/>
    <w:rsid w:val="00B96B61"/>
    <w:rsid w:val="00B97479"/>
    <w:rsid w:val="00B9765F"/>
    <w:rsid w:val="00B976C2"/>
    <w:rsid w:val="00B9785D"/>
    <w:rsid w:val="00BA0202"/>
    <w:rsid w:val="00BA1E5A"/>
    <w:rsid w:val="00BA27BC"/>
    <w:rsid w:val="00BA2900"/>
    <w:rsid w:val="00BA29E7"/>
    <w:rsid w:val="00BA36B9"/>
    <w:rsid w:val="00BA38DC"/>
    <w:rsid w:val="00BA3FC5"/>
    <w:rsid w:val="00BA4C03"/>
    <w:rsid w:val="00BA4DF2"/>
    <w:rsid w:val="00BA54E2"/>
    <w:rsid w:val="00BA5917"/>
    <w:rsid w:val="00BA618C"/>
    <w:rsid w:val="00BA6C2E"/>
    <w:rsid w:val="00BA7146"/>
    <w:rsid w:val="00BA7292"/>
    <w:rsid w:val="00BA7417"/>
    <w:rsid w:val="00BA7AD2"/>
    <w:rsid w:val="00BB0D94"/>
    <w:rsid w:val="00BB0D98"/>
    <w:rsid w:val="00BB15D5"/>
    <w:rsid w:val="00BB1C84"/>
    <w:rsid w:val="00BB1EFE"/>
    <w:rsid w:val="00BB3297"/>
    <w:rsid w:val="00BB36D0"/>
    <w:rsid w:val="00BB3949"/>
    <w:rsid w:val="00BB484C"/>
    <w:rsid w:val="00BB488E"/>
    <w:rsid w:val="00BB5062"/>
    <w:rsid w:val="00BB643F"/>
    <w:rsid w:val="00BB65FE"/>
    <w:rsid w:val="00BB6E13"/>
    <w:rsid w:val="00BB7275"/>
    <w:rsid w:val="00BB7C91"/>
    <w:rsid w:val="00BB7CFB"/>
    <w:rsid w:val="00BC003D"/>
    <w:rsid w:val="00BC05AE"/>
    <w:rsid w:val="00BC07B5"/>
    <w:rsid w:val="00BC099E"/>
    <w:rsid w:val="00BC0EB4"/>
    <w:rsid w:val="00BC1451"/>
    <w:rsid w:val="00BC14B7"/>
    <w:rsid w:val="00BC1712"/>
    <w:rsid w:val="00BC1EA7"/>
    <w:rsid w:val="00BC209B"/>
    <w:rsid w:val="00BC3D76"/>
    <w:rsid w:val="00BC4119"/>
    <w:rsid w:val="00BC42A3"/>
    <w:rsid w:val="00BC561F"/>
    <w:rsid w:val="00BC6101"/>
    <w:rsid w:val="00BC6C22"/>
    <w:rsid w:val="00BC6CCA"/>
    <w:rsid w:val="00BC79EB"/>
    <w:rsid w:val="00BD061E"/>
    <w:rsid w:val="00BD0704"/>
    <w:rsid w:val="00BD079B"/>
    <w:rsid w:val="00BD0B72"/>
    <w:rsid w:val="00BD0E04"/>
    <w:rsid w:val="00BD0E81"/>
    <w:rsid w:val="00BD0F3F"/>
    <w:rsid w:val="00BD1190"/>
    <w:rsid w:val="00BD1193"/>
    <w:rsid w:val="00BD1E25"/>
    <w:rsid w:val="00BD20BB"/>
    <w:rsid w:val="00BD2354"/>
    <w:rsid w:val="00BD3C3B"/>
    <w:rsid w:val="00BD3F78"/>
    <w:rsid w:val="00BD4083"/>
    <w:rsid w:val="00BD409F"/>
    <w:rsid w:val="00BD492E"/>
    <w:rsid w:val="00BD4F34"/>
    <w:rsid w:val="00BD5761"/>
    <w:rsid w:val="00BD63DD"/>
    <w:rsid w:val="00BD6476"/>
    <w:rsid w:val="00BD6737"/>
    <w:rsid w:val="00BD7B0D"/>
    <w:rsid w:val="00BD7BC0"/>
    <w:rsid w:val="00BE0B22"/>
    <w:rsid w:val="00BE0ED6"/>
    <w:rsid w:val="00BE1C6A"/>
    <w:rsid w:val="00BE244B"/>
    <w:rsid w:val="00BE2A16"/>
    <w:rsid w:val="00BE2B48"/>
    <w:rsid w:val="00BE2EAF"/>
    <w:rsid w:val="00BE2FC0"/>
    <w:rsid w:val="00BE32E8"/>
    <w:rsid w:val="00BE385B"/>
    <w:rsid w:val="00BE4652"/>
    <w:rsid w:val="00BE5403"/>
    <w:rsid w:val="00BE5AAC"/>
    <w:rsid w:val="00BE5C76"/>
    <w:rsid w:val="00BE6247"/>
    <w:rsid w:val="00BE7841"/>
    <w:rsid w:val="00BE7D99"/>
    <w:rsid w:val="00BE7E9F"/>
    <w:rsid w:val="00BE7F85"/>
    <w:rsid w:val="00BF22DC"/>
    <w:rsid w:val="00BF2525"/>
    <w:rsid w:val="00BF2D57"/>
    <w:rsid w:val="00BF2E57"/>
    <w:rsid w:val="00BF2E88"/>
    <w:rsid w:val="00BF39E6"/>
    <w:rsid w:val="00BF3E04"/>
    <w:rsid w:val="00BF4A9A"/>
    <w:rsid w:val="00BF4F08"/>
    <w:rsid w:val="00BF5EB9"/>
    <w:rsid w:val="00BF60F2"/>
    <w:rsid w:val="00BF70FB"/>
    <w:rsid w:val="00BF795D"/>
    <w:rsid w:val="00BF7BAA"/>
    <w:rsid w:val="00BF7EBC"/>
    <w:rsid w:val="00C00628"/>
    <w:rsid w:val="00C0104A"/>
    <w:rsid w:val="00C0182F"/>
    <w:rsid w:val="00C01954"/>
    <w:rsid w:val="00C026F3"/>
    <w:rsid w:val="00C02CE3"/>
    <w:rsid w:val="00C0330B"/>
    <w:rsid w:val="00C03629"/>
    <w:rsid w:val="00C03A22"/>
    <w:rsid w:val="00C03E70"/>
    <w:rsid w:val="00C04584"/>
    <w:rsid w:val="00C04A04"/>
    <w:rsid w:val="00C04A19"/>
    <w:rsid w:val="00C04BD4"/>
    <w:rsid w:val="00C05047"/>
    <w:rsid w:val="00C05776"/>
    <w:rsid w:val="00C06165"/>
    <w:rsid w:val="00C064B6"/>
    <w:rsid w:val="00C07201"/>
    <w:rsid w:val="00C07590"/>
    <w:rsid w:val="00C1025B"/>
    <w:rsid w:val="00C104CC"/>
    <w:rsid w:val="00C108BD"/>
    <w:rsid w:val="00C115B4"/>
    <w:rsid w:val="00C1172C"/>
    <w:rsid w:val="00C11B13"/>
    <w:rsid w:val="00C126D4"/>
    <w:rsid w:val="00C12878"/>
    <w:rsid w:val="00C131CA"/>
    <w:rsid w:val="00C13FCF"/>
    <w:rsid w:val="00C141D7"/>
    <w:rsid w:val="00C14246"/>
    <w:rsid w:val="00C142A1"/>
    <w:rsid w:val="00C147EF"/>
    <w:rsid w:val="00C14F80"/>
    <w:rsid w:val="00C14F91"/>
    <w:rsid w:val="00C15426"/>
    <w:rsid w:val="00C15BB3"/>
    <w:rsid w:val="00C1641F"/>
    <w:rsid w:val="00C1719F"/>
    <w:rsid w:val="00C17566"/>
    <w:rsid w:val="00C179E5"/>
    <w:rsid w:val="00C17B06"/>
    <w:rsid w:val="00C20938"/>
    <w:rsid w:val="00C20AF5"/>
    <w:rsid w:val="00C20DB5"/>
    <w:rsid w:val="00C22111"/>
    <w:rsid w:val="00C226ED"/>
    <w:rsid w:val="00C22A5A"/>
    <w:rsid w:val="00C234FF"/>
    <w:rsid w:val="00C23CF0"/>
    <w:rsid w:val="00C242B6"/>
    <w:rsid w:val="00C24A09"/>
    <w:rsid w:val="00C257FA"/>
    <w:rsid w:val="00C258EF"/>
    <w:rsid w:val="00C269C1"/>
    <w:rsid w:val="00C26F5B"/>
    <w:rsid w:val="00C27276"/>
    <w:rsid w:val="00C27401"/>
    <w:rsid w:val="00C275C3"/>
    <w:rsid w:val="00C316AF"/>
    <w:rsid w:val="00C3170B"/>
    <w:rsid w:val="00C31CD4"/>
    <w:rsid w:val="00C3397A"/>
    <w:rsid w:val="00C340BF"/>
    <w:rsid w:val="00C348E3"/>
    <w:rsid w:val="00C34F51"/>
    <w:rsid w:val="00C35FDB"/>
    <w:rsid w:val="00C36314"/>
    <w:rsid w:val="00C36365"/>
    <w:rsid w:val="00C36465"/>
    <w:rsid w:val="00C365CC"/>
    <w:rsid w:val="00C36736"/>
    <w:rsid w:val="00C36968"/>
    <w:rsid w:val="00C36A95"/>
    <w:rsid w:val="00C412D6"/>
    <w:rsid w:val="00C425C6"/>
    <w:rsid w:val="00C42711"/>
    <w:rsid w:val="00C4287C"/>
    <w:rsid w:val="00C42B63"/>
    <w:rsid w:val="00C43356"/>
    <w:rsid w:val="00C43B7B"/>
    <w:rsid w:val="00C44523"/>
    <w:rsid w:val="00C452AA"/>
    <w:rsid w:val="00C45800"/>
    <w:rsid w:val="00C45926"/>
    <w:rsid w:val="00C45EF2"/>
    <w:rsid w:val="00C45F48"/>
    <w:rsid w:val="00C4664E"/>
    <w:rsid w:val="00C466E6"/>
    <w:rsid w:val="00C46873"/>
    <w:rsid w:val="00C47110"/>
    <w:rsid w:val="00C4D598"/>
    <w:rsid w:val="00C505D1"/>
    <w:rsid w:val="00C50FC0"/>
    <w:rsid w:val="00C51266"/>
    <w:rsid w:val="00C51566"/>
    <w:rsid w:val="00C5162C"/>
    <w:rsid w:val="00C51A56"/>
    <w:rsid w:val="00C522E8"/>
    <w:rsid w:val="00C52A30"/>
    <w:rsid w:val="00C54A32"/>
    <w:rsid w:val="00C55917"/>
    <w:rsid w:val="00C55A37"/>
    <w:rsid w:val="00C56040"/>
    <w:rsid w:val="00C56860"/>
    <w:rsid w:val="00C56948"/>
    <w:rsid w:val="00C57C1B"/>
    <w:rsid w:val="00C60A9A"/>
    <w:rsid w:val="00C6107B"/>
    <w:rsid w:val="00C61BE9"/>
    <w:rsid w:val="00C62282"/>
    <w:rsid w:val="00C622D1"/>
    <w:rsid w:val="00C624D8"/>
    <w:rsid w:val="00C62B2D"/>
    <w:rsid w:val="00C63068"/>
    <w:rsid w:val="00C64CB4"/>
    <w:rsid w:val="00C6584B"/>
    <w:rsid w:val="00C6592B"/>
    <w:rsid w:val="00C65A16"/>
    <w:rsid w:val="00C6611A"/>
    <w:rsid w:val="00C665B2"/>
    <w:rsid w:val="00C666E0"/>
    <w:rsid w:val="00C66C0E"/>
    <w:rsid w:val="00C66F3D"/>
    <w:rsid w:val="00C706AC"/>
    <w:rsid w:val="00C714F2"/>
    <w:rsid w:val="00C71C50"/>
    <w:rsid w:val="00C72BA5"/>
    <w:rsid w:val="00C736F1"/>
    <w:rsid w:val="00C75105"/>
    <w:rsid w:val="00C752B7"/>
    <w:rsid w:val="00C75544"/>
    <w:rsid w:val="00C75EB4"/>
    <w:rsid w:val="00C75FE1"/>
    <w:rsid w:val="00C76745"/>
    <w:rsid w:val="00C76BF2"/>
    <w:rsid w:val="00C76E51"/>
    <w:rsid w:val="00C77002"/>
    <w:rsid w:val="00C77948"/>
    <w:rsid w:val="00C77FEF"/>
    <w:rsid w:val="00C80C6B"/>
    <w:rsid w:val="00C80CE5"/>
    <w:rsid w:val="00C8117A"/>
    <w:rsid w:val="00C816A9"/>
    <w:rsid w:val="00C817B5"/>
    <w:rsid w:val="00C83120"/>
    <w:rsid w:val="00C831D2"/>
    <w:rsid w:val="00C83D9E"/>
    <w:rsid w:val="00C83FCF"/>
    <w:rsid w:val="00C8408E"/>
    <w:rsid w:val="00C84436"/>
    <w:rsid w:val="00C8553C"/>
    <w:rsid w:val="00C858C0"/>
    <w:rsid w:val="00C85F7F"/>
    <w:rsid w:val="00C86A72"/>
    <w:rsid w:val="00C86AA1"/>
    <w:rsid w:val="00C86E11"/>
    <w:rsid w:val="00C87897"/>
    <w:rsid w:val="00C87B2E"/>
    <w:rsid w:val="00C90AA5"/>
    <w:rsid w:val="00C911C8"/>
    <w:rsid w:val="00C9140F"/>
    <w:rsid w:val="00C92423"/>
    <w:rsid w:val="00C92B91"/>
    <w:rsid w:val="00C935E3"/>
    <w:rsid w:val="00C9419E"/>
    <w:rsid w:val="00C94FA2"/>
    <w:rsid w:val="00C9595A"/>
    <w:rsid w:val="00C95A32"/>
    <w:rsid w:val="00C95B71"/>
    <w:rsid w:val="00C95F2F"/>
    <w:rsid w:val="00C962A6"/>
    <w:rsid w:val="00C9670B"/>
    <w:rsid w:val="00C96736"/>
    <w:rsid w:val="00C96A37"/>
    <w:rsid w:val="00C96C16"/>
    <w:rsid w:val="00C97C5F"/>
    <w:rsid w:val="00CA0105"/>
    <w:rsid w:val="00CA0430"/>
    <w:rsid w:val="00CA0EF7"/>
    <w:rsid w:val="00CA152E"/>
    <w:rsid w:val="00CA15F1"/>
    <w:rsid w:val="00CA17D4"/>
    <w:rsid w:val="00CA2057"/>
    <w:rsid w:val="00CA222B"/>
    <w:rsid w:val="00CA2F5D"/>
    <w:rsid w:val="00CA309B"/>
    <w:rsid w:val="00CA385D"/>
    <w:rsid w:val="00CA3A9B"/>
    <w:rsid w:val="00CA3C65"/>
    <w:rsid w:val="00CA4668"/>
    <w:rsid w:val="00CA48F9"/>
    <w:rsid w:val="00CA490C"/>
    <w:rsid w:val="00CA4C98"/>
    <w:rsid w:val="00CA51A3"/>
    <w:rsid w:val="00CA5D56"/>
    <w:rsid w:val="00CA62D7"/>
    <w:rsid w:val="00CA63BB"/>
    <w:rsid w:val="00CA6AD7"/>
    <w:rsid w:val="00CA7A17"/>
    <w:rsid w:val="00CAF06D"/>
    <w:rsid w:val="00CB08A3"/>
    <w:rsid w:val="00CB09E2"/>
    <w:rsid w:val="00CB0CCA"/>
    <w:rsid w:val="00CB1765"/>
    <w:rsid w:val="00CB183C"/>
    <w:rsid w:val="00CB194D"/>
    <w:rsid w:val="00CB1C7B"/>
    <w:rsid w:val="00CB2CF2"/>
    <w:rsid w:val="00CB3352"/>
    <w:rsid w:val="00CB3450"/>
    <w:rsid w:val="00CB376C"/>
    <w:rsid w:val="00CB3B45"/>
    <w:rsid w:val="00CB480D"/>
    <w:rsid w:val="00CB4B68"/>
    <w:rsid w:val="00CB5BDE"/>
    <w:rsid w:val="00CB66E9"/>
    <w:rsid w:val="00CB6EAB"/>
    <w:rsid w:val="00CB740B"/>
    <w:rsid w:val="00CB7757"/>
    <w:rsid w:val="00CB7856"/>
    <w:rsid w:val="00CC05CA"/>
    <w:rsid w:val="00CC072E"/>
    <w:rsid w:val="00CC09BF"/>
    <w:rsid w:val="00CC0C23"/>
    <w:rsid w:val="00CC2166"/>
    <w:rsid w:val="00CC23DC"/>
    <w:rsid w:val="00CC3626"/>
    <w:rsid w:val="00CC391D"/>
    <w:rsid w:val="00CC4BFD"/>
    <w:rsid w:val="00CC7185"/>
    <w:rsid w:val="00CC7525"/>
    <w:rsid w:val="00CC777E"/>
    <w:rsid w:val="00CD0341"/>
    <w:rsid w:val="00CD178A"/>
    <w:rsid w:val="00CD25EF"/>
    <w:rsid w:val="00CD27F8"/>
    <w:rsid w:val="00CD2D24"/>
    <w:rsid w:val="00CD2DF5"/>
    <w:rsid w:val="00CD3159"/>
    <w:rsid w:val="00CD3EBF"/>
    <w:rsid w:val="00CD4522"/>
    <w:rsid w:val="00CD4551"/>
    <w:rsid w:val="00CD63C6"/>
    <w:rsid w:val="00CD69F5"/>
    <w:rsid w:val="00CD6C7E"/>
    <w:rsid w:val="00CD719F"/>
    <w:rsid w:val="00CD7DEA"/>
    <w:rsid w:val="00CE0504"/>
    <w:rsid w:val="00CE061A"/>
    <w:rsid w:val="00CE063C"/>
    <w:rsid w:val="00CE0F78"/>
    <w:rsid w:val="00CE15AD"/>
    <w:rsid w:val="00CE253C"/>
    <w:rsid w:val="00CE2A0E"/>
    <w:rsid w:val="00CE354F"/>
    <w:rsid w:val="00CE35EF"/>
    <w:rsid w:val="00CE38F0"/>
    <w:rsid w:val="00CE4115"/>
    <w:rsid w:val="00CE5176"/>
    <w:rsid w:val="00CE5391"/>
    <w:rsid w:val="00CE55F4"/>
    <w:rsid w:val="00CE5E7A"/>
    <w:rsid w:val="00CE6EE2"/>
    <w:rsid w:val="00CE76C7"/>
    <w:rsid w:val="00CE7D2C"/>
    <w:rsid w:val="00CF08A1"/>
    <w:rsid w:val="00CF0B56"/>
    <w:rsid w:val="00CF11E0"/>
    <w:rsid w:val="00CF1463"/>
    <w:rsid w:val="00CF1E3E"/>
    <w:rsid w:val="00CF1F95"/>
    <w:rsid w:val="00CF28B1"/>
    <w:rsid w:val="00CF5861"/>
    <w:rsid w:val="00CF5A80"/>
    <w:rsid w:val="00CF6AE6"/>
    <w:rsid w:val="00CF706B"/>
    <w:rsid w:val="00D00206"/>
    <w:rsid w:val="00D00B70"/>
    <w:rsid w:val="00D00E91"/>
    <w:rsid w:val="00D01BD4"/>
    <w:rsid w:val="00D029E0"/>
    <w:rsid w:val="00D0383D"/>
    <w:rsid w:val="00D07E05"/>
    <w:rsid w:val="00D106D1"/>
    <w:rsid w:val="00D10AB3"/>
    <w:rsid w:val="00D10D14"/>
    <w:rsid w:val="00D10E9B"/>
    <w:rsid w:val="00D12DCD"/>
    <w:rsid w:val="00D1327F"/>
    <w:rsid w:val="00D13DF1"/>
    <w:rsid w:val="00D15F8E"/>
    <w:rsid w:val="00D162F2"/>
    <w:rsid w:val="00D20386"/>
    <w:rsid w:val="00D2055E"/>
    <w:rsid w:val="00D20600"/>
    <w:rsid w:val="00D206E3"/>
    <w:rsid w:val="00D20735"/>
    <w:rsid w:val="00D20777"/>
    <w:rsid w:val="00D21A54"/>
    <w:rsid w:val="00D225A7"/>
    <w:rsid w:val="00D238E0"/>
    <w:rsid w:val="00D239DC"/>
    <w:rsid w:val="00D23FA7"/>
    <w:rsid w:val="00D23FE5"/>
    <w:rsid w:val="00D240A5"/>
    <w:rsid w:val="00D24159"/>
    <w:rsid w:val="00D24E3F"/>
    <w:rsid w:val="00D24FE2"/>
    <w:rsid w:val="00D261FA"/>
    <w:rsid w:val="00D26DC6"/>
    <w:rsid w:val="00D270EE"/>
    <w:rsid w:val="00D276D1"/>
    <w:rsid w:val="00D27D6D"/>
    <w:rsid w:val="00D27DF1"/>
    <w:rsid w:val="00D27E08"/>
    <w:rsid w:val="00D3035B"/>
    <w:rsid w:val="00D30868"/>
    <w:rsid w:val="00D30AF8"/>
    <w:rsid w:val="00D30BC2"/>
    <w:rsid w:val="00D31571"/>
    <w:rsid w:val="00D31984"/>
    <w:rsid w:val="00D31C03"/>
    <w:rsid w:val="00D33070"/>
    <w:rsid w:val="00D33315"/>
    <w:rsid w:val="00D3336A"/>
    <w:rsid w:val="00D33F79"/>
    <w:rsid w:val="00D34D17"/>
    <w:rsid w:val="00D35455"/>
    <w:rsid w:val="00D35848"/>
    <w:rsid w:val="00D362D4"/>
    <w:rsid w:val="00D36E51"/>
    <w:rsid w:val="00D3742A"/>
    <w:rsid w:val="00D37AFB"/>
    <w:rsid w:val="00D37C26"/>
    <w:rsid w:val="00D37DEB"/>
    <w:rsid w:val="00D4093D"/>
    <w:rsid w:val="00D40A35"/>
    <w:rsid w:val="00D40BAA"/>
    <w:rsid w:val="00D41323"/>
    <w:rsid w:val="00D4149F"/>
    <w:rsid w:val="00D418F2"/>
    <w:rsid w:val="00D42267"/>
    <w:rsid w:val="00D42475"/>
    <w:rsid w:val="00D42564"/>
    <w:rsid w:val="00D43832"/>
    <w:rsid w:val="00D44266"/>
    <w:rsid w:val="00D44AC8"/>
    <w:rsid w:val="00D45676"/>
    <w:rsid w:val="00D45917"/>
    <w:rsid w:val="00D461E0"/>
    <w:rsid w:val="00D46416"/>
    <w:rsid w:val="00D467A0"/>
    <w:rsid w:val="00D46EE7"/>
    <w:rsid w:val="00D471B9"/>
    <w:rsid w:val="00D472E5"/>
    <w:rsid w:val="00D47549"/>
    <w:rsid w:val="00D51547"/>
    <w:rsid w:val="00D515C6"/>
    <w:rsid w:val="00D5213A"/>
    <w:rsid w:val="00D521DC"/>
    <w:rsid w:val="00D53086"/>
    <w:rsid w:val="00D5328D"/>
    <w:rsid w:val="00D53B15"/>
    <w:rsid w:val="00D53BDC"/>
    <w:rsid w:val="00D549D4"/>
    <w:rsid w:val="00D54EC8"/>
    <w:rsid w:val="00D557EE"/>
    <w:rsid w:val="00D55BCC"/>
    <w:rsid w:val="00D56302"/>
    <w:rsid w:val="00D56829"/>
    <w:rsid w:val="00D60408"/>
    <w:rsid w:val="00D62FA1"/>
    <w:rsid w:val="00D63B5A"/>
    <w:rsid w:val="00D63C00"/>
    <w:rsid w:val="00D63F58"/>
    <w:rsid w:val="00D6419F"/>
    <w:rsid w:val="00D644DC"/>
    <w:rsid w:val="00D64761"/>
    <w:rsid w:val="00D654B6"/>
    <w:rsid w:val="00D65EBF"/>
    <w:rsid w:val="00D6614C"/>
    <w:rsid w:val="00D662C5"/>
    <w:rsid w:val="00D70E6D"/>
    <w:rsid w:val="00D713D5"/>
    <w:rsid w:val="00D7230D"/>
    <w:rsid w:val="00D723AA"/>
    <w:rsid w:val="00D7277F"/>
    <w:rsid w:val="00D727C8"/>
    <w:rsid w:val="00D72831"/>
    <w:rsid w:val="00D72890"/>
    <w:rsid w:val="00D738F4"/>
    <w:rsid w:val="00D74717"/>
    <w:rsid w:val="00D74850"/>
    <w:rsid w:val="00D74F6D"/>
    <w:rsid w:val="00D76D40"/>
    <w:rsid w:val="00D76E83"/>
    <w:rsid w:val="00D77271"/>
    <w:rsid w:val="00D80EAA"/>
    <w:rsid w:val="00D8123B"/>
    <w:rsid w:val="00D81631"/>
    <w:rsid w:val="00D81D0A"/>
    <w:rsid w:val="00D823DD"/>
    <w:rsid w:val="00D82606"/>
    <w:rsid w:val="00D82611"/>
    <w:rsid w:val="00D82E16"/>
    <w:rsid w:val="00D82F24"/>
    <w:rsid w:val="00D82F6E"/>
    <w:rsid w:val="00D83F17"/>
    <w:rsid w:val="00D84286"/>
    <w:rsid w:val="00D86BFE"/>
    <w:rsid w:val="00D87433"/>
    <w:rsid w:val="00D875B7"/>
    <w:rsid w:val="00D878A8"/>
    <w:rsid w:val="00D879B5"/>
    <w:rsid w:val="00D87B27"/>
    <w:rsid w:val="00D87EFC"/>
    <w:rsid w:val="00D8D51E"/>
    <w:rsid w:val="00D9010E"/>
    <w:rsid w:val="00D905DB"/>
    <w:rsid w:val="00D90910"/>
    <w:rsid w:val="00D90DF1"/>
    <w:rsid w:val="00D90FC3"/>
    <w:rsid w:val="00D924ED"/>
    <w:rsid w:val="00D92EAE"/>
    <w:rsid w:val="00D937F6"/>
    <w:rsid w:val="00D93A87"/>
    <w:rsid w:val="00D93B77"/>
    <w:rsid w:val="00D94312"/>
    <w:rsid w:val="00D9443A"/>
    <w:rsid w:val="00D947DE"/>
    <w:rsid w:val="00D9566C"/>
    <w:rsid w:val="00D969BF"/>
    <w:rsid w:val="00D96DF2"/>
    <w:rsid w:val="00D96EEE"/>
    <w:rsid w:val="00D9782C"/>
    <w:rsid w:val="00D97B56"/>
    <w:rsid w:val="00DA0214"/>
    <w:rsid w:val="00DA0BEA"/>
    <w:rsid w:val="00DA0D88"/>
    <w:rsid w:val="00DA2192"/>
    <w:rsid w:val="00DA2278"/>
    <w:rsid w:val="00DA24EC"/>
    <w:rsid w:val="00DA2C6B"/>
    <w:rsid w:val="00DA3B63"/>
    <w:rsid w:val="00DA4644"/>
    <w:rsid w:val="00DA5B21"/>
    <w:rsid w:val="00DA625E"/>
    <w:rsid w:val="00DA6AB7"/>
    <w:rsid w:val="00DA718A"/>
    <w:rsid w:val="00DA7893"/>
    <w:rsid w:val="00DB0401"/>
    <w:rsid w:val="00DB176B"/>
    <w:rsid w:val="00DB1FB6"/>
    <w:rsid w:val="00DB2946"/>
    <w:rsid w:val="00DB367F"/>
    <w:rsid w:val="00DB3692"/>
    <w:rsid w:val="00DB4EC4"/>
    <w:rsid w:val="00DB5344"/>
    <w:rsid w:val="00DB5F9D"/>
    <w:rsid w:val="00DB6013"/>
    <w:rsid w:val="00DB61A2"/>
    <w:rsid w:val="00DB726C"/>
    <w:rsid w:val="00DB7479"/>
    <w:rsid w:val="00DB796E"/>
    <w:rsid w:val="00DC0749"/>
    <w:rsid w:val="00DC1485"/>
    <w:rsid w:val="00DC220B"/>
    <w:rsid w:val="00DC2440"/>
    <w:rsid w:val="00DC2916"/>
    <w:rsid w:val="00DC314D"/>
    <w:rsid w:val="00DC3D80"/>
    <w:rsid w:val="00DC4F14"/>
    <w:rsid w:val="00DC5495"/>
    <w:rsid w:val="00DC55EA"/>
    <w:rsid w:val="00DC5F29"/>
    <w:rsid w:val="00DC6285"/>
    <w:rsid w:val="00DC66DD"/>
    <w:rsid w:val="00DC6A2F"/>
    <w:rsid w:val="00DC6E57"/>
    <w:rsid w:val="00DC70F9"/>
    <w:rsid w:val="00DC7F5E"/>
    <w:rsid w:val="00DD16A4"/>
    <w:rsid w:val="00DD2A98"/>
    <w:rsid w:val="00DD316D"/>
    <w:rsid w:val="00DD3171"/>
    <w:rsid w:val="00DD367F"/>
    <w:rsid w:val="00DD3804"/>
    <w:rsid w:val="00DD3A26"/>
    <w:rsid w:val="00DD3E14"/>
    <w:rsid w:val="00DD42BE"/>
    <w:rsid w:val="00DD4490"/>
    <w:rsid w:val="00DD4AC9"/>
    <w:rsid w:val="00DD5026"/>
    <w:rsid w:val="00DD5360"/>
    <w:rsid w:val="00DD5932"/>
    <w:rsid w:val="00DD65F3"/>
    <w:rsid w:val="00DD67B7"/>
    <w:rsid w:val="00DD774C"/>
    <w:rsid w:val="00DD7F52"/>
    <w:rsid w:val="00DE0893"/>
    <w:rsid w:val="00DE09F7"/>
    <w:rsid w:val="00DE13D3"/>
    <w:rsid w:val="00DE184F"/>
    <w:rsid w:val="00DE19FC"/>
    <w:rsid w:val="00DE2034"/>
    <w:rsid w:val="00DE3244"/>
    <w:rsid w:val="00DE34D2"/>
    <w:rsid w:val="00DE3CD9"/>
    <w:rsid w:val="00DE4679"/>
    <w:rsid w:val="00DE489E"/>
    <w:rsid w:val="00DE519A"/>
    <w:rsid w:val="00DE5509"/>
    <w:rsid w:val="00DE5FD5"/>
    <w:rsid w:val="00DE63EB"/>
    <w:rsid w:val="00DE71B2"/>
    <w:rsid w:val="00DE7886"/>
    <w:rsid w:val="00DF05F0"/>
    <w:rsid w:val="00DF08C3"/>
    <w:rsid w:val="00DF143D"/>
    <w:rsid w:val="00DF19A8"/>
    <w:rsid w:val="00DF23ED"/>
    <w:rsid w:val="00DF2C79"/>
    <w:rsid w:val="00DF2E50"/>
    <w:rsid w:val="00DF3229"/>
    <w:rsid w:val="00DF382A"/>
    <w:rsid w:val="00DF495E"/>
    <w:rsid w:val="00DF4C3F"/>
    <w:rsid w:val="00DF5658"/>
    <w:rsid w:val="00DF576C"/>
    <w:rsid w:val="00DF5BB5"/>
    <w:rsid w:val="00DF6253"/>
    <w:rsid w:val="00DF7406"/>
    <w:rsid w:val="00E001C9"/>
    <w:rsid w:val="00E00538"/>
    <w:rsid w:val="00E00A76"/>
    <w:rsid w:val="00E00DA5"/>
    <w:rsid w:val="00E0217E"/>
    <w:rsid w:val="00E02A6C"/>
    <w:rsid w:val="00E02D98"/>
    <w:rsid w:val="00E03DD2"/>
    <w:rsid w:val="00E043C3"/>
    <w:rsid w:val="00E04A3E"/>
    <w:rsid w:val="00E04FB5"/>
    <w:rsid w:val="00E05F95"/>
    <w:rsid w:val="00E0613F"/>
    <w:rsid w:val="00E070C1"/>
    <w:rsid w:val="00E07607"/>
    <w:rsid w:val="00E07D9D"/>
    <w:rsid w:val="00E10396"/>
    <w:rsid w:val="00E10510"/>
    <w:rsid w:val="00E1085B"/>
    <w:rsid w:val="00E1175B"/>
    <w:rsid w:val="00E11764"/>
    <w:rsid w:val="00E12314"/>
    <w:rsid w:val="00E1320C"/>
    <w:rsid w:val="00E13B26"/>
    <w:rsid w:val="00E144A7"/>
    <w:rsid w:val="00E147BF"/>
    <w:rsid w:val="00E14AE4"/>
    <w:rsid w:val="00E14C48"/>
    <w:rsid w:val="00E15490"/>
    <w:rsid w:val="00E15AA8"/>
    <w:rsid w:val="00E15CC7"/>
    <w:rsid w:val="00E1615A"/>
    <w:rsid w:val="00E16B51"/>
    <w:rsid w:val="00E170A8"/>
    <w:rsid w:val="00E200E8"/>
    <w:rsid w:val="00E21ABD"/>
    <w:rsid w:val="00E22215"/>
    <w:rsid w:val="00E222E8"/>
    <w:rsid w:val="00E22828"/>
    <w:rsid w:val="00E22AD9"/>
    <w:rsid w:val="00E23654"/>
    <w:rsid w:val="00E2384C"/>
    <w:rsid w:val="00E23A33"/>
    <w:rsid w:val="00E23C78"/>
    <w:rsid w:val="00E240A7"/>
    <w:rsid w:val="00E246F8"/>
    <w:rsid w:val="00E24AA4"/>
    <w:rsid w:val="00E25FB8"/>
    <w:rsid w:val="00E261FD"/>
    <w:rsid w:val="00E302FE"/>
    <w:rsid w:val="00E30BD9"/>
    <w:rsid w:val="00E30BF6"/>
    <w:rsid w:val="00E30FB0"/>
    <w:rsid w:val="00E31844"/>
    <w:rsid w:val="00E32466"/>
    <w:rsid w:val="00E32696"/>
    <w:rsid w:val="00E32E05"/>
    <w:rsid w:val="00E33A43"/>
    <w:rsid w:val="00E33B72"/>
    <w:rsid w:val="00E33C3B"/>
    <w:rsid w:val="00E33D0F"/>
    <w:rsid w:val="00E34011"/>
    <w:rsid w:val="00E3419E"/>
    <w:rsid w:val="00E345A3"/>
    <w:rsid w:val="00E34848"/>
    <w:rsid w:val="00E35B19"/>
    <w:rsid w:val="00E35EAF"/>
    <w:rsid w:val="00E36038"/>
    <w:rsid w:val="00E36C66"/>
    <w:rsid w:val="00E37944"/>
    <w:rsid w:val="00E4010B"/>
    <w:rsid w:val="00E40183"/>
    <w:rsid w:val="00E40BB6"/>
    <w:rsid w:val="00E4148A"/>
    <w:rsid w:val="00E42411"/>
    <w:rsid w:val="00E428A6"/>
    <w:rsid w:val="00E42D8E"/>
    <w:rsid w:val="00E43143"/>
    <w:rsid w:val="00E43972"/>
    <w:rsid w:val="00E44994"/>
    <w:rsid w:val="00E449F4"/>
    <w:rsid w:val="00E450CA"/>
    <w:rsid w:val="00E4559E"/>
    <w:rsid w:val="00E45922"/>
    <w:rsid w:val="00E45D09"/>
    <w:rsid w:val="00E4636E"/>
    <w:rsid w:val="00E46576"/>
    <w:rsid w:val="00E47192"/>
    <w:rsid w:val="00E50390"/>
    <w:rsid w:val="00E505AA"/>
    <w:rsid w:val="00E50AE9"/>
    <w:rsid w:val="00E51B91"/>
    <w:rsid w:val="00E51C03"/>
    <w:rsid w:val="00E51E3D"/>
    <w:rsid w:val="00E525F0"/>
    <w:rsid w:val="00E52BE7"/>
    <w:rsid w:val="00E530F0"/>
    <w:rsid w:val="00E535B2"/>
    <w:rsid w:val="00E54F9A"/>
    <w:rsid w:val="00E5610F"/>
    <w:rsid w:val="00E56E59"/>
    <w:rsid w:val="00E57083"/>
    <w:rsid w:val="00E577F9"/>
    <w:rsid w:val="00E612AF"/>
    <w:rsid w:val="00E61508"/>
    <w:rsid w:val="00E616B8"/>
    <w:rsid w:val="00E62303"/>
    <w:rsid w:val="00E636D1"/>
    <w:rsid w:val="00E63D9A"/>
    <w:rsid w:val="00E64829"/>
    <w:rsid w:val="00E64A34"/>
    <w:rsid w:val="00E64B23"/>
    <w:rsid w:val="00E65194"/>
    <w:rsid w:val="00E6574C"/>
    <w:rsid w:val="00E66E23"/>
    <w:rsid w:val="00E66FC8"/>
    <w:rsid w:val="00E676F3"/>
    <w:rsid w:val="00E6777E"/>
    <w:rsid w:val="00E67C0E"/>
    <w:rsid w:val="00E7039E"/>
    <w:rsid w:val="00E70F5C"/>
    <w:rsid w:val="00E73376"/>
    <w:rsid w:val="00E7376F"/>
    <w:rsid w:val="00E74730"/>
    <w:rsid w:val="00E74761"/>
    <w:rsid w:val="00E7676C"/>
    <w:rsid w:val="00E76C86"/>
    <w:rsid w:val="00E76E19"/>
    <w:rsid w:val="00E77044"/>
    <w:rsid w:val="00E7768A"/>
    <w:rsid w:val="00E80612"/>
    <w:rsid w:val="00E80C04"/>
    <w:rsid w:val="00E80C49"/>
    <w:rsid w:val="00E80F42"/>
    <w:rsid w:val="00E82BB0"/>
    <w:rsid w:val="00E82CF0"/>
    <w:rsid w:val="00E82DCC"/>
    <w:rsid w:val="00E833C5"/>
    <w:rsid w:val="00E8348D"/>
    <w:rsid w:val="00E83A6F"/>
    <w:rsid w:val="00E83BA6"/>
    <w:rsid w:val="00E84035"/>
    <w:rsid w:val="00E8442B"/>
    <w:rsid w:val="00E84463"/>
    <w:rsid w:val="00E8446F"/>
    <w:rsid w:val="00E84788"/>
    <w:rsid w:val="00E849C9"/>
    <w:rsid w:val="00E84D19"/>
    <w:rsid w:val="00E8535D"/>
    <w:rsid w:val="00E866EC"/>
    <w:rsid w:val="00E86ADF"/>
    <w:rsid w:val="00E8739A"/>
    <w:rsid w:val="00E876AE"/>
    <w:rsid w:val="00E8774F"/>
    <w:rsid w:val="00E87DC3"/>
    <w:rsid w:val="00E9055B"/>
    <w:rsid w:val="00E90A85"/>
    <w:rsid w:val="00E9200B"/>
    <w:rsid w:val="00E92D24"/>
    <w:rsid w:val="00E92EC7"/>
    <w:rsid w:val="00E9328A"/>
    <w:rsid w:val="00E9364D"/>
    <w:rsid w:val="00E93786"/>
    <w:rsid w:val="00E93E0D"/>
    <w:rsid w:val="00E9427E"/>
    <w:rsid w:val="00E943E8"/>
    <w:rsid w:val="00E951B7"/>
    <w:rsid w:val="00E9528C"/>
    <w:rsid w:val="00E964DD"/>
    <w:rsid w:val="00E969F5"/>
    <w:rsid w:val="00E96A73"/>
    <w:rsid w:val="00E96DC0"/>
    <w:rsid w:val="00E96F05"/>
    <w:rsid w:val="00E97F57"/>
    <w:rsid w:val="00EA0222"/>
    <w:rsid w:val="00EA04CB"/>
    <w:rsid w:val="00EA0659"/>
    <w:rsid w:val="00EA1AA4"/>
    <w:rsid w:val="00EA1B34"/>
    <w:rsid w:val="00EA1B86"/>
    <w:rsid w:val="00EA1F82"/>
    <w:rsid w:val="00EA38DF"/>
    <w:rsid w:val="00EA43B6"/>
    <w:rsid w:val="00EA50A8"/>
    <w:rsid w:val="00EA53D4"/>
    <w:rsid w:val="00EA5979"/>
    <w:rsid w:val="00EA5D01"/>
    <w:rsid w:val="00EA6128"/>
    <w:rsid w:val="00EA69ED"/>
    <w:rsid w:val="00EA6DA8"/>
    <w:rsid w:val="00EA715D"/>
    <w:rsid w:val="00EA7542"/>
    <w:rsid w:val="00EB03AC"/>
    <w:rsid w:val="00EB0602"/>
    <w:rsid w:val="00EB0CCE"/>
    <w:rsid w:val="00EB1849"/>
    <w:rsid w:val="00EB1E32"/>
    <w:rsid w:val="00EB2F88"/>
    <w:rsid w:val="00EB3064"/>
    <w:rsid w:val="00EB3F1C"/>
    <w:rsid w:val="00EB596D"/>
    <w:rsid w:val="00EB59EB"/>
    <w:rsid w:val="00EB5EE2"/>
    <w:rsid w:val="00EB7810"/>
    <w:rsid w:val="00EB7D7F"/>
    <w:rsid w:val="00EC017D"/>
    <w:rsid w:val="00EC02F1"/>
    <w:rsid w:val="00EC0414"/>
    <w:rsid w:val="00EC0B82"/>
    <w:rsid w:val="00EC1888"/>
    <w:rsid w:val="00EC1B23"/>
    <w:rsid w:val="00EC34C6"/>
    <w:rsid w:val="00EC35AE"/>
    <w:rsid w:val="00EC3A19"/>
    <w:rsid w:val="00EC3B40"/>
    <w:rsid w:val="00EC3ED0"/>
    <w:rsid w:val="00EC4A6B"/>
    <w:rsid w:val="00EC4A97"/>
    <w:rsid w:val="00EC4DD8"/>
    <w:rsid w:val="00EC4EDC"/>
    <w:rsid w:val="00EC5588"/>
    <w:rsid w:val="00EC5794"/>
    <w:rsid w:val="00EC5D02"/>
    <w:rsid w:val="00EC63F4"/>
    <w:rsid w:val="00EC6905"/>
    <w:rsid w:val="00EC6999"/>
    <w:rsid w:val="00EC6F91"/>
    <w:rsid w:val="00EC72B7"/>
    <w:rsid w:val="00EC7309"/>
    <w:rsid w:val="00EC7BD3"/>
    <w:rsid w:val="00EC7D38"/>
    <w:rsid w:val="00EC7E1C"/>
    <w:rsid w:val="00ED13E7"/>
    <w:rsid w:val="00ED1405"/>
    <w:rsid w:val="00ED2E5F"/>
    <w:rsid w:val="00ED2FAD"/>
    <w:rsid w:val="00ED3224"/>
    <w:rsid w:val="00ED33AF"/>
    <w:rsid w:val="00ED3C2D"/>
    <w:rsid w:val="00ED4036"/>
    <w:rsid w:val="00ED4469"/>
    <w:rsid w:val="00ED60D3"/>
    <w:rsid w:val="00ED67AB"/>
    <w:rsid w:val="00ED6FA9"/>
    <w:rsid w:val="00ED71CF"/>
    <w:rsid w:val="00ED7D05"/>
    <w:rsid w:val="00EE280B"/>
    <w:rsid w:val="00EE2BE8"/>
    <w:rsid w:val="00EE33DE"/>
    <w:rsid w:val="00EE390D"/>
    <w:rsid w:val="00EE4122"/>
    <w:rsid w:val="00EE459F"/>
    <w:rsid w:val="00EE4655"/>
    <w:rsid w:val="00EE4878"/>
    <w:rsid w:val="00EE4B32"/>
    <w:rsid w:val="00EE4E46"/>
    <w:rsid w:val="00EE50E9"/>
    <w:rsid w:val="00EE55EC"/>
    <w:rsid w:val="00EE5AA9"/>
    <w:rsid w:val="00EE6008"/>
    <w:rsid w:val="00EE6860"/>
    <w:rsid w:val="00EE6A7E"/>
    <w:rsid w:val="00EE7509"/>
    <w:rsid w:val="00EE7A1F"/>
    <w:rsid w:val="00EE7E19"/>
    <w:rsid w:val="00EE7E3B"/>
    <w:rsid w:val="00EF0699"/>
    <w:rsid w:val="00EF06C8"/>
    <w:rsid w:val="00EF0743"/>
    <w:rsid w:val="00EF0D81"/>
    <w:rsid w:val="00EF0F54"/>
    <w:rsid w:val="00EF106F"/>
    <w:rsid w:val="00EF1170"/>
    <w:rsid w:val="00EF12C7"/>
    <w:rsid w:val="00EF249B"/>
    <w:rsid w:val="00EF24E8"/>
    <w:rsid w:val="00EF287C"/>
    <w:rsid w:val="00EF28C8"/>
    <w:rsid w:val="00EF30F1"/>
    <w:rsid w:val="00EF320A"/>
    <w:rsid w:val="00EF3859"/>
    <w:rsid w:val="00EF3C09"/>
    <w:rsid w:val="00EF3F74"/>
    <w:rsid w:val="00EF40E2"/>
    <w:rsid w:val="00EF4A3F"/>
    <w:rsid w:val="00EF4C1B"/>
    <w:rsid w:val="00EF62DD"/>
    <w:rsid w:val="00EF6A5C"/>
    <w:rsid w:val="00EF6AB7"/>
    <w:rsid w:val="00EF7067"/>
    <w:rsid w:val="00EF74AF"/>
    <w:rsid w:val="00EF77A5"/>
    <w:rsid w:val="00EF77E9"/>
    <w:rsid w:val="00EF7A09"/>
    <w:rsid w:val="00EF7C95"/>
    <w:rsid w:val="00F0042E"/>
    <w:rsid w:val="00F0061F"/>
    <w:rsid w:val="00F00FFB"/>
    <w:rsid w:val="00F016E0"/>
    <w:rsid w:val="00F01C80"/>
    <w:rsid w:val="00F024D6"/>
    <w:rsid w:val="00F0292E"/>
    <w:rsid w:val="00F03AEC"/>
    <w:rsid w:val="00F03E1D"/>
    <w:rsid w:val="00F045A2"/>
    <w:rsid w:val="00F046F5"/>
    <w:rsid w:val="00F04D98"/>
    <w:rsid w:val="00F056ED"/>
    <w:rsid w:val="00F05808"/>
    <w:rsid w:val="00F05893"/>
    <w:rsid w:val="00F06683"/>
    <w:rsid w:val="00F06B23"/>
    <w:rsid w:val="00F06EF2"/>
    <w:rsid w:val="00F07755"/>
    <w:rsid w:val="00F07D92"/>
    <w:rsid w:val="00F07E57"/>
    <w:rsid w:val="00F07FEF"/>
    <w:rsid w:val="00F11606"/>
    <w:rsid w:val="00F119D3"/>
    <w:rsid w:val="00F11B75"/>
    <w:rsid w:val="00F121F9"/>
    <w:rsid w:val="00F12220"/>
    <w:rsid w:val="00F12FF4"/>
    <w:rsid w:val="00F14180"/>
    <w:rsid w:val="00F14E76"/>
    <w:rsid w:val="00F15568"/>
    <w:rsid w:val="00F1569F"/>
    <w:rsid w:val="00F15DF8"/>
    <w:rsid w:val="00F165F5"/>
    <w:rsid w:val="00F1680E"/>
    <w:rsid w:val="00F16AD0"/>
    <w:rsid w:val="00F17011"/>
    <w:rsid w:val="00F1724E"/>
    <w:rsid w:val="00F17711"/>
    <w:rsid w:val="00F179D0"/>
    <w:rsid w:val="00F17CD9"/>
    <w:rsid w:val="00F20458"/>
    <w:rsid w:val="00F21762"/>
    <w:rsid w:val="00F21EFC"/>
    <w:rsid w:val="00F230E1"/>
    <w:rsid w:val="00F23497"/>
    <w:rsid w:val="00F24243"/>
    <w:rsid w:val="00F250FB"/>
    <w:rsid w:val="00F25104"/>
    <w:rsid w:val="00F25700"/>
    <w:rsid w:val="00F25745"/>
    <w:rsid w:val="00F25A69"/>
    <w:rsid w:val="00F25C86"/>
    <w:rsid w:val="00F26139"/>
    <w:rsid w:val="00F26508"/>
    <w:rsid w:val="00F26974"/>
    <w:rsid w:val="00F2704B"/>
    <w:rsid w:val="00F2776D"/>
    <w:rsid w:val="00F27A11"/>
    <w:rsid w:val="00F30E38"/>
    <w:rsid w:val="00F315F2"/>
    <w:rsid w:val="00F31CF9"/>
    <w:rsid w:val="00F3218B"/>
    <w:rsid w:val="00F324E1"/>
    <w:rsid w:val="00F3272F"/>
    <w:rsid w:val="00F33D13"/>
    <w:rsid w:val="00F33ED5"/>
    <w:rsid w:val="00F34377"/>
    <w:rsid w:val="00F34655"/>
    <w:rsid w:val="00F34A74"/>
    <w:rsid w:val="00F34AA6"/>
    <w:rsid w:val="00F34B9E"/>
    <w:rsid w:val="00F3501D"/>
    <w:rsid w:val="00F35BD9"/>
    <w:rsid w:val="00F362F6"/>
    <w:rsid w:val="00F36316"/>
    <w:rsid w:val="00F3668C"/>
    <w:rsid w:val="00F36E52"/>
    <w:rsid w:val="00F36FDD"/>
    <w:rsid w:val="00F37183"/>
    <w:rsid w:val="00F3747A"/>
    <w:rsid w:val="00F37EF2"/>
    <w:rsid w:val="00F4063D"/>
    <w:rsid w:val="00F407A5"/>
    <w:rsid w:val="00F40DF9"/>
    <w:rsid w:val="00F40F09"/>
    <w:rsid w:val="00F41989"/>
    <w:rsid w:val="00F41C5D"/>
    <w:rsid w:val="00F42779"/>
    <w:rsid w:val="00F42B8C"/>
    <w:rsid w:val="00F4342C"/>
    <w:rsid w:val="00F436F7"/>
    <w:rsid w:val="00F444EB"/>
    <w:rsid w:val="00F449C2"/>
    <w:rsid w:val="00F44CC9"/>
    <w:rsid w:val="00F452DB"/>
    <w:rsid w:val="00F45802"/>
    <w:rsid w:val="00F45DC5"/>
    <w:rsid w:val="00F45F58"/>
    <w:rsid w:val="00F463B4"/>
    <w:rsid w:val="00F46C52"/>
    <w:rsid w:val="00F4782D"/>
    <w:rsid w:val="00F50077"/>
    <w:rsid w:val="00F501C4"/>
    <w:rsid w:val="00F501DD"/>
    <w:rsid w:val="00F50442"/>
    <w:rsid w:val="00F50613"/>
    <w:rsid w:val="00F55AAB"/>
    <w:rsid w:val="00F55E8B"/>
    <w:rsid w:val="00F56A69"/>
    <w:rsid w:val="00F56BD5"/>
    <w:rsid w:val="00F56D63"/>
    <w:rsid w:val="00F5700B"/>
    <w:rsid w:val="00F57405"/>
    <w:rsid w:val="00F579A2"/>
    <w:rsid w:val="00F579D9"/>
    <w:rsid w:val="00F60357"/>
    <w:rsid w:val="00F6052F"/>
    <w:rsid w:val="00F60884"/>
    <w:rsid w:val="00F60E79"/>
    <w:rsid w:val="00F6198D"/>
    <w:rsid w:val="00F61EC1"/>
    <w:rsid w:val="00F61F05"/>
    <w:rsid w:val="00F6248A"/>
    <w:rsid w:val="00F62D70"/>
    <w:rsid w:val="00F62DE0"/>
    <w:rsid w:val="00F634E0"/>
    <w:rsid w:val="00F63633"/>
    <w:rsid w:val="00F63CB9"/>
    <w:rsid w:val="00F64E31"/>
    <w:rsid w:val="00F65488"/>
    <w:rsid w:val="00F65BFD"/>
    <w:rsid w:val="00F66908"/>
    <w:rsid w:val="00F66FE9"/>
    <w:rsid w:val="00F67636"/>
    <w:rsid w:val="00F67948"/>
    <w:rsid w:val="00F67F5D"/>
    <w:rsid w:val="00F7005F"/>
    <w:rsid w:val="00F70AA8"/>
    <w:rsid w:val="00F70F03"/>
    <w:rsid w:val="00F7111E"/>
    <w:rsid w:val="00F7134C"/>
    <w:rsid w:val="00F71439"/>
    <w:rsid w:val="00F716D5"/>
    <w:rsid w:val="00F71B1C"/>
    <w:rsid w:val="00F7221C"/>
    <w:rsid w:val="00F727FD"/>
    <w:rsid w:val="00F73040"/>
    <w:rsid w:val="00F73870"/>
    <w:rsid w:val="00F74361"/>
    <w:rsid w:val="00F74366"/>
    <w:rsid w:val="00F744E4"/>
    <w:rsid w:val="00F753D2"/>
    <w:rsid w:val="00F757EC"/>
    <w:rsid w:val="00F759B8"/>
    <w:rsid w:val="00F76B0F"/>
    <w:rsid w:val="00F77FBD"/>
    <w:rsid w:val="00F80082"/>
    <w:rsid w:val="00F80BA1"/>
    <w:rsid w:val="00F814E1"/>
    <w:rsid w:val="00F81E0E"/>
    <w:rsid w:val="00F824AC"/>
    <w:rsid w:val="00F82BA8"/>
    <w:rsid w:val="00F833F4"/>
    <w:rsid w:val="00F83630"/>
    <w:rsid w:val="00F83720"/>
    <w:rsid w:val="00F838FD"/>
    <w:rsid w:val="00F83CAB"/>
    <w:rsid w:val="00F83E77"/>
    <w:rsid w:val="00F84AD6"/>
    <w:rsid w:val="00F84C71"/>
    <w:rsid w:val="00F84C76"/>
    <w:rsid w:val="00F84E6F"/>
    <w:rsid w:val="00F86124"/>
    <w:rsid w:val="00F86126"/>
    <w:rsid w:val="00F90362"/>
    <w:rsid w:val="00F904E0"/>
    <w:rsid w:val="00F9063C"/>
    <w:rsid w:val="00F907EB"/>
    <w:rsid w:val="00F90F8C"/>
    <w:rsid w:val="00F914DA"/>
    <w:rsid w:val="00F91E33"/>
    <w:rsid w:val="00F927EA"/>
    <w:rsid w:val="00F92FE7"/>
    <w:rsid w:val="00F93077"/>
    <w:rsid w:val="00F9324F"/>
    <w:rsid w:val="00F9387A"/>
    <w:rsid w:val="00F93D6A"/>
    <w:rsid w:val="00F949D9"/>
    <w:rsid w:val="00F94BC1"/>
    <w:rsid w:val="00F97A80"/>
    <w:rsid w:val="00FA24B6"/>
    <w:rsid w:val="00FA33C2"/>
    <w:rsid w:val="00FA3464"/>
    <w:rsid w:val="00FA3C8A"/>
    <w:rsid w:val="00FA4616"/>
    <w:rsid w:val="00FA483A"/>
    <w:rsid w:val="00FA495E"/>
    <w:rsid w:val="00FA518B"/>
    <w:rsid w:val="00FA52AF"/>
    <w:rsid w:val="00FA55A6"/>
    <w:rsid w:val="00FA573A"/>
    <w:rsid w:val="00FA5E84"/>
    <w:rsid w:val="00FA696F"/>
    <w:rsid w:val="00FA72AD"/>
    <w:rsid w:val="00FA72E5"/>
    <w:rsid w:val="00FA7A82"/>
    <w:rsid w:val="00FA7F50"/>
    <w:rsid w:val="00FB0BD8"/>
    <w:rsid w:val="00FB0DE9"/>
    <w:rsid w:val="00FB1FF8"/>
    <w:rsid w:val="00FB290D"/>
    <w:rsid w:val="00FB2CCD"/>
    <w:rsid w:val="00FB2FD2"/>
    <w:rsid w:val="00FB3F07"/>
    <w:rsid w:val="00FB4010"/>
    <w:rsid w:val="00FB4080"/>
    <w:rsid w:val="00FB434A"/>
    <w:rsid w:val="00FB4358"/>
    <w:rsid w:val="00FB47FD"/>
    <w:rsid w:val="00FB480E"/>
    <w:rsid w:val="00FB4B6F"/>
    <w:rsid w:val="00FB4D07"/>
    <w:rsid w:val="00FB4ED1"/>
    <w:rsid w:val="00FB5055"/>
    <w:rsid w:val="00FB5703"/>
    <w:rsid w:val="00FB575F"/>
    <w:rsid w:val="00FB5F5E"/>
    <w:rsid w:val="00FB675C"/>
    <w:rsid w:val="00FB6A41"/>
    <w:rsid w:val="00FB6BC9"/>
    <w:rsid w:val="00FB6C6F"/>
    <w:rsid w:val="00FB7D6D"/>
    <w:rsid w:val="00FC0A89"/>
    <w:rsid w:val="00FC0D1C"/>
    <w:rsid w:val="00FC1FAD"/>
    <w:rsid w:val="00FC21BF"/>
    <w:rsid w:val="00FC29C7"/>
    <w:rsid w:val="00FC308B"/>
    <w:rsid w:val="00FC3DC8"/>
    <w:rsid w:val="00FC45B5"/>
    <w:rsid w:val="00FC4B2E"/>
    <w:rsid w:val="00FC4F6F"/>
    <w:rsid w:val="00FC5DA4"/>
    <w:rsid w:val="00FC77A6"/>
    <w:rsid w:val="00FD0E0E"/>
    <w:rsid w:val="00FD118D"/>
    <w:rsid w:val="00FD1323"/>
    <w:rsid w:val="00FD1905"/>
    <w:rsid w:val="00FD224D"/>
    <w:rsid w:val="00FD2532"/>
    <w:rsid w:val="00FD2E68"/>
    <w:rsid w:val="00FD316B"/>
    <w:rsid w:val="00FD39C4"/>
    <w:rsid w:val="00FD3B4F"/>
    <w:rsid w:val="00FD3EC6"/>
    <w:rsid w:val="00FD417C"/>
    <w:rsid w:val="00FD4901"/>
    <w:rsid w:val="00FD502F"/>
    <w:rsid w:val="00FD5236"/>
    <w:rsid w:val="00FD53F2"/>
    <w:rsid w:val="00FD5EDD"/>
    <w:rsid w:val="00FD6332"/>
    <w:rsid w:val="00FD6AF0"/>
    <w:rsid w:val="00FD6DCE"/>
    <w:rsid w:val="00FD72A5"/>
    <w:rsid w:val="00FD7808"/>
    <w:rsid w:val="00FD7BDA"/>
    <w:rsid w:val="00FD7DCF"/>
    <w:rsid w:val="00FE03AB"/>
    <w:rsid w:val="00FE0522"/>
    <w:rsid w:val="00FE08D0"/>
    <w:rsid w:val="00FE0AAC"/>
    <w:rsid w:val="00FE0F36"/>
    <w:rsid w:val="00FE1172"/>
    <w:rsid w:val="00FE17A7"/>
    <w:rsid w:val="00FE2236"/>
    <w:rsid w:val="00FE225A"/>
    <w:rsid w:val="00FE25CE"/>
    <w:rsid w:val="00FE3248"/>
    <w:rsid w:val="00FE3831"/>
    <w:rsid w:val="00FE3880"/>
    <w:rsid w:val="00FE3D3C"/>
    <w:rsid w:val="00FE40F3"/>
    <w:rsid w:val="00FE490D"/>
    <w:rsid w:val="00FE49D1"/>
    <w:rsid w:val="00FE5442"/>
    <w:rsid w:val="00FE5586"/>
    <w:rsid w:val="00FE6BA7"/>
    <w:rsid w:val="00FE7225"/>
    <w:rsid w:val="00FE761C"/>
    <w:rsid w:val="00FF0485"/>
    <w:rsid w:val="00FF0628"/>
    <w:rsid w:val="00FF1844"/>
    <w:rsid w:val="00FF1966"/>
    <w:rsid w:val="00FF1A0E"/>
    <w:rsid w:val="00FF1FEF"/>
    <w:rsid w:val="00FF2360"/>
    <w:rsid w:val="00FF3792"/>
    <w:rsid w:val="00FF3A0A"/>
    <w:rsid w:val="00FF3BE2"/>
    <w:rsid w:val="00FF44C4"/>
    <w:rsid w:val="00FF4EB6"/>
    <w:rsid w:val="00FF5D3F"/>
    <w:rsid w:val="00FF63AF"/>
    <w:rsid w:val="00FF64D8"/>
    <w:rsid w:val="00FF6844"/>
    <w:rsid w:val="00FF6CB8"/>
    <w:rsid w:val="00FF6EB8"/>
    <w:rsid w:val="00FF71CB"/>
    <w:rsid w:val="00FF7313"/>
    <w:rsid w:val="00FF73D3"/>
    <w:rsid w:val="0103D187"/>
    <w:rsid w:val="010960A3"/>
    <w:rsid w:val="012FA32F"/>
    <w:rsid w:val="01496F90"/>
    <w:rsid w:val="01513316"/>
    <w:rsid w:val="0163EE7A"/>
    <w:rsid w:val="016CD4C2"/>
    <w:rsid w:val="016D358F"/>
    <w:rsid w:val="016F0056"/>
    <w:rsid w:val="018B438F"/>
    <w:rsid w:val="01925963"/>
    <w:rsid w:val="0197C109"/>
    <w:rsid w:val="01B1D45A"/>
    <w:rsid w:val="01DC2BE2"/>
    <w:rsid w:val="01E3DE70"/>
    <w:rsid w:val="01E44925"/>
    <w:rsid w:val="01E95B14"/>
    <w:rsid w:val="01F0C156"/>
    <w:rsid w:val="0202E98B"/>
    <w:rsid w:val="02203488"/>
    <w:rsid w:val="022CCF2C"/>
    <w:rsid w:val="023D1244"/>
    <w:rsid w:val="02457716"/>
    <w:rsid w:val="0269C10C"/>
    <w:rsid w:val="0295E248"/>
    <w:rsid w:val="02E3425F"/>
    <w:rsid w:val="02EA9E03"/>
    <w:rsid w:val="02F039E5"/>
    <w:rsid w:val="030830C8"/>
    <w:rsid w:val="03095E0A"/>
    <w:rsid w:val="0312ABA6"/>
    <w:rsid w:val="03496171"/>
    <w:rsid w:val="0369A01F"/>
    <w:rsid w:val="0374B497"/>
    <w:rsid w:val="03880223"/>
    <w:rsid w:val="038FE466"/>
    <w:rsid w:val="03AD0A77"/>
    <w:rsid w:val="03B37980"/>
    <w:rsid w:val="03C17213"/>
    <w:rsid w:val="03E9FC5E"/>
    <w:rsid w:val="03F1DFB3"/>
    <w:rsid w:val="04021AD9"/>
    <w:rsid w:val="0430EA21"/>
    <w:rsid w:val="04551552"/>
    <w:rsid w:val="0473DB6E"/>
    <w:rsid w:val="047543E4"/>
    <w:rsid w:val="04782369"/>
    <w:rsid w:val="0480FBD2"/>
    <w:rsid w:val="04D35B38"/>
    <w:rsid w:val="04E9973B"/>
    <w:rsid w:val="04F66952"/>
    <w:rsid w:val="04F66D2D"/>
    <w:rsid w:val="05112F84"/>
    <w:rsid w:val="051A58F6"/>
    <w:rsid w:val="0531EEDC"/>
    <w:rsid w:val="05420CBB"/>
    <w:rsid w:val="0544372F"/>
    <w:rsid w:val="054D79ED"/>
    <w:rsid w:val="057F023C"/>
    <w:rsid w:val="058BEA54"/>
    <w:rsid w:val="05A7F0B9"/>
    <w:rsid w:val="05C3CBFA"/>
    <w:rsid w:val="05E2EACD"/>
    <w:rsid w:val="05E829B1"/>
    <w:rsid w:val="05FFAD15"/>
    <w:rsid w:val="0604D463"/>
    <w:rsid w:val="06133060"/>
    <w:rsid w:val="061B502F"/>
    <w:rsid w:val="062E17DE"/>
    <w:rsid w:val="062FF328"/>
    <w:rsid w:val="064C5417"/>
    <w:rsid w:val="066893E5"/>
    <w:rsid w:val="068ECDF6"/>
    <w:rsid w:val="06A95916"/>
    <w:rsid w:val="06AF2D62"/>
    <w:rsid w:val="06B506BB"/>
    <w:rsid w:val="06D49F2D"/>
    <w:rsid w:val="06E19514"/>
    <w:rsid w:val="070D22C0"/>
    <w:rsid w:val="075265CD"/>
    <w:rsid w:val="07623969"/>
    <w:rsid w:val="076DEFF7"/>
    <w:rsid w:val="076FC740"/>
    <w:rsid w:val="07B29F73"/>
    <w:rsid w:val="07BCC0B5"/>
    <w:rsid w:val="07C97D4F"/>
    <w:rsid w:val="07CCF46C"/>
    <w:rsid w:val="07D05070"/>
    <w:rsid w:val="07D7CFD3"/>
    <w:rsid w:val="07D99CF7"/>
    <w:rsid w:val="07F15F60"/>
    <w:rsid w:val="08078FD1"/>
    <w:rsid w:val="080A7483"/>
    <w:rsid w:val="0815ADAE"/>
    <w:rsid w:val="0866ED4E"/>
    <w:rsid w:val="089181CF"/>
    <w:rsid w:val="08A5A760"/>
    <w:rsid w:val="08AF109B"/>
    <w:rsid w:val="08CFF110"/>
    <w:rsid w:val="08F3B0E5"/>
    <w:rsid w:val="0900979B"/>
    <w:rsid w:val="091ACEC6"/>
    <w:rsid w:val="091E41E5"/>
    <w:rsid w:val="0986114D"/>
    <w:rsid w:val="09ACA17A"/>
    <w:rsid w:val="09C2EA77"/>
    <w:rsid w:val="09F8CE76"/>
    <w:rsid w:val="0A4A095A"/>
    <w:rsid w:val="0A56C8F6"/>
    <w:rsid w:val="0A62A9B3"/>
    <w:rsid w:val="0A8A068F"/>
    <w:rsid w:val="0A90ABE6"/>
    <w:rsid w:val="0ACE972E"/>
    <w:rsid w:val="0AD3FD91"/>
    <w:rsid w:val="0ADE3CE2"/>
    <w:rsid w:val="0AE31DFD"/>
    <w:rsid w:val="0AE78026"/>
    <w:rsid w:val="0AF54F58"/>
    <w:rsid w:val="0B000F98"/>
    <w:rsid w:val="0B0B2519"/>
    <w:rsid w:val="0B18D7F3"/>
    <w:rsid w:val="0B23D0DC"/>
    <w:rsid w:val="0B2A366C"/>
    <w:rsid w:val="0B3A6D03"/>
    <w:rsid w:val="0B4F8945"/>
    <w:rsid w:val="0B53F5EE"/>
    <w:rsid w:val="0B7E7D43"/>
    <w:rsid w:val="0BA7E618"/>
    <w:rsid w:val="0BC9E74F"/>
    <w:rsid w:val="0C3F08D7"/>
    <w:rsid w:val="0CA758DF"/>
    <w:rsid w:val="0D087447"/>
    <w:rsid w:val="0D0D32AE"/>
    <w:rsid w:val="0D42D7D3"/>
    <w:rsid w:val="0D4AA18B"/>
    <w:rsid w:val="0D50276C"/>
    <w:rsid w:val="0D52DC6C"/>
    <w:rsid w:val="0D64D3FF"/>
    <w:rsid w:val="0D860B02"/>
    <w:rsid w:val="0D96EE0F"/>
    <w:rsid w:val="0D9FD3B0"/>
    <w:rsid w:val="0DF4FDDA"/>
    <w:rsid w:val="0E0C9956"/>
    <w:rsid w:val="0E105F70"/>
    <w:rsid w:val="0E19CA9E"/>
    <w:rsid w:val="0E264FEB"/>
    <w:rsid w:val="0E57516E"/>
    <w:rsid w:val="0ECA7A2C"/>
    <w:rsid w:val="0ED0DF23"/>
    <w:rsid w:val="0EDB1C16"/>
    <w:rsid w:val="0EF4F40E"/>
    <w:rsid w:val="0EF54FCC"/>
    <w:rsid w:val="0F184FA0"/>
    <w:rsid w:val="0F1BF74D"/>
    <w:rsid w:val="0FB1EC6A"/>
    <w:rsid w:val="0FCB867F"/>
    <w:rsid w:val="0FE85116"/>
    <w:rsid w:val="0FEDB667"/>
    <w:rsid w:val="101D8213"/>
    <w:rsid w:val="104384F4"/>
    <w:rsid w:val="1062D158"/>
    <w:rsid w:val="107D6380"/>
    <w:rsid w:val="10862E4F"/>
    <w:rsid w:val="10C2523B"/>
    <w:rsid w:val="10D6FDED"/>
    <w:rsid w:val="10E76D33"/>
    <w:rsid w:val="1108E146"/>
    <w:rsid w:val="111C199B"/>
    <w:rsid w:val="11281F60"/>
    <w:rsid w:val="1133924E"/>
    <w:rsid w:val="1145791A"/>
    <w:rsid w:val="115EE847"/>
    <w:rsid w:val="118C1C6C"/>
    <w:rsid w:val="119E9749"/>
    <w:rsid w:val="11A6837A"/>
    <w:rsid w:val="11B265B8"/>
    <w:rsid w:val="11D9248D"/>
    <w:rsid w:val="11DF3D9C"/>
    <w:rsid w:val="11E16965"/>
    <w:rsid w:val="11ECB22A"/>
    <w:rsid w:val="120CB13C"/>
    <w:rsid w:val="12268D09"/>
    <w:rsid w:val="1229C730"/>
    <w:rsid w:val="1246E433"/>
    <w:rsid w:val="125B7610"/>
    <w:rsid w:val="1262A835"/>
    <w:rsid w:val="127C74BD"/>
    <w:rsid w:val="128926A5"/>
    <w:rsid w:val="128F0A15"/>
    <w:rsid w:val="12AA7BC9"/>
    <w:rsid w:val="12CB9980"/>
    <w:rsid w:val="130A51DC"/>
    <w:rsid w:val="133BA087"/>
    <w:rsid w:val="135BD272"/>
    <w:rsid w:val="135F4EAA"/>
    <w:rsid w:val="136E7129"/>
    <w:rsid w:val="139210E5"/>
    <w:rsid w:val="13E912EC"/>
    <w:rsid w:val="13ED8B38"/>
    <w:rsid w:val="14082C7B"/>
    <w:rsid w:val="140E45DC"/>
    <w:rsid w:val="14345791"/>
    <w:rsid w:val="143ACC70"/>
    <w:rsid w:val="14461263"/>
    <w:rsid w:val="145A2A81"/>
    <w:rsid w:val="145C3689"/>
    <w:rsid w:val="145C3F8C"/>
    <w:rsid w:val="146D5BC1"/>
    <w:rsid w:val="1474822D"/>
    <w:rsid w:val="14831A61"/>
    <w:rsid w:val="148DAA4A"/>
    <w:rsid w:val="149E9668"/>
    <w:rsid w:val="14CB5EB6"/>
    <w:rsid w:val="1513D7F6"/>
    <w:rsid w:val="15221AB2"/>
    <w:rsid w:val="15596884"/>
    <w:rsid w:val="1561ABF9"/>
    <w:rsid w:val="1576766D"/>
    <w:rsid w:val="158C11B6"/>
    <w:rsid w:val="15904804"/>
    <w:rsid w:val="15A0C2AD"/>
    <w:rsid w:val="15CC3A6B"/>
    <w:rsid w:val="15D416CD"/>
    <w:rsid w:val="15E82212"/>
    <w:rsid w:val="16018A39"/>
    <w:rsid w:val="160923C8"/>
    <w:rsid w:val="161AC63F"/>
    <w:rsid w:val="1649F03B"/>
    <w:rsid w:val="1650872C"/>
    <w:rsid w:val="1654AD5A"/>
    <w:rsid w:val="16677C4C"/>
    <w:rsid w:val="16761737"/>
    <w:rsid w:val="16798D51"/>
    <w:rsid w:val="167CBEC2"/>
    <w:rsid w:val="16839083"/>
    <w:rsid w:val="168CFA0C"/>
    <w:rsid w:val="169A6D42"/>
    <w:rsid w:val="16AC96CF"/>
    <w:rsid w:val="16B14563"/>
    <w:rsid w:val="16B2B0C1"/>
    <w:rsid w:val="16B32904"/>
    <w:rsid w:val="16CA451E"/>
    <w:rsid w:val="16F2BE7B"/>
    <w:rsid w:val="1729F421"/>
    <w:rsid w:val="174AE589"/>
    <w:rsid w:val="1767FF84"/>
    <w:rsid w:val="1777D8E8"/>
    <w:rsid w:val="1784F80D"/>
    <w:rsid w:val="17954259"/>
    <w:rsid w:val="17A5D1FA"/>
    <w:rsid w:val="17A684C1"/>
    <w:rsid w:val="17CB1C02"/>
    <w:rsid w:val="17E5271C"/>
    <w:rsid w:val="1814B7D9"/>
    <w:rsid w:val="184DD842"/>
    <w:rsid w:val="1852389D"/>
    <w:rsid w:val="1852C082"/>
    <w:rsid w:val="187E1CAC"/>
    <w:rsid w:val="188DC244"/>
    <w:rsid w:val="188EC5E5"/>
    <w:rsid w:val="18A2EDEB"/>
    <w:rsid w:val="18B1FF18"/>
    <w:rsid w:val="18B5FD55"/>
    <w:rsid w:val="18C52B1D"/>
    <w:rsid w:val="1902232A"/>
    <w:rsid w:val="194F25FA"/>
    <w:rsid w:val="195E7FDC"/>
    <w:rsid w:val="19625312"/>
    <w:rsid w:val="19651F65"/>
    <w:rsid w:val="196D82DF"/>
    <w:rsid w:val="19DAABB3"/>
    <w:rsid w:val="19FD9053"/>
    <w:rsid w:val="1A25DB81"/>
    <w:rsid w:val="1A45EFE3"/>
    <w:rsid w:val="1A4EA86F"/>
    <w:rsid w:val="1A72AB8A"/>
    <w:rsid w:val="1AD08FCB"/>
    <w:rsid w:val="1ADAB7B2"/>
    <w:rsid w:val="1AFFE4A5"/>
    <w:rsid w:val="1B16F61D"/>
    <w:rsid w:val="1B1A822C"/>
    <w:rsid w:val="1B1D16D8"/>
    <w:rsid w:val="1B3CB0C5"/>
    <w:rsid w:val="1B553A57"/>
    <w:rsid w:val="1B621ABD"/>
    <w:rsid w:val="1BAEFD66"/>
    <w:rsid w:val="1BD31003"/>
    <w:rsid w:val="1BE315AD"/>
    <w:rsid w:val="1BE8D3BC"/>
    <w:rsid w:val="1BECBBCD"/>
    <w:rsid w:val="1BF8E813"/>
    <w:rsid w:val="1BFC127A"/>
    <w:rsid w:val="1C168762"/>
    <w:rsid w:val="1C4281E2"/>
    <w:rsid w:val="1C545DAD"/>
    <w:rsid w:val="1C576396"/>
    <w:rsid w:val="1C68B31A"/>
    <w:rsid w:val="1C750F05"/>
    <w:rsid w:val="1C7969E0"/>
    <w:rsid w:val="1C815BAB"/>
    <w:rsid w:val="1C89825C"/>
    <w:rsid w:val="1CBFA881"/>
    <w:rsid w:val="1CE12EB5"/>
    <w:rsid w:val="1D1C72E2"/>
    <w:rsid w:val="1D2B4EA9"/>
    <w:rsid w:val="1D7C5764"/>
    <w:rsid w:val="1D8DB478"/>
    <w:rsid w:val="1DA50E7A"/>
    <w:rsid w:val="1DDFC339"/>
    <w:rsid w:val="1DE26DD5"/>
    <w:rsid w:val="1DEBF7C9"/>
    <w:rsid w:val="1DF333F7"/>
    <w:rsid w:val="1E0F9187"/>
    <w:rsid w:val="1E6E64BA"/>
    <w:rsid w:val="1E7E259E"/>
    <w:rsid w:val="1E99BB7F"/>
    <w:rsid w:val="1EA951A6"/>
    <w:rsid w:val="1EC13411"/>
    <w:rsid w:val="1EC56610"/>
    <w:rsid w:val="1ECBA014"/>
    <w:rsid w:val="1ECEEBC8"/>
    <w:rsid w:val="1ED7ABE3"/>
    <w:rsid w:val="1ED82E32"/>
    <w:rsid w:val="1EDDA725"/>
    <w:rsid w:val="1EFD873E"/>
    <w:rsid w:val="1F16F4CC"/>
    <w:rsid w:val="1F1CFEDD"/>
    <w:rsid w:val="1F2C55B8"/>
    <w:rsid w:val="1F35DC5E"/>
    <w:rsid w:val="1F3E32D4"/>
    <w:rsid w:val="1F794E43"/>
    <w:rsid w:val="1F7D2DBE"/>
    <w:rsid w:val="1FB4A0D2"/>
    <w:rsid w:val="1FF4B0E9"/>
    <w:rsid w:val="1FF6D9C0"/>
    <w:rsid w:val="20021CFC"/>
    <w:rsid w:val="2005F262"/>
    <w:rsid w:val="2015E0F7"/>
    <w:rsid w:val="202EF237"/>
    <w:rsid w:val="2031BA78"/>
    <w:rsid w:val="2052A608"/>
    <w:rsid w:val="205CB9F5"/>
    <w:rsid w:val="205F7F02"/>
    <w:rsid w:val="206215BC"/>
    <w:rsid w:val="207835A9"/>
    <w:rsid w:val="2083BB40"/>
    <w:rsid w:val="20B533D6"/>
    <w:rsid w:val="20FE610B"/>
    <w:rsid w:val="210FB46A"/>
    <w:rsid w:val="2129E0F6"/>
    <w:rsid w:val="2142E8B3"/>
    <w:rsid w:val="218C8032"/>
    <w:rsid w:val="21A930FE"/>
    <w:rsid w:val="21B08EE7"/>
    <w:rsid w:val="21D127C9"/>
    <w:rsid w:val="21D3D13F"/>
    <w:rsid w:val="220859CF"/>
    <w:rsid w:val="22161E4D"/>
    <w:rsid w:val="2225C272"/>
    <w:rsid w:val="222A9675"/>
    <w:rsid w:val="223600E4"/>
    <w:rsid w:val="223C1DFE"/>
    <w:rsid w:val="227BEED6"/>
    <w:rsid w:val="22B3345C"/>
    <w:rsid w:val="22BA59A3"/>
    <w:rsid w:val="22D09A98"/>
    <w:rsid w:val="232A60DB"/>
    <w:rsid w:val="233B5A33"/>
    <w:rsid w:val="235CAC46"/>
    <w:rsid w:val="236EAA90"/>
    <w:rsid w:val="23788FD2"/>
    <w:rsid w:val="2382E277"/>
    <w:rsid w:val="23878BCD"/>
    <w:rsid w:val="238C4FBB"/>
    <w:rsid w:val="23907F07"/>
    <w:rsid w:val="239D43BF"/>
    <w:rsid w:val="242C6934"/>
    <w:rsid w:val="24362325"/>
    <w:rsid w:val="24365990"/>
    <w:rsid w:val="243AC8C3"/>
    <w:rsid w:val="24571F62"/>
    <w:rsid w:val="245D7AEA"/>
    <w:rsid w:val="24625151"/>
    <w:rsid w:val="2462757B"/>
    <w:rsid w:val="246390C1"/>
    <w:rsid w:val="24BB853D"/>
    <w:rsid w:val="24C61530"/>
    <w:rsid w:val="24CB3B21"/>
    <w:rsid w:val="24E5E358"/>
    <w:rsid w:val="24EF64C8"/>
    <w:rsid w:val="2547799C"/>
    <w:rsid w:val="255BF170"/>
    <w:rsid w:val="255FD71D"/>
    <w:rsid w:val="25628354"/>
    <w:rsid w:val="2581A5C6"/>
    <w:rsid w:val="25892636"/>
    <w:rsid w:val="2597B03E"/>
    <w:rsid w:val="259BB068"/>
    <w:rsid w:val="25AEBAC5"/>
    <w:rsid w:val="25B52008"/>
    <w:rsid w:val="25B5CEBD"/>
    <w:rsid w:val="25C18460"/>
    <w:rsid w:val="25E40AC7"/>
    <w:rsid w:val="26024558"/>
    <w:rsid w:val="262A7A10"/>
    <w:rsid w:val="262EC4D6"/>
    <w:rsid w:val="26540823"/>
    <w:rsid w:val="2654ABD3"/>
    <w:rsid w:val="2655E768"/>
    <w:rsid w:val="2663B73A"/>
    <w:rsid w:val="266C7BDC"/>
    <w:rsid w:val="269AD012"/>
    <w:rsid w:val="26BF0B71"/>
    <w:rsid w:val="26CDDCE3"/>
    <w:rsid w:val="26D9B042"/>
    <w:rsid w:val="26F7C1D1"/>
    <w:rsid w:val="270AD282"/>
    <w:rsid w:val="2712D197"/>
    <w:rsid w:val="271D6A40"/>
    <w:rsid w:val="272B8663"/>
    <w:rsid w:val="276AD074"/>
    <w:rsid w:val="27705529"/>
    <w:rsid w:val="27B1C902"/>
    <w:rsid w:val="27CB6531"/>
    <w:rsid w:val="27FA2F16"/>
    <w:rsid w:val="28010513"/>
    <w:rsid w:val="281E0E3B"/>
    <w:rsid w:val="285945C8"/>
    <w:rsid w:val="285E9CD7"/>
    <w:rsid w:val="28655888"/>
    <w:rsid w:val="28671F7D"/>
    <w:rsid w:val="2870E6E9"/>
    <w:rsid w:val="2889E1C6"/>
    <w:rsid w:val="2890C8EC"/>
    <w:rsid w:val="28980B17"/>
    <w:rsid w:val="28A7C345"/>
    <w:rsid w:val="28B8A339"/>
    <w:rsid w:val="28BC76DF"/>
    <w:rsid w:val="28D7705C"/>
    <w:rsid w:val="28DE0F5C"/>
    <w:rsid w:val="28E08C7B"/>
    <w:rsid w:val="28E4C117"/>
    <w:rsid w:val="28ECF45B"/>
    <w:rsid w:val="29038335"/>
    <w:rsid w:val="29165952"/>
    <w:rsid w:val="2926D191"/>
    <w:rsid w:val="2939DBF7"/>
    <w:rsid w:val="29621AD2"/>
    <w:rsid w:val="298815B7"/>
    <w:rsid w:val="2995273C"/>
    <w:rsid w:val="29A0A590"/>
    <w:rsid w:val="29AB4313"/>
    <w:rsid w:val="29AFD54B"/>
    <w:rsid w:val="29F250EA"/>
    <w:rsid w:val="2A01D962"/>
    <w:rsid w:val="2A0297A5"/>
    <w:rsid w:val="2A04D39F"/>
    <w:rsid w:val="2A0A1D68"/>
    <w:rsid w:val="2A4D6B2C"/>
    <w:rsid w:val="2A552876"/>
    <w:rsid w:val="2A80B131"/>
    <w:rsid w:val="2A81FF5B"/>
    <w:rsid w:val="2A84E58C"/>
    <w:rsid w:val="2A8ACDE8"/>
    <w:rsid w:val="2AC71A2B"/>
    <w:rsid w:val="2ACC61ED"/>
    <w:rsid w:val="2AEE8C91"/>
    <w:rsid w:val="2B210FE5"/>
    <w:rsid w:val="2B44A006"/>
    <w:rsid w:val="2B524284"/>
    <w:rsid w:val="2B5CF182"/>
    <w:rsid w:val="2B5F162A"/>
    <w:rsid w:val="2B724368"/>
    <w:rsid w:val="2B8C010F"/>
    <w:rsid w:val="2B9A383A"/>
    <w:rsid w:val="2BAFC3DD"/>
    <w:rsid w:val="2BB1E4A8"/>
    <w:rsid w:val="2BBDC5A9"/>
    <w:rsid w:val="2BD27ACA"/>
    <w:rsid w:val="2BD3D8B3"/>
    <w:rsid w:val="2BE15226"/>
    <w:rsid w:val="2C127CE4"/>
    <w:rsid w:val="2C385401"/>
    <w:rsid w:val="2C7057EC"/>
    <w:rsid w:val="2C8069BF"/>
    <w:rsid w:val="2C91959C"/>
    <w:rsid w:val="2C9DE4AD"/>
    <w:rsid w:val="2C9F248E"/>
    <w:rsid w:val="2CA1C445"/>
    <w:rsid w:val="2CADAAF0"/>
    <w:rsid w:val="2CC98E82"/>
    <w:rsid w:val="2CD26E5E"/>
    <w:rsid w:val="2CDE858A"/>
    <w:rsid w:val="2CE61BC2"/>
    <w:rsid w:val="2CF2BA79"/>
    <w:rsid w:val="2D0183BD"/>
    <w:rsid w:val="2D096427"/>
    <w:rsid w:val="2D0DE7CA"/>
    <w:rsid w:val="2D3C51E1"/>
    <w:rsid w:val="2D440BB8"/>
    <w:rsid w:val="2D563E65"/>
    <w:rsid w:val="2D6064FF"/>
    <w:rsid w:val="2D7EF0E3"/>
    <w:rsid w:val="2D834EBB"/>
    <w:rsid w:val="2D9AC7E7"/>
    <w:rsid w:val="2DA62542"/>
    <w:rsid w:val="2DA97675"/>
    <w:rsid w:val="2DD13FFE"/>
    <w:rsid w:val="2DD64967"/>
    <w:rsid w:val="2DDD0B88"/>
    <w:rsid w:val="2DFDAE2A"/>
    <w:rsid w:val="2E099BFA"/>
    <w:rsid w:val="2E78E749"/>
    <w:rsid w:val="2EB4D6C6"/>
    <w:rsid w:val="2EB6F1FC"/>
    <w:rsid w:val="2EC29A7A"/>
    <w:rsid w:val="2ED11AA3"/>
    <w:rsid w:val="2ED1D818"/>
    <w:rsid w:val="2F229E01"/>
    <w:rsid w:val="2F4C9F55"/>
    <w:rsid w:val="2F7D9161"/>
    <w:rsid w:val="2FB2CEAA"/>
    <w:rsid w:val="3016DC05"/>
    <w:rsid w:val="301DF1DA"/>
    <w:rsid w:val="3046A919"/>
    <w:rsid w:val="3057C769"/>
    <w:rsid w:val="30B0075F"/>
    <w:rsid w:val="30B6C195"/>
    <w:rsid w:val="30F552C2"/>
    <w:rsid w:val="30FEFCFB"/>
    <w:rsid w:val="310067BF"/>
    <w:rsid w:val="3102780C"/>
    <w:rsid w:val="313F8ABA"/>
    <w:rsid w:val="3174F71A"/>
    <w:rsid w:val="3182B0CC"/>
    <w:rsid w:val="319DBB98"/>
    <w:rsid w:val="31B2A587"/>
    <w:rsid w:val="31C62B9C"/>
    <w:rsid w:val="320E07DF"/>
    <w:rsid w:val="3217459F"/>
    <w:rsid w:val="3249A85D"/>
    <w:rsid w:val="32B11317"/>
    <w:rsid w:val="32C0181F"/>
    <w:rsid w:val="331E9A10"/>
    <w:rsid w:val="3322571D"/>
    <w:rsid w:val="3338C1E4"/>
    <w:rsid w:val="33416682"/>
    <w:rsid w:val="335E4526"/>
    <w:rsid w:val="3374354A"/>
    <w:rsid w:val="33C5A0B6"/>
    <w:rsid w:val="33CF8C21"/>
    <w:rsid w:val="33E8E9EB"/>
    <w:rsid w:val="33F6CEC1"/>
    <w:rsid w:val="33F8EC65"/>
    <w:rsid w:val="33FCFF92"/>
    <w:rsid w:val="33FE15F9"/>
    <w:rsid w:val="340DCAFC"/>
    <w:rsid w:val="342DFF1B"/>
    <w:rsid w:val="342E5184"/>
    <w:rsid w:val="34524C57"/>
    <w:rsid w:val="348DE20A"/>
    <w:rsid w:val="34BD9F49"/>
    <w:rsid w:val="34C0FD00"/>
    <w:rsid w:val="34DE3273"/>
    <w:rsid w:val="34F0AA0E"/>
    <w:rsid w:val="3503D305"/>
    <w:rsid w:val="3550FD35"/>
    <w:rsid w:val="3556A623"/>
    <w:rsid w:val="35578AED"/>
    <w:rsid w:val="355ADB96"/>
    <w:rsid w:val="3577DD7D"/>
    <w:rsid w:val="357F0A9C"/>
    <w:rsid w:val="3583A7C8"/>
    <w:rsid w:val="3586ACE1"/>
    <w:rsid w:val="359C8BDA"/>
    <w:rsid w:val="35ADC752"/>
    <w:rsid w:val="35B165F1"/>
    <w:rsid w:val="35E32154"/>
    <w:rsid w:val="35E34A42"/>
    <w:rsid w:val="36094E2C"/>
    <w:rsid w:val="3616FFA6"/>
    <w:rsid w:val="364080FA"/>
    <w:rsid w:val="3641C8B2"/>
    <w:rsid w:val="36718AB7"/>
    <w:rsid w:val="367A1CD9"/>
    <w:rsid w:val="36948B22"/>
    <w:rsid w:val="36CA803E"/>
    <w:rsid w:val="36E2428E"/>
    <w:rsid w:val="36E8BF74"/>
    <w:rsid w:val="37086D85"/>
    <w:rsid w:val="371C0626"/>
    <w:rsid w:val="37362B78"/>
    <w:rsid w:val="373D0C26"/>
    <w:rsid w:val="374A1873"/>
    <w:rsid w:val="37561785"/>
    <w:rsid w:val="3776D450"/>
    <w:rsid w:val="37853699"/>
    <w:rsid w:val="378885CE"/>
    <w:rsid w:val="3788FBC9"/>
    <w:rsid w:val="37907C3A"/>
    <w:rsid w:val="37B8278D"/>
    <w:rsid w:val="37CBAB87"/>
    <w:rsid w:val="37F9E695"/>
    <w:rsid w:val="37FAC062"/>
    <w:rsid w:val="383FC204"/>
    <w:rsid w:val="38585A78"/>
    <w:rsid w:val="3861987B"/>
    <w:rsid w:val="38770944"/>
    <w:rsid w:val="387852FE"/>
    <w:rsid w:val="389C37FF"/>
    <w:rsid w:val="38A517DD"/>
    <w:rsid w:val="38A8AB9F"/>
    <w:rsid w:val="38B2294C"/>
    <w:rsid w:val="38DEA190"/>
    <w:rsid w:val="38F1E7E6"/>
    <w:rsid w:val="38FC1CE3"/>
    <w:rsid w:val="390D41B9"/>
    <w:rsid w:val="39153F5F"/>
    <w:rsid w:val="3916E9A0"/>
    <w:rsid w:val="392171A2"/>
    <w:rsid w:val="395010B1"/>
    <w:rsid w:val="3967196D"/>
    <w:rsid w:val="39875A0F"/>
    <w:rsid w:val="39A44A92"/>
    <w:rsid w:val="39C609B9"/>
    <w:rsid w:val="39DB558F"/>
    <w:rsid w:val="39E7A6C4"/>
    <w:rsid w:val="3A16D7A3"/>
    <w:rsid w:val="3A1818DD"/>
    <w:rsid w:val="3A2BB844"/>
    <w:rsid w:val="3A461AC9"/>
    <w:rsid w:val="3A5B2ECC"/>
    <w:rsid w:val="3A66DB83"/>
    <w:rsid w:val="3A6A6D03"/>
    <w:rsid w:val="3A813875"/>
    <w:rsid w:val="3A90B770"/>
    <w:rsid w:val="3AD2F69D"/>
    <w:rsid w:val="3AF2687C"/>
    <w:rsid w:val="3AF9F36F"/>
    <w:rsid w:val="3B0292BC"/>
    <w:rsid w:val="3B3EEE26"/>
    <w:rsid w:val="3B6625AF"/>
    <w:rsid w:val="3B7A413A"/>
    <w:rsid w:val="3B879478"/>
    <w:rsid w:val="3BBA4991"/>
    <w:rsid w:val="3BCEAEBE"/>
    <w:rsid w:val="3BCF5E80"/>
    <w:rsid w:val="3BD776CD"/>
    <w:rsid w:val="3C17FF89"/>
    <w:rsid w:val="3C2039AD"/>
    <w:rsid w:val="3C20A56B"/>
    <w:rsid w:val="3C4FA41C"/>
    <w:rsid w:val="3CB6E79E"/>
    <w:rsid w:val="3CDC2BC5"/>
    <w:rsid w:val="3CDCAA08"/>
    <w:rsid w:val="3CE7BEC3"/>
    <w:rsid w:val="3CF7CF64"/>
    <w:rsid w:val="3D00C7E5"/>
    <w:rsid w:val="3D13208D"/>
    <w:rsid w:val="3D279E1F"/>
    <w:rsid w:val="3D5B3FB1"/>
    <w:rsid w:val="3DA3E1C4"/>
    <w:rsid w:val="3DA6A106"/>
    <w:rsid w:val="3DA6CC5D"/>
    <w:rsid w:val="3DAB9AB9"/>
    <w:rsid w:val="3DAD7969"/>
    <w:rsid w:val="3DC82E1C"/>
    <w:rsid w:val="3DD533CA"/>
    <w:rsid w:val="3DFEA62A"/>
    <w:rsid w:val="3E159765"/>
    <w:rsid w:val="3E1BFC6C"/>
    <w:rsid w:val="3E2B5C71"/>
    <w:rsid w:val="3E34F082"/>
    <w:rsid w:val="3E58D1A1"/>
    <w:rsid w:val="3E5A4CF0"/>
    <w:rsid w:val="3E5F72E0"/>
    <w:rsid w:val="3E66AFDD"/>
    <w:rsid w:val="3E750874"/>
    <w:rsid w:val="3EAE4781"/>
    <w:rsid w:val="3EB95A63"/>
    <w:rsid w:val="3ED59D4E"/>
    <w:rsid w:val="3EDF1070"/>
    <w:rsid w:val="3EE69ACB"/>
    <w:rsid w:val="3F1A4BDB"/>
    <w:rsid w:val="3F1B43B0"/>
    <w:rsid w:val="3F21ED90"/>
    <w:rsid w:val="3F24F36C"/>
    <w:rsid w:val="3F38A956"/>
    <w:rsid w:val="3F40AE0D"/>
    <w:rsid w:val="3F54A998"/>
    <w:rsid w:val="3F958283"/>
    <w:rsid w:val="3F9695AD"/>
    <w:rsid w:val="3F9A768B"/>
    <w:rsid w:val="3FA0EC77"/>
    <w:rsid w:val="3FB51E2B"/>
    <w:rsid w:val="3FB840F1"/>
    <w:rsid w:val="3FC8CDC0"/>
    <w:rsid w:val="3FCD7430"/>
    <w:rsid w:val="3FD6F30B"/>
    <w:rsid w:val="3FDC255C"/>
    <w:rsid w:val="3FF5712F"/>
    <w:rsid w:val="3FFB1EB2"/>
    <w:rsid w:val="40112832"/>
    <w:rsid w:val="40377E06"/>
    <w:rsid w:val="403F9D6B"/>
    <w:rsid w:val="4040411D"/>
    <w:rsid w:val="4068797A"/>
    <w:rsid w:val="40731ABB"/>
    <w:rsid w:val="408D7077"/>
    <w:rsid w:val="409DD408"/>
    <w:rsid w:val="40A21C24"/>
    <w:rsid w:val="40B5C08A"/>
    <w:rsid w:val="40C0E537"/>
    <w:rsid w:val="40C167F0"/>
    <w:rsid w:val="40C6332B"/>
    <w:rsid w:val="40D47099"/>
    <w:rsid w:val="40D60C7B"/>
    <w:rsid w:val="40E915D7"/>
    <w:rsid w:val="40FF6E26"/>
    <w:rsid w:val="410CD66B"/>
    <w:rsid w:val="4139EADA"/>
    <w:rsid w:val="4145E176"/>
    <w:rsid w:val="418E7A98"/>
    <w:rsid w:val="41CF2D7C"/>
    <w:rsid w:val="41DF9558"/>
    <w:rsid w:val="41FDF6CC"/>
    <w:rsid w:val="420351B4"/>
    <w:rsid w:val="420BB6FB"/>
    <w:rsid w:val="421ACB1C"/>
    <w:rsid w:val="42453C3F"/>
    <w:rsid w:val="42B35E3E"/>
    <w:rsid w:val="42D656D8"/>
    <w:rsid w:val="42EA0547"/>
    <w:rsid w:val="42F084AB"/>
    <w:rsid w:val="42F5F907"/>
    <w:rsid w:val="4300850B"/>
    <w:rsid w:val="4307665D"/>
    <w:rsid w:val="4314CA20"/>
    <w:rsid w:val="43210B1E"/>
    <w:rsid w:val="43341564"/>
    <w:rsid w:val="433678B5"/>
    <w:rsid w:val="434A8ABF"/>
    <w:rsid w:val="43933AD2"/>
    <w:rsid w:val="4394F144"/>
    <w:rsid w:val="43EA9B01"/>
    <w:rsid w:val="43F9BB78"/>
    <w:rsid w:val="43FC58DF"/>
    <w:rsid w:val="4400D63B"/>
    <w:rsid w:val="442C07F6"/>
    <w:rsid w:val="44545041"/>
    <w:rsid w:val="445BC49E"/>
    <w:rsid w:val="445F1C62"/>
    <w:rsid w:val="4467CCFB"/>
    <w:rsid w:val="446D78AA"/>
    <w:rsid w:val="447A92C8"/>
    <w:rsid w:val="447ED4FC"/>
    <w:rsid w:val="4482058D"/>
    <w:rsid w:val="4492B7C1"/>
    <w:rsid w:val="44931003"/>
    <w:rsid w:val="44A0E7D4"/>
    <w:rsid w:val="44A883AA"/>
    <w:rsid w:val="44C95779"/>
    <w:rsid w:val="457C99BA"/>
    <w:rsid w:val="457FF3F1"/>
    <w:rsid w:val="45898524"/>
    <w:rsid w:val="45A92DD2"/>
    <w:rsid w:val="45B98250"/>
    <w:rsid w:val="45BCE401"/>
    <w:rsid w:val="45BD55E2"/>
    <w:rsid w:val="45DC897C"/>
    <w:rsid w:val="45E86E66"/>
    <w:rsid w:val="460BC678"/>
    <w:rsid w:val="46246FE2"/>
    <w:rsid w:val="4633A2C8"/>
    <w:rsid w:val="464BC0E5"/>
    <w:rsid w:val="465D1A98"/>
    <w:rsid w:val="468A32FE"/>
    <w:rsid w:val="469EEC9A"/>
    <w:rsid w:val="46A86346"/>
    <w:rsid w:val="46AC97A2"/>
    <w:rsid w:val="46C24E24"/>
    <w:rsid w:val="46C83E26"/>
    <w:rsid w:val="46DD954B"/>
    <w:rsid w:val="46EBE9B7"/>
    <w:rsid w:val="46EEFC84"/>
    <w:rsid w:val="47030B87"/>
    <w:rsid w:val="47283CCD"/>
    <w:rsid w:val="473D7F43"/>
    <w:rsid w:val="473E9BFD"/>
    <w:rsid w:val="47458254"/>
    <w:rsid w:val="4762CE5B"/>
    <w:rsid w:val="477D8C09"/>
    <w:rsid w:val="4781A5B6"/>
    <w:rsid w:val="478889DF"/>
    <w:rsid w:val="478B7EF1"/>
    <w:rsid w:val="478E789D"/>
    <w:rsid w:val="47AC36E7"/>
    <w:rsid w:val="47B06C3E"/>
    <w:rsid w:val="47CA2B25"/>
    <w:rsid w:val="47D621C0"/>
    <w:rsid w:val="47E3220D"/>
    <w:rsid w:val="47E5EC79"/>
    <w:rsid w:val="480C01ED"/>
    <w:rsid w:val="483338D2"/>
    <w:rsid w:val="484631E6"/>
    <w:rsid w:val="48558364"/>
    <w:rsid w:val="488F00BD"/>
    <w:rsid w:val="48949D24"/>
    <w:rsid w:val="48981115"/>
    <w:rsid w:val="48C64658"/>
    <w:rsid w:val="48EB918C"/>
    <w:rsid w:val="4913CBAF"/>
    <w:rsid w:val="493C07B1"/>
    <w:rsid w:val="4956BEDB"/>
    <w:rsid w:val="49867F5F"/>
    <w:rsid w:val="4997C71E"/>
    <w:rsid w:val="499DB887"/>
    <w:rsid w:val="49AD3B1A"/>
    <w:rsid w:val="49AE5E2E"/>
    <w:rsid w:val="49CB86CA"/>
    <w:rsid w:val="49D0D1EA"/>
    <w:rsid w:val="49DBA340"/>
    <w:rsid w:val="49EEC75D"/>
    <w:rsid w:val="4A00A0C2"/>
    <w:rsid w:val="4A088A56"/>
    <w:rsid w:val="4A109561"/>
    <w:rsid w:val="4A1AEE66"/>
    <w:rsid w:val="4A45389C"/>
    <w:rsid w:val="4A4CAE39"/>
    <w:rsid w:val="4A5E7FB8"/>
    <w:rsid w:val="4A64373D"/>
    <w:rsid w:val="4A7CB60E"/>
    <w:rsid w:val="4A8205C1"/>
    <w:rsid w:val="4A85CF43"/>
    <w:rsid w:val="4AA2A05D"/>
    <w:rsid w:val="4AAE6502"/>
    <w:rsid w:val="4B79EF54"/>
    <w:rsid w:val="4B82ABCC"/>
    <w:rsid w:val="4B885D1B"/>
    <w:rsid w:val="4B965EAE"/>
    <w:rsid w:val="4BB259F8"/>
    <w:rsid w:val="4BBBEE1D"/>
    <w:rsid w:val="4C01827C"/>
    <w:rsid w:val="4C11542E"/>
    <w:rsid w:val="4C210EE6"/>
    <w:rsid w:val="4C268D63"/>
    <w:rsid w:val="4C4496E7"/>
    <w:rsid w:val="4C4CC0D8"/>
    <w:rsid w:val="4C4E4B8D"/>
    <w:rsid w:val="4C59CEFF"/>
    <w:rsid w:val="4C745007"/>
    <w:rsid w:val="4C8A1429"/>
    <w:rsid w:val="4C8EE497"/>
    <w:rsid w:val="4CA0E8E2"/>
    <w:rsid w:val="4CB86BE6"/>
    <w:rsid w:val="4CC4E123"/>
    <w:rsid w:val="4CCE7877"/>
    <w:rsid w:val="4CE49BB9"/>
    <w:rsid w:val="4CEA363A"/>
    <w:rsid w:val="4D056F3E"/>
    <w:rsid w:val="4D206140"/>
    <w:rsid w:val="4D2B2A49"/>
    <w:rsid w:val="4D353A0A"/>
    <w:rsid w:val="4D479235"/>
    <w:rsid w:val="4D6BF92B"/>
    <w:rsid w:val="4DAB24A3"/>
    <w:rsid w:val="4DB25294"/>
    <w:rsid w:val="4DB322DA"/>
    <w:rsid w:val="4DB8B61A"/>
    <w:rsid w:val="4DD8377C"/>
    <w:rsid w:val="4DDC438C"/>
    <w:rsid w:val="4DDE68F6"/>
    <w:rsid w:val="4DE1E6B5"/>
    <w:rsid w:val="4E1678BE"/>
    <w:rsid w:val="4E218A2C"/>
    <w:rsid w:val="4E2C6AEA"/>
    <w:rsid w:val="4E2E8F61"/>
    <w:rsid w:val="4E362EAD"/>
    <w:rsid w:val="4E48A2EA"/>
    <w:rsid w:val="4E4CF39E"/>
    <w:rsid w:val="4E6635AA"/>
    <w:rsid w:val="4E83D6CE"/>
    <w:rsid w:val="4E979C32"/>
    <w:rsid w:val="4EA61DF9"/>
    <w:rsid w:val="4EBC2ABA"/>
    <w:rsid w:val="4EBF179C"/>
    <w:rsid w:val="4EC5F22A"/>
    <w:rsid w:val="4ECD6708"/>
    <w:rsid w:val="4ED03052"/>
    <w:rsid w:val="4ED052E4"/>
    <w:rsid w:val="4EF093FC"/>
    <w:rsid w:val="4EF3F712"/>
    <w:rsid w:val="4F159F92"/>
    <w:rsid w:val="4F19DC9A"/>
    <w:rsid w:val="4F1F0C6C"/>
    <w:rsid w:val="4F2BD060"/>
    <w:rsid w:val="4F8ACD65"/>
    <w:rsid w:val="4FBBDDCD"/>
    <w:rsid w:val="4FC47A78"/>
    <w:rsid w:val="4FF0EAD1"/>
    <w:rsid w:val="4FFEBACA"/>
    <w:rsid w:val="501FF5C7"/>
    <w:rsid w:val="5046CB04"/>
    <w:rsid w:val="50491184"/>
    <w:rsid w:val="50558190"/>
    <w:rsid w:val="506C6E01"/>
    <w:rsid w:val="5095EB41"/>
    <w:rsid w:val="50B8F21D"/>
    <w:rsid w:val="50DC8198"/>
    <w:rsid w:val="51285C80"/>
    <w:rsid w:val="512F63A3"/>
    <w:rsid w:val="5149F21E"/>
    <w:rsid w:val="51589383"/>
    <w:rsid w:val="517269CD"/>
    <w:rsid w:val="51746EA7"/>
    <w:rsid w:val="517591AA"/>
    <w:rsid w:val="518C9ED8"/>
    <w:rsid w:val="5192E790"/>
    <w:rsid w:val="51E8CCAE"/>
    <w:rsid w:val="51ED5DC6"/>
    <w:rsid w:val="51F151F1"/>
    <w:rsid w:val="5222FBE5"/>
    <w:rsid w:val="522B5AB7"/>
    <w:rsid w:val="522C38C1"/>
    <w:rsid w:val="522CBB7D"/>
    <w:rsid w:val="522F5506"/>
    <w:rsid w:val="525A0ABA"/>
    <w:rsid w:val="525EFEF9"/>
    <w:rsid w:val="52644907"/>
    <w:rsid w:val="52A538A4"/>
    <w:rsid w:val="52A5AAF8"/>
    <w:rsid w:val="52C86DF5"/>
    <w:rsid w:val="52C9B6E0"/>
    <w:rsid w:val="52D6A265"/>
    <w:rsid w:val="52DADF91"/>
    <w:rsid w:val="52F18E47"/>
    <w:rsid w:val="5323CAB4"/>
    <w:rsid w:val="53301133"/>
    <w:rsid w:val="5358F7B2"/>
    <w:rsid w:val="53673D87"/>
    <w:rsid w:val="53742282"/>
    <w:rsid w:val="53990B9A"/>
    <w:rsid w:val="539AD3D2"/>
    <w:rsid w:val="53B2CCCE"/>
    <w:rsid w:val="53B70990"/>
    <w:rsid w:val="53BC2368"/>
    <w:rsid w:val="53C8FCCB"/>
    <w:rsid w:val="53D5E27F"/>
    <w:rsid w:val="53DD1C41"/>
    <w:rsid w:val="53ED8C6B"/>
    <w:rsid w:val="53F80156"/>
    <w:rsid w:val="5412D7F9"/>
    <w:rsid w:val="5429DD07"/>
    <w:rsid w:val="544C5C05"/>
    <w:rsid w:val="5457B006"/>
    <w:rsid w:val="545815CD"/>
    <w:rsid w:val="547EB712"/>
    <w:rsid w:val="5481E3CA"/>
    <w:rsid w:val="548FA4CD"/>
    <w:rsid w:val="54A922BA"/>
    <w:rsid w:val="54CD8CA5"/>
    <w:rsid w:val="54D11D9E"/>
    <w:rsid w:val="551D2C2A"/>
    <w:rsid w:val="5598452B"/>
    <w:rsid w:val="55A09C34"/>
    <w:rsid w:val="55DB5527"/>
    <w:rsid w:val="55EB6E24"/>
    <w:rsid w:val="55ED059F"/>
    <w:rsid w:val="5602FDE2"/>
    <w:rsid w:val="560EA9FD"/>
    <w:rsid w:val="563C0985"/>
    <w:rsid w:val="5640D483"/>
    <w:rsid w:val="564247CB"/>
    <w:rsid w:val="564B368E"/>
    <w:rsid w:val="5658B224"/>
    <w:rsid w:val="5673B50A"/>
    <w:rsid w:val="56C57C7C"/>
    <w:rsid w:val="56D5DB4A"/>
    <w:rsid w:val="56F695A3"/>
    <w:rsid w:val="56F753A1"/>
    <w:rsid w:val="5704B3E4"/>
    <w:rsid w:val="570D8341"/>
    <w:rsid w:val="572CC3C8"/>
    <w:rsid w:val="5736DC9F"/>
    <w:rsid w:val="5746D949"/>
    <w:rsid w:val="574CD801"/>
    <w:rsid w:val="575D33AF"/>
    <w:rsid w:val="5786505F"/>
    <w:rsid w:val="57A4625E"/>
    <w:rsid w:val="57AA6590"/>
    <w:rsid w:val="57D7C696"/>
    <w:rsid w:val="57E4C27E"/>
    <w:rsid w:val="57F718DB"/>
    <w:rsid w:val="57FB5066"/>
    <w:rsid w:val="58105CD9"/>
    <w:rsid w:val="58195B3C"/>
    <w:rsid w:val="581F26CD"/>
    <w:rsid w:val="581FB00A"/>
    <w:rsid w:val="583068F5"/>
    <w:rsid w:val="58537809"/>
    <w:rsid w:val="58609375"/>
    <w:rsid w:val="5866FEAB"/>
    <w:rsid w:val="58964854"/>
    <w:rsid w:val="589AB458"/>
    <w:rsid w:val="58DD6A93"/>
    <w:rsid w:val="58E8E681"/>
    <w:rsid w:val="58EF2B23"/>
    <w:rsid w:val="590F5248"/>
    <w:rsid w:val="591A9457"/>
    <w:rsid w:val="59334085"/>
    <w:rsid w:val="59352E3D"/>
    <w:rsid w:val="593B30C0"/>
    <w:rsid w:val="598A1A01"/>
    <w:rsid w:val="598BA9EB"/>
    <w:rsid w:val="59AA1287"/>
    <w:rsid w:val="59B3D901"/>
    <w:rsid w:val="59BF40E9"/>
    <w:rsid w:val="59D08EB1"/>
    <w:rsid w:val="59D2B460"/>
    <w:rsid w:val="59D8F10E"/>
    <w:rsid w:val="59ECA273"/>
    <w:rsid w:val="59F93C06"/>
    <w:rsid w:val="5A04E0A3"/>
    <w:rsid w:val="5A05E086"/>
    <w:rsid w:val="5A427D9F"/>
    <w:rsid w:val="5A5EF0D5"/>
    <w:rsid w:val="5A8B996A"/>
    <w:rsid w:val="5AAC5DCF"/>
    <w:rsid w:val="5AB27837"/>
    <w:rsid w:val="5AB7046C"/>
    <w:rsid w:val="5AC90370"/>
    <w:rsid w:val="5ADB1C03"/>
    <w:rsid w:val="5AE20BD8"/>
    <w:rsid w:val="5AE80329"/>
    <w:rsid w:val="5AEA12E8"/>
    <w:rsid w:val="5AFF82AF"/>
    <w:rsid w:val="5B123AD5"/>
    <w:rsid w:val="5B3E2FE0"/>
    <w:rsid w:val="5B4406F8"/>
    <w:rsid w:val="5B4A2119"/>
    <w:rsid w:val="5B51D891"/>
    <w:rsid w:val="5B646E40"/>
    <w:rsid w:val="5B679E48"/>
    <w:rsid w:val="5B818565"/>
    <w:rsid w:val="5B85753E"/>
    <w:rsid w:val="5B867281"/>
    <w:rsid w:val="5B9CD97A"/>
    <w:rsid w:val="5BAEC9E6"/>
    <w:rsid w:val="5BC61748"/>
    <w:rsid w:val="5BCA06C6"/>
    <w:rsid w:val="5BCB3956"/>
    <w:rsid w:val="5BE96392"/>
    <w:rsid w:val="5BF7603E"/>
    <w:rsid w:val="5C00F3C7"/>
    <w:rsid w:val="5C094AF0"/>
    <w:rsid w:val="5C139971"/>
    <w:rsid w:val="5C52C5A7"/>
    <w:rsid w:val="5C53B831"/>
    <w:rsid w:val="5C5F3E7C"/>
    <w:rsid w:val="5C8B38B2"/>
    <w:rsid w:val="5C900C45"/>
    <w:rsid w:val="5C970AE3"/>
    <w:rsid w:val="5C9C0E84"/>
    <w:rsid w:val="5CAEE366"/>
    <w:rsid w:val="5CB85753"/>
    <w:rsid w:val="5CBDCB1C"/>
    <w:rsid w:val="5CDAF08A"/>
    <w:rsid w:val="5D0D16B2"/>
    <w:rsid w:val="5D1DE595"/>
    <w:rsid w:val="5D31A969"/>
    <w:rsid w:val="5D49D567"/>
    <w:rsid w:val="5D4EB123"/>
    <w:rsid w:val="5D5866A7"/>
    <w:rsid w:val="5D688DAE"/>
    <w:rsid w:val="5D7061AB"/>
    <w:rsid w:val="5DA3DA80"/>
    <w:rsid w:val="5DCD1B9E"/>
    <w:rsid w:val="5DCFE21F"/>
    <w:rsid w:val="5DD5BEDF"/>
    <w:rsid w:val="5DEAA174"/>
    <w:rsid w:val="5DF9376A"/>
    <w:rsid w:val="5E1DD3E5"/>
    <w:rsid w:val="5E3A6B0C"/>
    <w:rsid w:val="5E3AC6FD"/>
    <w:rsid w:val="5E46DD41"/>
    <w:rsid w:val="5E47A9B9"/>
    <w:rsid w:val="5E4CB367"/>
    <w:rsid w:val="5E771F08"/>
    <w:rsid w:val="5E919BA5"/>
    <w:rsid w:val="5E97E39F"/>
    <w:rsid w:val="5E9876E1"/>
    <w:rsid w:val="5E9E9BE1"/>
    <w:rsid w:val="5EAD7016"/>
    <w:rsid w:val="5ECD0BEC"/>
    <w:rsid w:val="5ECEC647"/>
    <w:rsid w:val="5EE01749"/>
    <w:rsid w:val="5EE3E975"/>
    <w:rsid w:val="5EF96A5C"/>
    <w:rsid w:val="5EFB3295"/>
    <w:rsid w:val="5F171DE9"/>
    <w:rsid w:val="5F3218BD"/>
    <w:rsid w:val="5F5425D3"/>
    <w:rsid w:val="5F5ED7C6"/>
    <w:rsid w:val="5F7DAC4B"/>
    <w:rsid w:val="5F89A9AB"/>
    <w:rsid w:val="5F8B923C"/>
    <w:rsid w:val="5F8BFDC5"/>
    <w:rsid w:val="5F8C228E"/>
    <w:rsid w:val="5FD2A048"/>
    <w:rsid w:val="5FDDBEA2"/>
    <w:rsid w:val="5FE07A86"/>
    <w:rsid w:val="600BF235"/>
    <w:rsid w:val="600F20FE"/>
    <w:rsid w:val="602117B2"/>
    <w:rsid w:val="602D6C06"/>
    <w:rsid w:val="6033AECE"/>
    <w:rsid w:val="6036CF19"/>
    <w:rsid w:val="6040317C"/>
    <w:rsid w:val="6075884B"/>
    <w:rsid w:val="607BF78C"/>
    <w:rsid w:val="608DF319"/>
    <w:rsid w:val="609DD3B2"/>
    <w:rsid w:val="609FE75C"/>
    <w:rsid w:val="60CA8BF3"/>
    <w:rsid w:val="60E5C027"/>
    <w:rsid w:val="60F9D1C3"/>
    <w:rsid w:val="6100429E"/>
    <w:rsid w:val="611C9706"/>
    <w:rsid w:val="6143C369"/>
    <w:rsid w:val="61440189"/>
    <w:rsid w:val="615B56E8"/>
    <w:rsid w:val="615FBE44"/>
    <w:rsid w:val="6166F4D5"/>
    <w:rsid w:val="617361C5"/>
    <w:rsid w:val="6173BEC4"/>
    <w:rsid w:val="6179300F"/>
    <w:rsid w:val="61988578"/>
    <w:rsid w:val="61A2D60B"/>
    <w:rsid w:val="61A87845"/>
    <w:rsid w:val="61B2DD16"/>
    <w:rsid w:val="61BE3780"/>
    <w:rsid w:val="61E5D5E1"/>
    <w:rsid w:val="61F0C6E9"/>
    <w:rsid w:val="620F2498"/>
    <w:rsid w:val="6243C63A"/>
    <w:rsid w:val="62534163"/>
    <w:rsid w:val="6282A73A"/>
    <w:rsid w:val="6285E50A"/>
    <w:rsid w:val="62B58D4C"/>
    <w:rsid w:val="62BE4B35"/>
    <w:rsid w:val="62D1FB17"/>
    <w:rsid w:val="630BB3FC"/>
    <w:rsid w:val="6314BB6E"/>
    <w:rsid w:val="632EA6EB"/>
    <w:rsid w:val="634034EC"/>
    <w:rsid w:val="6357430E"/>
    <w:rsid w:val="635DAFBE"/>
    <w:rsid w:val="6362BC49"/>
    <w:rsid w:val="63776D2F"/>
    <w:rsid w:val="637A6A39"/>
    <w:rsid w:val="637B2484"/>
    <w:rsid w:val="6380250B"/>
    <w:rsid w:val="638311A0"/>
    <w:rsid w:val="63AC9DC3"/>
    <w:rsid w:val="63B71143"/>
    <w:rsid w:val="63CF2279"/>
    <w:rsid w:val="63D81A63"/>
    <w:rsid w:val="63DB4C22"/>
    <w:rsid w:val="63FA27AC"/>
    <w:rsid w:val="640C6B30"/>
    <w:rsid w:val="643D6AA6"/>
    <w:rsid w:val="64613BD1"/>
    <w:rsid w:val="6462DF40"/>
    <w:rsid w:val="64642B47"/>
    <w:rsid w:val="646D6D9B"/>
    <w:rsid w:val="646DC71A"/>
    <w:rsid w:val="649802D0"/>
    <w:rsid w:val="649B7CBB"/>
    <w:rsid w:val="64D3EE66"/>
    <w:rsid w:val="64DB1858"/>
    <w:rsid w:val="64E16572"/>
    <w:rsid w:val="65227802"/>
    <w:rsid w:val="6535C827"/>
    <w:rsid w:val="6543B008"/>
    <w:rsid w:val="655E1205"/>
    <w:rsid w:val="6581789E"/>
    <w:rsid w:val="658C51E8"/>
    <w:rsid w:val="658D2F5B"/>
    <w:rsid w:val="6598B2A8"/>
    <w:rsid w:val="65AF12C9"/>
    <w:rsid w:val="65CA73FF"/>
    <w:rsid w:val="65DC05EE"/>
    <w:rsid w:val="65F8392D"/>
    <w:rsid w:val="65FAEF25"/>
    <w:rsid w:val="6602AA7C"/>
    <w:rsid w:val="666D3B21"/>
    <w:rsid w:val="66716721"/>
    <w:rsid w:val="668362D0"/>
    <w:rsid w:val="6684D50B"/>
    <w:rsid w:val="669B4A06"/>
    <w:rsid w:val="66A827E6"/>
    <w:rsid w:val="66C24CB0"/>
    <w:rsid w:val="66C86917"/>
    <w:rsid w:val="66F2C9D6"/>
    <w:rsid w:val="66F515DF"/>
    <w:rsid w:val="670EF9EC"/>
    <w:rsid w:val="6733B8E4"/>
    <w:rsid w:val="6733F097"/>
    <w:rsid w:val="673E57BE"/>
    <w:rsid w:val="676B1F79"/>
    <w:rsid w:val="677D1DCB"/>
    <w:rsid w:val="67AD1FF2"/>
    <w:rsid w:val="67DDEB6F"/>
    <w:rsid w:val="67EABB31"/>
    <w:rsid w:val="68257258"/>
    <w:rsid w:val="684AC2A3"/>
    <w:rsid w:val="684C8EBE"/>
    <w:rsid w:val="6866B009"/>
    <w:rsid w:val="688AE5C0"/>
    <w:rsid w:val="689FCFD0"/>
    <w:rsid w:val="68A31757"/>
    <w:rsid w:val="68A56D38"/>
    <w:rsid w:val="68C7A28D"/>
    <w:rsid w:val="68DC12AB"/>
    <w:rsid w:val="68DEFBE1"/>
    <w:rsid w:val="694B9018"/>
    <w:rsid w:val="69689A6D"/>
    <w:rsid w:val="696B2299"/>
    <w:rsid w:val="69798BAC"/>
    <w:rsid w:val="697AD8F9"/>
    <w:rsid w:val="69866DA8"/>
    <w:rsid w:val="69AEFBD3"/>
    <w:rsid w:val="69BADF92"/>
    <w:rsid w:val="69BC44CA"/>
    <w:rsid w:val="69D25922"/>
    <w:rsid w:val="69E98BC5"/>
    <w:rsid w:val="6A0E4D2B"/>
    <w:rsid w:val="6A1C4396"/>
    <w:rsid w:val="6A26B621"/>
    <w:rsid w:val="6A29B6C4"/>
    <w:rsid w:val="6A471CB5"/>
    <w:rsid w:val="6A5C00AB"/>
    <w:rsid w:val="6A648590"/>
    <w:rsid w:val="6A68D11E"/>
    <w:rsid w:val="6AC83DA2"/>
    <w:rsid w:val="6ACB3948"/>
    <w:rsid w:val="6AE3CEAF"/>
    <w:rsid w:val="6B0283C0"/>
    <w:rsid w:val="6B51CBE1"/>
    <w:rsid w:val="6B58B82C"/>
    <w:rsid w:val="6BA430FB"/>
    <w:rsid w:val="6BC787D9"/>
    <w:rsid w:val="6C0508B1"/>
    <w:rsid w:val="6C333666"/>
    <w:rsid w:val="6C403DEC"/>
    <w:rsid w:val="6C470845"/>
    <w:rsid w:val="6C764C09"/>
    <w:rsid w:val="6C88CC8F"/>
    <w:rsid w:val="6C8DB349"/>
    <w:rsid w:val="6C9C82A3"/>
    <w:rsid w:val="6CA97335"/>
    <w:rsid w:val="6CD51775"/>
    <w:rsid w:val="6CF1791D"/>
    <w:rsid w:val="6CFCCCD0"/>
    <w:rsid w:val="6CFE4EE5"/>
    <w:rsid w:val="6D045A4B"/>
    <w:rsid w:val="6D2EA320"/>
    <w:rsid w:val="6D340268"/>
    <w:rsid w:val="6D744154"/>
    <w:rsid w:val="6D7EA00C"/>
    <w:rsid w:val="6DC45B1E"/>
    <w:rsid w:val="6DD6291D"/>
    <w:rsid w:val="6DE625CD"/>
    <w:rsid w:val="6DEC027C"/>
    <w:rsid w:val="6DEF53D3"/>
    <w:rsid w:val="6E0CC812"/>
    <w:rsid w:val="6E273C83"/>
    <w:rsid w:val="6E2B67FF"/>
    <w:rsid w:val="6E5ABD2C"/>
    <w:rsid w:val="6E66B36F"/>
    <w:rsid w:val="6E7132F4"/>
    <w:rsid w:val="6E9EAE87"/>
    <w:rsid w:val="6EA45FD4"/>
    <w:rsid w:val="6EAFACF5"/>
    <w:rsid w:val="6EB58104"/>
    <w:rsid w:val="6EC33E66"/>
    <w:rsid w:val="6F06BA17"/>
    <w:rsid w:val="6F1EAF9A"/>
    <w:rsid w:val="6F50C993"/>
    <w:rsid w:val="6F5D8BC3"/>
    <w:rsid w:val="6F608452"/>
    <w:rsid w:val="6F6E9C5F"/>
    <w:rsid w:val="6F8F1860"/>
    <w:rsid w:val="6FA3C281"/>
    <w:rsid w:val="6FAA7FEE"/>
    <w:rsid w:val="6FFDC46F"/>
    <w:rsid w:val="6FFEF92D"/>
    <w:rsid w:val="7004C0C5"/>
    <w:rsid w:val="7026F721"/>
    <w:rsid w:val="7035BD35"/>
    <w:rsid w:val="703F5F09"/>
    <w:rsid w:val="704B6F0A"/>
    <w:rsid w:val="7051655D"/>
    <w:rsid w:val="705D0E76"/>
    <w:rsid w:val="70A060D4"/>
    <w:rsid w:val="70B0D6C5"/>
    <w:rsid w:val="70F3522C"/>
    <w:rsid w:val="70F3B713"/>
    <w:rsid w:val="71038685"/>
    <w:rsid w:val="716031B7"/>
    <w:rsid w:val="71799DA2"/>
    <w:rsid w:val="718F38F4"/>
    <w:rsid w:val="71A59FD7"/>
    <w:rsid w:val="71AF5B99"/>
    <w:rsid w:val="71B86E1B"/>
    <w:rsid w:val="71DC29BC"/>
    <w:rsid w:val="71F68729"/>
    <w:rsid w:val="71FCAB28"/>
    <w:rsid w:val="7218BE78"/>
    <w:rsid w:val="7218F77D"/>
    <w:rsid w:val="721DA2F7"/>
    <w:rsid w:val="72215AB3"/>
    <w:rsid w:val="722DAADA"/>
    <w:rsid w:val="7257393D"/>
    <w:rsid w:val="725C67A8"/>
    <w:rsid w:val="7265A367"/>
    <w:rsid w:val="72906304"/>
    <w:rsid w:val="72B5653D"/>
    <w:rsid w:val="72B77797"/>
    <w:rsid w:val="72C7CA14"/>
    <w:rsid w:val="72DCE26D"/>
    <w:rsid w:val="72E0FDEB"/>
    <w:rsid w:val="7304B2D9"/>
    <w:rsid w:val="7313D102"/>
    <w:rsid w:val="73158D6C"/>
    <w:rsid w:val="7327CBEB"/>
    <w:rsid w:val="7341AB38"/>
    <w:rsid w:val="7343663C"/>
    <w:rsid w:val="7354A22E"/>
    <w:rsid w:val="7358E371"/>
    <w:rsid w:val="735C0948"/>
    <w:rsid w:val="736B8DAE"/>
    <w:rsid w:val="737846FC"/>
    <w:rsid w:val="739E3F07"/>
    <w:rsid w:val="73A218A5"/>
    <w:rsid w:val="73D8A69A"/>
    <w:rsid w:val="73DD45D5"/>
    <w:rsid w:val="73FD20CE"/>
    <w:rsid w:val="73FFE360"/>
    <w:rsid w:val="74007031"/>
    <w:rsid w:val="74260951"/>
    <w:rsid w:val="7427609A"/>
    <w:rsid w:val="743D01DD"/>
    <w:rsid w:val="7444EBAF"/>
    <w:rsid w:val="74552A67"/>
    <w:rsid w:val="7455F4B0"/>
    <w:rsid w:val="74612C7C"/>
    <w:rsid w:val="749B4675"/>
    <w:rsid w:val="74CDF25C"/>
    <w:rsid w:val="74D0B6EE"/>
    <w:rsid w:val="74DCC4A9"/>
    <w:rsid w:val="74E06DFA"/>
    <w:rsid w:val="74E87615"/>
    <w:rsid w:val="75422D14"/>
    <w:rsid w:val="754756E3"/>
    <w:rsid w:val="755EDA8A"/>
    <w:rsid w:val="755F0600"/>
    <w:rsid w:val="75627B6F"/>
    <w:rsid w:val="759CADAA"/>
    <w:rsid w:val="75D4D174"/>
    <w:rsid w:val="75FC408D"/>
    <w:rsid w:val="7601FF75"/>
    <w:rsid w:val="76113C64"/>
    <w:rsid w:val="76484F97"/>
    <w:rsid w:val="765F6CAD"/>
    <w:rsid w:val="7661A76C"/>
    <w:rsid w:val="7668D78E"/>
    <w:rsid w:val="766F2956"/>
    <w:rsid w:val="7670667D"/>
    <w:rsid w:val="767171FE"/>
    <w:rsid w:val="767D1048"/>
    <w:rsid w:val="7693FF76"/>
    <w:rsid w:val="76AD7FB3"/>
    <w:rsid w:val="76AF01AD"/>
    <w:rsid w:val="76E323EF"/>
    <w:rsid w:val="76EED76C"/>
    <w:rsid w:val="76F5F316"/>
    <w:rsid w:val="773C8B68"/>
    <w:rsid w:val="77646509"/>
    <w:rsid w:val="776C61AE"/>
    <w:rsid w:val="777E2C7B"/>
    <w:rsid w:val="778810BC"/>
    <w:rsid w:val="779CAC2B"/>
    <w:rsid w:val="779F3F8A"/>
    <w:rsid w:val="77CA6958"/>
    <w:rsid w:val="77CF30BF"/>
    <w:rsid w:val="78166C40"/>
    <w:rsid w:val="7818E0A9"/>
    <w:rsid w:val="78209961"/>
    <w:rsid w:val="7844A6A2"/>
    <w:rsid w:val="784E3036"/>
    <w:rsid w:val="7878D367"/>
    <w:rsid w:val="78C65C63"/>
    <w:rsid w:val="78D7EB47"/>
    <w:rsid w:val="78E066EE"/>
    <w:rsid w:val="79126166"/>
    <w:rsid w:val="7916BC60"/>
    <w:rsid w:val="7916F136"/>
    <w:rsid w:val="791FA56C"/>
    <w:rsid w:val="793FF6BF"/>
    <w:rsid w:val="7964442D"/>
    <w:rsid w:val="797A76DE"/>
    <w:rsid w:val="797CB902"/>
    <w:rsid w:val="7999892D"/>
    <w:rsid w:val="79ABA5F7"/>
    <w:rsid w:val="79C0C4D1"/>
    <w:rsid w:val="79C8E3DE"/>
    <w:rsid w:val="79F365D8"/>
    <w:rsid w:val="7A099BAC"/>
    <w:rsid w:val="7A26E2A4"/>
    <w:rsid w:val="7A41452C"/>
    <w:rsid w:val="7A494DBA"/>
    <w:rsid w:val="7A52AEE0"/>
    <w:rsid w:val="7A574AA3"/>
    <w:rsid w:val="7A5B3892"/>
    <w:rsid w:val="7A77608B"/>
    <w:rsid w:val="7A82E11E"/>
    <w:rsid w:val="7A8D4538"/>
    <w:rsid w:val="7ABB0AED"/>
    <w:rsid w:val="7AD54303"/>
    <w:rsid w:val="7AD87ED6"/>
    <w:rsid w:val="7AE442A4"/>
    <w:rsid w:val="7AFAE639"/>
    <w:rsid w:val="7B1B0CAE"/>
    <w:rsid w:val="7B35188F"/>
    <w:rsid w:val="7B48257A"/>
    <w:rsid w:val="7B4B1F22"/>
    <w:rsid w:val="7B5629A5"/>
    <w:rsid w:val="7B6F640E"/>
    <w:rsid w:val="7B89BB0B"/>
    <w:rsid w:val="7B9CA606"/>
    <w:rsid w:val="7BA66D2E"/>
    <w:rsid w:val="7BB1FE31"/>
    <w:rsid w:val="7BCD4EE4"/>
    <w:rsid w:val="7BEBA660"/>
    <w:rsid w:val="7BEBA893"/>
    <w:rsid w:val="7BF7609F"/>
    <w:rsid w:val="7BFDDBFE"/>
    <w:rsid w:val="7BFFAEC0"/>
    <w:rsid w:val="7C04B2CB"/>
    <w:rsid w:val="7C1D2A2C"/>
    <w:rsid w:val="7C6556CF"/>
    <w:rsid w:val="7C6DDD49"/>
    <w:rsid w:val="7C75359E"/>
    <w:rsid w:val="7C773795"/>
    <w:rsid w:val="7C7987A6"/>
    <w:rsid w:val="7C87F987"/>
    <w:rsid w:val="7C9C84F2"/>
    <w:rsid w:val="7CBB6640"/>
    <w:rsid w:val="7CDBD8CC"/>
    <w:rsid w:val="7D1E609C"/>
    <w:rsid w:val="7D24F81C"/>
    <w:rsid w:val="7D6546FE"/>
    <w:rsid w:val="7D676F91"/>
    <w:rsid w:val="7D9769B0"/>
    <w:rsid w:val="7D99FF0D"/>
    <w:rsid w:val="7DE0915A"/>
    <w:rsid w:val="7DE81D91"/>
    <w:rsid w:val="7DEF23FC"/>
    <w:rsid w:val="7E09ADAA"/>
    <w:rsid w:val="7E32BAB0"/>
    <w:rsid w:val="7E4FF9D6"/>
    <w:rsid w:val="7E56DE5E"/>
    <w:rsid w:val="7E752E9F"/>
    <w:rsid w:val="7F12DCE5"/>
    <w:rsid w:val="7F259595"/>
    <w:rsid w:val="7F3DCF1C"/>
    <w:rsid w:val="7F4CF831"/>
    <w:rsid w:val="7F8DA595"/>
    <w:rsid w:val="7FA4BADA"/>
    <w:rsid w:val="7FCB0FFB"/>
    <w:rsid w:val="7FCBD7F9"/>
    <w:rsid w:val="7FCFFCD0"/>
    <w:rsid w:val="7FD93E80"/>
    <w:rsid w:val="7FDBB35C"/>
    <w:rsid w:val="7FEE494F"/>
    <w:rsid w:val="7FFB2C8A"/>
    <w:rsid w:val="7FFD2FB4"/>
    <w:rsid w:val="7FFD7BF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F9165"/>
  <w15:chartTrackingRefBased/>
  <w15:docId w15:val="{98BE2412-1F02-400E-85B1-A02C0C51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729"/>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5C05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A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DC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2C"/>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C052C"/>
    <w:pPr>
      <w:spacing w:line="259" w:lineRule="auto"/>
      <w:outlineLvl w:val="9"/>
    </w:pPr>
    <w:rPr>
      <w:lang w:eastAsia="nl-NL"/>
    </w:rPr>
  </w:style>
  <w:style w:type="paragraph" w:styleId="TOC1">
    <w:name w:val="toc 1"/>
    <w:basedOn w:val="Normal"/>
    <w:next w:val="Normal"/>
    <w:autoRedefine/>
    <w:uiPriority w:val="39"/>
    <w:unhideWhenUsed/>
    <w:rsid w:val="005C052C"/>
    <w:pPr>
      <w:spacing w:after="100"/>
    </w:pPr>
  </w:style>
  <w:style w:type="character" w:styleId="Hyperlink">
    <w:name w:val="Hyperlink"/>
    <w:basedOn w:val="DefaultParagraphFont"/>
    <w:uiPriority w:val="99"/>
    <w:unhideWhenUsed/>
    <w:rsid w:val="005C052C"/>
    <w:rPr>
      <w:color w:val="0563C1" w:themeColor="hyperlink"/>
      <w:u w:val="single"/>
    </w:rPr>
  </w:style>
  <w:style w:type="paragraph" w:styleId="ListParagraph">
    <w:name w:val="List Paragraph"/>
    <w:basedOn w:val="Normal"/>
    <w:uiPriority w:val="34"/>
    <w:qFormat/>
    <w:rsid w:val="00843088"/>
    <w:pPr>
      <w:ind w:left="720"/>
      <w:contextualSpacing/>
    </w:pPr>
  </w:style>
  <w:style w:type="character" w:customStyle="1" w:styleId="UnresolvedMention1">
    <w:name w:val="Unresolved Mention1"/>
    <w:basedOn w:val="DefaultParagraphFont"/>
    <w:uiPriority w:val="99"/>
    <w:semiHidden/>
    <w:unhideWhenUsed/>
    <w:rsid w:val="003E2439"/>
    <w:rPr>
      <w:color w:val="605E5C"/>
      <w:shd w:val="clear" w:color="auto" w:fill="E1DFDD"/>
    </w:rPr>
  </w:style>
  <w:style w:type="character" w:customStyle="1" w:styleId="Heading2Char">
    <w:name w:val="Heading 2 Char"/>
    <w:basedOn w:val="DefaultParagraphFont"/>
    <w:link w:val="Heading2"/>
    <w:uiPriority w:val="9"/>
    <w:rsid w:val="00444AE5"/>
    <w:rPr>
      <w:rFonts w:asciiTheme="majorHAnsi" w:eastAsiaTheme="majorEastAsia" w:hAnsiTheme="majorHAnsi" w:cstheme="majorBidi"/>
      <w:color w:val="2F5496" w:themeColor="accent1" w:themeShade="BF"/>
      <w:kern w:val="0"/>
      <w:sz w:val="26"/>
      <w:szCs w:val="26"/>
      <w14:ligatures w14:val="none"/>
    </w:rPr>
  </w:style>
  <w:style w:type="paragraph" w:customStyle="1" w:styleId="paragraph">
    <w:name w:val="paragraph"/>
    <w:basedOn w:val="Normal"/>
    <w:rsid w:val="00444AE5"/>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444AE5"/>
  </w:style>
  <w:style w:type="character" w:customStyle="1" w:styleId="eop">
    <w:name w:val="eop"/>
    <w:basedOn w:val="DefaultParagraphFont"/>
    <w:rsid w:val="00444AE5"/>
  </w:style>
  <w:style w:type="character" w:customStyle="1" w:styleId="scxw234204433">
    <w:name w:val="scxw234204433"/>
    <w:basedOn w:val="DefaultParagraphFont"/>
    <w:rsid w:val="00444AE5"/>
  </w:style>
  <w:style w:type="character" w:customStyle="1" w:styleId="spellingerror">
    <w:name w:val="spellingerror"/>
    <w:basedOn w:val="DefaultParagraphFont"/>
    <w:rsid w:val="00444AE5"/>
  </w:style>
  <w:style w:type="paragraph" w:styleId="Header">
    <w:name w:val="header"/>
    <w:basedOn w:val="Normal"/>
    <w:link w:val="HeaderChar"/>
    <w:uiPriority w:val="99"/>
    <w:unhideWhenUsed/>
    <w:rsid w:val="00DA2278"/>
    <w:pPr>
      <w:tabs>
        <w:tab w:val="center" w:pos="4536"/>
        <w:tab w:val="right" w:pos="9072"/>
      </w:tabs>
    </w:pPr>
  </w:style>
  <w:style w:type="character" w:customStyle="1" w:styleId="HeaderChar">
    <w:name w:val="Header Char"/>
    <w:basedOn w:val="DefaultParagraphFont"/>
    <w:link w:val="Header"/>
    <w:uiPriority w:val="99"/>
    <w:rsid w:val="00DA2278"/>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DA2278"/>
    <w:pPr>
      <w:tabs>
        <w:tab w:val="center" w:pos="4536"/>
        <w:tab w:val="right" w:pos="9072"/>
      </w:tabs>
    </w:pPr>
  </w:style>
  <w:style w:type="character" w:customStyle="1" w:styleId="FooterChar">
    <w:name w:val="Footer Char"/>
    <w:basedOn w:val="DefaultParagraphFont"/>
    <w:link w:val="Footer"/>
    <w:uiPriority w:val="99"/>
    <w:rsid w:val="00DA2278"/>
    <w:rPr>
      <w:rFonts w:ascii="Arial" w:eastAsia="Times New Roman" w:hAnsi="Arial" w:cs="Times New Roman"/>
      <w:kern w:val="0"/>
      <w:sz w:val="20"/>
      <w:szCs w:val="20"/>
      <w14:ligatures w14:val="none"/>
    </w:rPr>
  </w:style>
  <w:style w:type="paragraph" w:styleId="Title">
    <w:name w:val="Title"/>
    <w:basedOn w:val="Normal"/>
    <w:next w:val="Normal"/>
    <w:link w:val="TitleChar"/>
    <w:uiPriority w:val="10"/>
    <w:qFormat/>
    <w:rsid w:val="00C811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17A"/>
    <w:rPr>
      <w:rFonts w:asciiTheme="majorHAnsi" w:eastAsiaTheme="majorEastAsia" w:hAnsiTheme="majorHAnsi" w:cstheme="majorBidi"/>
      <w:spacing w:val="-10"/>
      <w:kern w:val="28"/>
      <w:sz w:val="56"/>
      <w:szCs w:val="56"/>
      <w14:ligatures w14:val="none"/>
    </w:rPr>
  </w:style>
  <w:style w:type="paragraph" w:styleId="TOC2">
    <w:name w:val="toc 2"/>
    <w:basedOn w:val="Normal"/>
    <w:next w:val="Normal"/>
    <w:autoRedefine/>
    <w:uiPriority w:val="39"/>
    <w:unhideWhenUsed/>
    <w:rsid w:val="00C8117A"/>
    <w:pPr>
      <w:spacing w:after="100"/>
      <w:ind w:left="200"/>
    </w:pPr>
  </w:style>
  <w:style w:type="character" w:customStyle="1" w:styleId="Heading3Char">
    <w:name w:val="Heading 3 Char"/>
    <w:basedOn w:val="DefaultParagraphFont"/>
    <w:link w:val="Heading3"/>
    <w:uiPriority w:val="9"/>
    <w:rsid w:val="00FC3DC8"/>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FC3DC8"/>
    <w:pPr>
      <w:spacing w:after="100"/>
      <w:ind w:left="400"/>
    </w:pPr>
  </w:style>
  <w:style w:type="paragraph" w:styleId="NoSpacing">
    <w:name w:val="No Spacing"/>
    <w:uiPriority w:val="1"/>
    <w:qFormat/>
    <w:rsid w:val="00813A0A"/>
    <w:pPr>
      <w:spacing w:after="0" w:line="240" w:lineRule="auto"/>
    </w:pPr>
    <w:rPr>
      <w:rFonts w:ascii="Arial" w:hAnsi="Arial"/>
      <w:kern w:val="0"/>
      <w:sz w:val="20"/>
      <w14:ligatures w14:val="none"/>
    </w:rPr>
  </w:style>
  <w:style w:type="paragraph" w:styleId="Bibliography">
    <w:name w:val="Bibliography"/>
    <w:basedOn w:val="Normal"/>
    <w:next w:val="Normal"/>
    <w:uiPriority w:val="37"/>
    <w:unhideWhenUsed/>
    <w:rsid w:val="00404776"/>
  </w:style>
  <w:style w:type="paragraph" w:customStyle="1" w:styleId="xmsonormal">
    <w:name w:val="x_msonormal"/>
    <w:basedOn w:val="Normal"/>
    <w:rsid w:val="00943520"/>
    <w:pPr>
      <w:spacing w:before="100" w:beforeAutospacing="1" w:after="100" w:afterAutospacing="1"/>
    </w:pPr>
    <w:rPr>
      <w:rFonts w:ascii="Times New Roman" w:hAnsi="Times New Roman"/>
      <w:sz w:val="24"/>
      <w:szCs w:val="24"/>
      <w:lang w:eastAsia="nl-NL"/>
    </w:rPr>
  </w:style>
  <w:style w:type="paragraph" w:styleId="NormalWeb">
    <w:name w:val="Normal (Web)"/>
    <w:basedOn w:val="Normal"/>
    <w:uiPriority w:val="99"/>
    <w:semiHidden/>
    <w:unhideWhenUsed/>
    <w:rsid w:val="00FA55A6"/>
    <w:pPr>
      <w:spacing w:before="100" w:beforeAutospacing="1" w:after="100" w:afterAutospacing="1"/>
    </w:pPr>
    <w:rPr>
      <w:rFonts w:ascii="Times New Roman" w:hAnsi="Times New Roman"/>
      <w:sz w:val="24"/>
      <w:szCs w:val="24"/>
      <w:lang w:eastAsia="nl-NL"/>
    </w:rPr>
  </w:style>
  <w:style w:type="character" w:customStyle="1" w:styleId="wacimagecontainer">
    <w:name w:val="wacimagecontainer"/>
    <w:basedOn w:val="DefaultParagraphFont"/>
    <w:rsid w:val="00BD4083"/>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Arial" w:eastAsia="Times New Roman" w:hAnsi="Arial" w:cs="Times New Roman"/>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43D0F"/>
    <w:rPr>
      <w:b/>
      <w:bCs/>
    </w:rPr>
  </w:style>
  <w:style w:type="character" w:customStyle="1" w:styleId="CommentSubjectChar">
    <w:name w:val="Comment Subject Char"/>
    <w:basedOn w:val="CommentTextChar"/>
    <w:link w:val="CommentSubject"/>
    <w:uiPriority w:val="99"/>
    <w:semiHidden/>
    <w:rsid w:val="00543D0F"/>
    <w:rPr>
      <w:rFonts w:ascii="Arial" w:eastAsia="Times New Roman" w:hAnsi="Arial" w:cs="Times New Roman"/>
      <w:b/>
      <w:bCs/>
      <w:kern w:val="0"/>
      <w:sz w:val="20"/>
      <w:szCs w:val="20"/>
      <w14:ligatures w14:val="none"/>
    </w:rPr>
  </w:style>
  <w:style w:type="character" w:styleId="UnresolvedMention">
    <w:name w:val="Unresolved Mention"/>
    <w:basedOn w:val="DefaultParagraphFont"/>
    <w:uiPriority w:val="99"/>
    <w:semiHidden/>
    <w:unhideWhenUsed/>
    <w:rsid w:val="00CA490C"/>
    <w:rPr>
      <w:color w:val="605E5C"/>
      <w:shd w:val="clear" w:color="auto" w:fill="E1DFDD"/>
    </w:rPr>
  </w:style>
  <w:style w:type="character" w:styleId="FollowedHyperlink">
    <w:name w:val="FollowedHyperlink"/>
    <w:basedOn w:val="DefaultParagraphFont"/>
    <w:uiPriority w:val="99"/>
    <w:semiHidden/>
    <w:unhideWhenUsed/>
    <w:rsid w:val="009954E7"/>
    <w:rPr>
      <w:color w:val="954F72" w:themeColor="followedHyperlink"/>
      <w:u w:val="single"/>
    </w:rPr>
  </w:style>
  <w:style w:type="paragraph" w:styleId="Caption">
    <w:name w:val="caption"/>
    <w:basedOn w:val="Normal"/>
    <w:next w:val="Normal"/>
    <w:uiPriority w:val="35"/>
    <w:unhideWhenUsed/>
    <w:qFormat/>
    <w:rsid w:val="008D06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0509">
      <w:bodyDiv w:val="1"/>
      <w:marLeft w:val="0"/>
      <w:marRight w:val="0"/>
      <w:marTop w:val="0"/>
      <w:marBottom w:val="0"/>
      <w:divBdr>
        <w:top w:val="none" w:sz="0" w:space="0" w:color="auto"/>
        <w:left w:val="none" w:sz="0" w:space="0" w:color="auto"/>
        <w:bottom w:val="none" w:sz="0" w:space="0" w:color="auto"/>
        <w:right w:val="none" w:sz="0" w:space="0" w:color="auto"/>
      </w:divBdr>
    </w:div>
    <w:div w:id="44378732">
      <w:bodyDiv w:val="1"/>
      <w:marLeft w:val="0"/>
      <w:marRight w:val="0"/>
      <w:marTop w:val="0"/>
      <w:marBottom w:val="0"/>
      <w:divBdr>
        <w:top w:val="none" w:sz="0" w:space="0" w:color="auto"/>
        <w:left w:val="none" w:sz="0" w:space="0" w:color="auto"/>
        <w:bottom w:val="none" w:sz="0" w:space="0" w:color="auto"/>
        <w:right w:val="none" w:sz="0" w:space="0" w:color="auto"/>
      </w:divBdr>
      <w:divsChild>
        <w:div w:id="978076776">
          <w:marLeft w:val="0"/>
          <w:marRight w:val="0"/>
          <w:marTop w:val="0"/>
          <w:marBottom w:val="0"/>
          <w:divBdr>
            <w:top w:val="none" w:sz="0" w:space="0" w:color="auto"/>
            <w:left w:val="none" w:sz="0" w:space="0" w:color="auto"/>
            <w:bottom w:val="none" w:sz="0" w:space="0" w:color="auto"/>
            <w:right w:val="none" w:sz="0" w:space="0" w:color="auto"/>
          </w:divBdr>
          <w:divsChild>
            <w:div w:id="234778346">
              <w:marLeft w:val="720"/>
              <w:marRight w:val="0"/>
              <w:marTop w:val="0"/>
              <w:marBottom w:val="0"/>
              <w:divBdr>
                <w:top w:val="none" w:sz="0" w:space="0" w:color="auto"/>
                <w:left w:val="none" w:sz="0" w:space="0" w:color="auto"/>
                <w:bottom w:val="none" w:sz="0" w:space="0" w:color="auto"/>
                <w:right w:val="none" w:sz="0" w:space="0" w:color="auto"/>
              </w:divBdr>
              <w:divsChild>
                <w:div w:id="306738372">
                  <w:marLeft w:val="0"/>
                  <w:marRight w:val="0"/>
                  <w:marTop w:val="0"/>
                  <w:marBottom w:val="0"/>
                  <w:divBdr>
                    <w:top w:val="none" w:sz="0" w:space="0" w:color="auto"/>
                    <w:left w:val="none" w:sz="0" w:space="0" w:color="auto"/>
                    <w:bottom w:val="none" w:sz="0" w:space="0" w:color="auto"/>
                    <w:right w:val="none" w:sz="0" w:space="0" w:color="auto"/>
                  </w:divBdr>
                  <w:divsChild>
                    <w:div w:id="608706679">
                      <w:marLeft w:val="0"/>
                      <w:marRight w:val="0"/>
                      <w:marTop w:val="0"/>
                      <w:marBottom w:val="0"/>
                      <w:divBdr>
                        <w:top w:val="none" w:sz="0" w:space="0" w:color="auto"/>
                        <w:left w:val="none" w:sz="0" w:space="0" w:color="auto"/>
                        <w:bottom w:val="none" w:sz="0" w:space="0" w:color="auto"/>
                        <w:right w:val="none" w:sz="0" w:space="0" w:color="auto"/>
                      </w:divBdr>
                      <w:divsChild>
                        <w:div w:id="549731710">
                          <w:marLeft w:val="0"/>
                          <w:marRight w:val="0"/>
                          <w:marTop w:val="0"/>
                          <w:marBottom w:val="0"/>
                          <w:divBdr>
                            <w:top w:val="none" w:sz="0" w:space="0" w:color="auto"/>
                            <w:left w:val="none" w:sz="0" w:space="0" w:color="auto"/>
                            <w:bottom w:val="none" w:sz="0" w:space="0" w:color="auto"/>
                            <w:right w:val="none" w:sz="0" w:space="0" w:color="auto"/>
                          </w:divBdr>
                          <w:divsChild>
                            <w:div w:id="15678834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2788671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499882349">
          <w:marLeft w:val="780"/>
          <w:marRight w:val="240"/>
          <w:marTop w:val="180"/>
          <w:marBottom w:val="0"/>
          <w:divBdr>
            <w:top w:val="none" w:sz="0" w:space="0" w:color="auto"/>
            <w:left w:val="none" w:sz="0" w:space="0" w:color="auto"/>
            <w:bottom w:val="none" w:sz="0" w:space="0" w:color="auto"/>
            <w:right w:val="none" w:sz="0" w:space="0" w:color="auto"/>
          </w:divBdr>
          <w:divsChild>
            <w:div w:id="1536314312">
              <w:marLeft w:val="0"/>
              <w:marRight w:val="0"/>
              <w:marTop w:val="0"/>
              <w:marBottom w:val="0"/>
              <w:divBdr>
                <w:top w:val="none" w:sz="0" w:space="0" w:color="auto"/>
                <w:left w:val="none" w:sz="0" w:space="0" w:color="auto"/>
                <w:bottom w:val="none" w:sz="0" w:space="0" w:color="auto"/>
                <w:right w:val="none" w:sz="0" w:space="0" w:color="auto"/>
              </w:divBdr>
              <w:divsChild>
                <w:div w:id="47346298">
                  <w:marLeft w:val="0"/>
                  <w:marRight w:val="0"/>
                  <w:marTop w:val="0"/>
                  <w:marBottom w:val="0"/>
                  <w:divBdr>
                    <w:top w:val="none" w:sz="0" w:space="0" w:color="auto"/>
                    <w:left w:val="none" w:sz="0" w:space="0" w:color="auto"/>
                    <w:bottom w:val="none" w:sz="0" w:space="0" w:color="auto"/>
                    <w:right w:val="none" w:sz="0" w:space="0" w:color="auto"/>
                  </w:divBdr>
                  <w:divsChild>
                    <w:div w:id="1704019079">
                      <w:marLeft w:val="0"/>
                      <w:marRight w:val="0"/>
                      <w:marTop w:val="0"/>
                      <w:marBottom w:val="0"/>
                      <w:divBdr>
                        <w:top w:val="none" w:sz="0" w:space="0" w:color="auto"/>
                        <w:left w:val="none" w:sz="0" w:space="0" w:color="auto"/>
                        <w:bottom w:val="none" w:sz="0" w:space="0" w:color="auto"/>
                        <w:right w:val="none" w:sz="0" w:space="0" w:color="auto"/>
                      </w:divBdr>
                      <w:divsChild>
                        <w:div w:id="9959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79523">
      <w:bodyDiv w:val="1"/>
      <w:marLeft w:val="0"/>
      <w:marRight w:val="0"/>
      <w:marTop w:val="0"/>
      <w:marBottom w:val="0"/>
      <w:divBdr>
        <w:top w:val="none" w:sz="0" w:space="0" w:color="auto"/>
        <w:left w:val="none" w:sz="0" w:space="0" w:color="auto"/>
        <w:bottom w:val="none" w:sz="0" w:space="0" w:color="auto"/>
        <w:right w:val="none" w:sz="0" w:space="0" w:color="auto"/>
      </w:divBdr>
    </w:div>
    <w:div w:id="116458452">
      <w:bodyDiv w:val="1"/>
      <w:marLeft w:val="0"/>
      <w:marRight w:val="0"/>
      <w:marTop w:val="0"/>
      <w:marBottom w:val="0"/>
      <w:divBdr>
        <w:top w:val="none" w:sz="0" w:space="0" w:color="auto"/>
        <w:left w:val="none" w:sz="0" w:space="0" w:color="auto"/>
        <w:bottom w:val="none" w:sz="0" w:space="0" w:color="auto"/>
        <w:right w:val="none" w:sz="0" w:space="0" w:color="auto"/>
      </w:divBdr>
    </w:div>
    <w:div w:id="122502020">
      <w:bodyDiv w:val="1"/>
      <w:marLeft w:val="0"/>
      <w:marRight w:val="0"/>
      <w:marTop w:val="0"/>
      <w:marBottom w:val="0"/>
      <w:divBdr>
        <w:top w:val="none" w:sz="0" w:space="0" w:color="auto"/>
        <w:left w:val="none" w:sz="0" w:space="0" w:color="auto"/>
        <w:bottom w:val="none" w:sz="0" w:space="0" w:color="auto"/>
        <w:right w:val="none" w:sz="0" w:space="0" w:color="auto"/>
      </w:divBdr>
    </w:div>
    <w:div w:id="138807822">
      <w:bodyDiv w:val="1"/>
      <w:marLeft w:val="0"/>
      <w:marRight w:val="0"/>
      <w:marTop w:val="0"/>
      <w:marBottom w:val="0"/>
      <w:divBdr>
        <w:top w:val="none" w:sz="0" w:space="0" w:color="auto"/>
        <w:left w:val="none" w:sz="0" w:space="0" w:color="auto"/>
        <w:bottom w:val="none" w:sz="0" w:space="0" w:color="auto"/>
        <w:right w:val="none" w:sz="0" w:space="0" w:color="auto"/>
      </w:divBdr>
    </w:div>
    <w:div w:id="207374413">
      <w:bodyDiv w:val="1"/>
      <w:marLeft w:val="0"/>
      <w:marRight w:val="0"/>
      <w:marTop w:val="0"/>
      <w:marBottom w:val="0"/>
      <w:divBdr>
        <w:top w:val="none" w:sz="0" w:space="0" w:color="auto"/>
        <w:left w:val="none" w:sz="0" w:space="0" w:color="auto"/>
        <w:bottom w:val="none" w:sz="0" w:space="0" w:color="auto"/>
        <w:right w:val="none" w:sz="0" w:space="0" w:color="auto"/>
      </w:divBdr>
    </w:div>
    <w:div w:id="339502203">
      <w:bodyDiv w:val="1"/>
      <w:marLeft w:val="0"/>
      <w:marRight w:val="0"/>
      <w:marTop w:val="0"/>
      <w:marBottom w:val="0"/>
      <w:divBdr>
        <w:top w:val="none" w:sz="0" w:space="0" w:color="auto"/>
        <w:left w:val="none" w:sz="0" w:space="0" w:color="auto"/>
        <w:bottom w:val="none" w:sz="0" w:space="0" w:color="auto"/>
        <w:right w:val="none" w:sz="0" w:space="0" w:color="auto"/>
      </w:divBdr>
    </w:div>
    <w:div w:id="379520298">
      <w:bodyDiv w:val="1"/>
      <w:marLeft w:val="0"/>
      <w:marRight w:val="0"/>
      <w:marTop w:val="0"/>
      <w:marBottom w:val="0"/>
      <w:divBdr>
        <w:top w:val="none" w:sz="0" w:space="0" w:color="auto"/>
        <w:left w:val="none" w:sz="0" w:space="0" w:color="auto"/>
        <w:bottom w:val="none" w:sz="0" w:space="0" w:color="auto"/>
        <w:right w:val="none" w:sz="0" w:space="0" w:color="auto"/>
      </w:divBdr>
    </w:div>
    <w:div w:id="393044717">
      <w:bodyDiv w:val="1"/>
      <w:marLeft w:val="0"/>
      <w:marRight w:val="0"/>
      <w:marTop w:val="0"/>
      <w:marBottom w:val="0"/>
      <w:divBdr>
        <w:top w:val="none" w:sz="0" w:space="0" w:color="auto"/>
        <w:left w:val="none" w:sz="0" w:space="0" w:color="auto"/>
        <w:bottom w:val="none" w:sz="0" w:space="0" w:color="auto"/>
        <w:right w:val="none" w:sz="0" w:space="0" w:color="auto"/>
      </w:divBdr>
    </w:div>
    <w:div w:id="462890009">
      <w:bodyDiv w:val="1"/>
      <w:marLeft w:val="0"/>
      <w:marRight w:val="0"/>
      <w:marTop w:val="0"/>
      <w:marBottom w:val="0"/>
      <w:divBdr>
        <w:top w:val="none" w:sz="0" w:space="0" w:color="auto"/>
        <w:left w:val="none" w:sz="0" w:space="0" w:color="auto"/>
        <w:bottom w:val="none" w:sz="0" w:space="0" w:color="auto"/>
        <w:right w:val="none" w:sz="0" w:space="0" w:color="auto"/>
      </w:divBdr>
    </w:div>
    <w:div w:id="505291906">
      <w:bodyDiv w:val="1"/>
      <w:marLeft w:val="0"/>
      <w:marRight w:val="0"/>
      <w:marTop w:val="0"/>
      <w:marBottom w:val="0"/>
      <w:divBdr>
        <w:top w:val="none" w:sz="0" w:space="0" w:color="auto"/>
        <w:left w:val="none" w:sz="0" w:space="0" w:color="auto"/>
        <w:bottom w:val="none" w:sz="0" w:space="0" w:color="auto"/>
        <w:right w:val="none" w:sz="0" w:space="0" w:color="auto"/>
      </w:divBdr>
    </w:div>
    <w:div w:id="521478249">
      <w:bodyDiv w:val="1"/>
      <w:marLeft w:val="0"/>
      <w:marRight w:val="0"/>
      <w:marTop w:val="0"/>
      <w:marBottom w:val="0"/>
      <w:divBdr>
        <w:top w:val="none" w:sz="0" w:space="0" w:color="auto"/>
        <w:left w:val="none" w:sz="0" w:space="0" w:color="auto"/>
        <w:bottom w:val="none" w:sz="0" w:space="0" w:color="auto"/>
        <w:right w:val="none" w:sz="0" w:space="0" w:color="auto"/>
      </w:divBdr>
    </w:div>
    <w:div w:id="568151239">
      <w:bodyDiv w:val="1"/>
      <w:marLeft w:val="0"/>
      <w:marRight w:val="0"/>
      <w:marTop w:val="0"/>
      <w:marBottom w:val="0"/>
      <w:divBdr>
        <w:top w:val="none" w:sz="0" w:space="0" w:color="auto"/>
        <w:left w:val="none" w:sz="0" w:space="0" w:color="auto"/>
        <w:bottom w:val="none" w:sz="0" w:space="0" w:color="auto"/>
        <w:right w:val="none" w:sz="0" w:space="0" w:color="auto"/>
      </w:divBdr>
    </w:div>
    <w:div w:id="607349367">
      <w:bodyDiv w:val="1"/>
      <w:marLeft w:val="0"/>
      <w:marRight w:val="0"/>
      <w:marTop w:val="0"/>
      <w:marBottom w:val="0"/>
      <w:divBdr>
        <w:top w:val="none" w:sz="0" w:space="0" w:color="auto"/>
        <w:left w:val="none" w:sz="0" w:space="0" w:color="auto"/>
        <w:bottom w:val="none" w:sz="0" w:space="0" w:color="auto"/>
        <w:right w:val="none" w:sz="0" w:space="0" w:color="auto"/>
      </w:divBdr>
    </w:div>
    <w:div w:id="705445737">
      <w:bodyDiv w:val="1"/>
      <w:marLeft w:val="0"/>
      <w:marRight w:val="0"/>
      <w:marTop w:val="0"/>
      <w:marBottom w:val="0"/>
      <w:divBdr>
        <w:top w:val="none" w:sz="0" w:space="0" w:color="auto"/>
        <w:left w:val="none" w:sz="0" w:space="0" w:color="auto"/>
        <w:bottom w:val="none" w:sz="0" w:space="0" w:color="auto"/>
        <w:right w:val="none" w:sz="0" w:space="0" w:color="auto"/>
      </w:divBdr>
    </w:div>
    <w:div w:id="710765117">
      <w:bodyDiv w:val="1"/>
      <w:marLeft w:val="0"/>
      <w:marRight w:val="0"/>
      <w:marTop w:val="0"/>
      <w:marBottom w:val="0"/>
      <w:divBdr>
        <w:top w:val="none" w:sz="0" w:space="0" w:color="auto"/>
        <w:left w:val="none" w:sz="0" w:space="0" w:color="auto"/>
        <w:bottom w:val="none" w:sz="0" w:space="0" w:color="auto"/>
        <w:right w:val="none" w:sz="0" w:space="0" w:color="auto"/>
      </w:divBdr>
    </w:div>
    <w:div w:id="780995376">
      <w:bodyDiv w:val="1"/>
      <w:marLeft w:val="0"/>
      <w:marRight w:val="0"/>
      <w:marTop w:val="0"/>
      <w:marBottom w:val="0"/>
      <w:divBdr>
        <w:top w:val="none" w:sz="0" w:space="0" w:color="auto"/>
        <w:left w:val="none" w:sz="0" w:space="0" w:color="auto"/>
        <w:bottom w:val="none" w:sz="0" w:space="0" w:color="auto"/>
        <w:right w:val="none" w:sz="0" w:space="0" w:color="auto"/>
      </w:divBdr>
    </w:div>
    <w:div w:id="862550703">
      <w:bodyDiv w:val="1"/>
      <w:marLeft w:val="0"/>
      <w:marRight w:val="0"/>
      <w:marTop w:val="0"/>
      <w:marBottom w:val="0"/>
      <w:divBdr>
        <w:top w:val="none" w:sz="0" w:space="0" w:color="auto"/>
        <w:left w:val="none" w:sz="0" w:space="0" w:color="auto"/>
        <w:bottom w:val="none" w:sz="0" w:space="0" w:color="auto"/>
        <w:right w:val="none" w:sz="0" w:space="0" w:color="auto"/>
      </w:divBdr>
    </w:div>
    <w:div w:id="877938276">
      <w:bodyDiv w:val="1"/>
      <w:marLeft w:val="0"/>
      <w:marRight w:val="0"/>
      <w:marTop w:val="0"/>
      <w:marBottom w:val="0"/>
      <w:divBdr>
        <w:top w:val="none" w:sz="0" w:space="0" w:color="auto"/>
        <w:left w:val="none" w:sz="0" w:space="0" w:color="auto"/>
        <w:bottom w:val="none" w:sz="0" w:space="0" w:color="auto"/>
        <w:right w:val="none" w:sz="0" w:space="0" w:color="auto"/>
      </w:divBdr>
    </w:div>
    <w:div w:id="906259442">
      <w:bodyDiv w:val="1"/>
      <w:marLeft w:val="0"/>
      <w:marRight w:val="0"/>
      <w:marTop w:val="0"/>
      <w:marBottom w:val="0"/>
      <w:divBdr>
        <w:top w:val="none" w:sz="0" w:space="0" w:color="auto"/>
        <w:left w:val="none" w:sz="0" w:space="0" w:color="auto"/>
        <w:bottom w:val="none" w:sz="0" w:space="0" w:color="auto"/>
        <w:right w:val="none" w:sz="0" w:space="0" w:color="auto"/>
      </w:divBdr>
    </w:div>
    <w:div w:id="912861154">
      <w:bodyDiv w:val="1"/>
      <w:marLeft w:val="0"/>
      <w:marRight w:val="0"/>
      <w:marTop w:val="0"/>
      <w:marBottom w:val="0"/>
      <w:divBdr>
        <w:top w:val="none" w:sz="0" w:space="0" w:color="auto"/>
        <w:left w:val="none" w:sz="0" w:space="0" w:color="auto"/>
        <w:bottom w:val="none" w:sz="0" w:space="0" w:color="auto"/>
        <w:right w:val="none" w:sz="0" w:space="0" w:color="auto"/>
      </w:divBdr>
    </w:div>
    <w:div w:id="917254016">
      <w:bodyDiv w:val="1"/>
      <w:marLeft w:val="0"/>
      <w:marRight w:val="0"/>
      <w:marTop w:val="0"/>
      <w:marBottom w:val="0"/>
      <w:divBdr>
        <w:top w:val="none" w:sz="0" w:space="0" w:color="auto"/>
        <w:left w:val="none" w:sz="0" w:space="0" w:color="auto"/>
        <w:bottom w:val="none" w:sz="0" w:space="0" w:color="auto"/>
        <w:right w:val="none" w:sz="0" w:space="0" w:color="auto"/>
      </w:divBdr>
    </w:div>
    <w:div w:id="955678222">
      <w:bodyDiv w:val="1"/>
      <w:marLeft w:val="0"/>
      <w:marRight w:val="0"/>
      <w:marTop w:val="0"/>
      <w:marBottom w:val="0"/>
      <w:divBdr>
        <w:top w:val="none" w:sz="0" w:space="0" w:color="auto"/>
        <w:left w:val="none" w:sz="0" w:space="0" w:color="auto"/>
        <w:bottom w:val="none" w:sz="0" w:space="0" w:color="auto"/>
        <w:right w:val="none" w:sz="0" w:space="0" w:color="auto"/>
      </w:divBdr>
    </w:div>
    <w:div w:id="972831398">
      <w:bodyDiv w:val="1"/>
      <w:marLeft w:val="0"/>
      <w:marRight w:val="0"/>
      <w:marTop w:val="0"/>
      <w:marBottom w:val="0"/>
      <w:divBdr>
        <w:top w:val="none" w:sz="0" w:space="0" w:color="auto"/>
        <w:left w:val="none" w:sz="0" w:space="0" w:color="auto"/>
        <w:bottom w:val="none" w:sz="0" w:space="0" w:color="auto"/>
        <w:right w:val="none" w:sz="0" w:space="0" w:color="auto"/>
      </w:divBdr>
    </w:div>
    <w:div w:id="1000933998">
      <w:bodyDiv w:val="1"/>
      <w:marLeft w:val="0"/>
      <w:marRight w:val="0"/>
      <w:marTop w:val="0"/>
      <w:marBottom w:val="0"/>
      <w:divBdr>
        <w:top w:val="none" w:sz="0" w:space="0" w:color="auto"/>
        <w:left w:val="none" w:sz="0" w:space="0" w:color="auto"/>
        <w:bottom w:val="none" w:sz="0" w:space="0" w:color="auto"/>
        <w:right w:val="none" w:sz="0" w:space="0" w:color="auto"/>
      </w:divBdr>
    </w:div>
    <w:div w:id="1003051606">
      <w:bodyDiv w:val="1"/>
      <w:marLeft w:val="0"/>
      <w:marRight w:val="0"/>
      <w:marTop w:val="0"/>
      <w:marBottom w:val="0"/>
      <w:divBdr>
        <w:top w:val="none" w:sz="0" w:space="0" w:color="auto"/>
        <w:left w:val="none" w:sz="0" w:space="0" w:color="auto"/>
        <w:bottom w:val="none" w:sz="0" w:space="0" w:color="auto"/>
        <w:right w:val="none" w:sz="0" w:space="0" w:color="auto"/>
      </w:divBdr>
    </w:div>
    <w:div w:id="1009016366">
      <w:bodyDiv w:val="1"/>
      <w:marLeft w:val="0"/>
      <w:marRight w:val="0"/>
      <w:marTop w:val="0"/>
      <w:marBottom w:val="0"/>
      <w:divBdr>
        <w:top w:val="none" w:sz="0" w:space="0" w:color="auto"/>
        <w:left w:val="none" w:sz="0" w:space="0" w:color="auto"/>
        <w:bottom w:val="none" w:sz="0" w:space="0" w:color="auto"/>
        <w:right w:val="none" w:sz="0" w:space="0" w:color="auto"/>
      </w:divBdr>
    </w:div>
    <w:div w:id="1020014520">
      <w:bodyDiv w:val="1"/>
      <w:marLeft w:val="0"/>
      <w:marRight w:val="0"/>
      <w:marTop w:val="0"/>
      <w:marBottom w:val="0"/>
      <w:divBdr>
        <w:top w:val="none" w:sz="0" w:space="0" w:color="auto"/>
        <w:left w:val="none" w:sz="0" w:space="0" w:color="auto"/>
        <w:bottom w:val="none" w:sz="0" w:space="0" w:color="auto"/>
        <w:right w:val="none" w:sz="0" w:space="0" w:color="auto"/>
      </w:divBdr>
    </w:div>
    <w:div w:id="1076443126">
      <w:bodyDiv w:val="1"/>
      <w:marLeft w:val="0"/>
      <w:marRight w:val="0"/>
      <w:marTop w:val="0"/>
      <w:marBottom w:val="0"/>
      <w:divBdr>
        <w:top w:val="none" w:sz="0" w:space="0" w:color="auto"/>
        <w:left w:val="none" w:sz="0" w:space="0" w:color="auto"/>
        <w:bottom w:val="none" w:sz="0" w:space="0" w:color="auto"/>
        <w:right w:val="none" w:sz="0" w:space="0" w:color="auto"/>
      </w:divBdr>
    </w:div>
    <w:div w:id="1078866685">
      <w:bodyDiv w:val="1"/>
      <w:marLeft w:val="0"/>
      <w:marRight w:val="0"/>
      <w:marTop w:val="0"/>
      <w:marBottom w:val="0"/>
      <w:divBdr>
        <w:top w:val="none" w:sz="0" w:space="0" w:color="auto"/>
        <w:left w:val="none" w:sz="0" w:space="0" w:color="auto"/>
        <w:bottom w:val="none" w:sz="0" w:space="0" w:color="auto"/>
        <w:right w:val="none" w:sz="0" w:space="0" w:color="auto"/>
      </w:divBdr>
    </w:div>
    <w:div w:id="1086923021">
      <w:bodyDiv w:val="1"/>
      <w:marLeft w:val="0"/>
      <w:marRight w:val="0"/>
      <w:marTop w:val="0"/>
      <w:marBottom w:val="0"/>
      <w:divBdr>
        <w:top w:val="none" w:sz="0" w:space="0" w:color="auto"/>
        <w:left w:val="none" w:sz="0" w:space="0" w:color="auto"/>
        <w:bottom w:val="none" w:sz="0" w:space="0" w:color="auto"/>
        <w:right w:val="none" w:sz="0" w:space="0" w:color="auto"/>
      </w:divBdr>
    </w:div>
    <w:div w:id="1092311724">
      <w:bodyDiv w:val="1"/>
      <w:marLeft w:val="0"/>
      <w:marRight w:val="0"/>
      <w:marTop w:val="0"/>
      <w:marBottom w:val="0"/>
      <w:divBdr>
        <w:top w:val="none" w:sz="0" w:space="0" w:color="auto"/>
        <w:left w:val="none" w:sz="0" w:space="0" w:color="auto"/>
        <w:bottom w:val="none" w:sz="0" w:space="0" w:color="auto"/>
        <w:right w:val="none" w:sz="0" w:space="0" w:color="auto"/>
      </w:divBdr>
    </w:div>
    <w:div w:id="1176846559">
      <w:bodyDiv w:val="1"/>
      <w:marLeft w:val="0"/>
      <w:marRight w:val="0"/>
      <w:marTop w:val="0"/>
      <w:marBottom w:val="0"/>
      <w:divBdr>
        <w:top w:val="none" w:sz="0" w:space="0" w:color="auto"/>
        <w:left w:val="none" w:sz="0" w:space="0" w:color="auto"/>
        <w:bottom w:val="none" w:sz="0" w:space="0" w:color="auto"/>
        <w:right w:val="none" w:sz="0" w:space="0" w:color="auto"/>
      </w:divBdr>
    </w:div>
    <w:div w:id="1192304640">
      <w:bodyDiv w:val="1"/>
      <w:marLeft w:val="0"/>
      <w:marRight w:val="0"/>
      <w:marTop w:val="0"/>
      <w:marBottom w:val="0"/>
      <w:divBdr>
        <w:top w:val="none" w:sz="0" w:space="0" w:color="auto"/>
        <w:left w:val="none" w:sz="0" w:space="0" w:color="auto"/>
        <w:bottom w:val="none" w:sz="0" w:space="0" w:color="auto"/>
        <w:right w:val="none" w:sz="0" w:space="0" w:color="auto"/>
      </w:divBdr>
    </w:div>
    <w:div w:id="1198350762">
      <w:bodyDiv w:val="1"/>
      <w:marLeft w:val="0"/>
      <w:marRight w:val="0"/>
      <w:marTop w:val="0"/>
      <w:marBottom w:val="0"/>
      <w:divBdr>
        <w:top w:val="none" w:sz="0" w:space="0" w:color="auto"/>
        <w:left w:val="none" w:sz="0" w:space="0" w:color="auto"/>
        <w:bottom w:val="none" w:sz="0" w:space="0" w:color="auto"/>
        <w:right w:val="none" w:sz="0" w:space="0" w:color="auto"/>
      </w:divBdr>
    </w:div>
    <w:div w:id="1209344648">
      <w:bodyDiv w:val="1"/>
      <w:marLeft w:val="0"/>
      <w:marRight w:val="0"/>
      <w:marTop w:val="0"/>
      <w:marBottom w:val="0"/>
      <w:divBdr>
        <w:top w:val="none" w:sz="0" w:space="0" w:color="auto"/>
        <w:left w:val="none" w:sz="0" w:space="0" w:color="auto"/>
        <w:bottom w:val="none" w:sz="0" w:space="0" w:color="auto"/>
        <w:right w:val="none" w:sz="0" w:space="0" w:color="auto"/>
      </w:divBdr>
    </w:div>
    <w:div w:id="1220821458">
      <w:bodyDiv w:val="1"/>
      <w:marLeft w:val="0"/>
      <w:marRight w:val="0"/>
      <w:marTop w:val="0"/>
      <w:marBottom w:val="0"/>
      <w:divBdr>
        <w:top w:val="none" w:sz="0" w:space="0" w:color="auto"/>
        <w:left w:val="none" w:sz="0" w:space="0" w:color="auto"/>
        <w:bottom w:val="none" w:sz="0" w:space="0" w:color="auto"/>
        <w:right w:val="none" w:sz="0" w:space="0" w:color="auto"/>
      </w:divBdr>
    </w:div>
    <w:div w:id="1221133428">
      <w:bodyDiv w:val="1"/>
      <w:marLeft w:val="0"/>
      <w:marRight w:val="0"/>
      <w:marTop w:val="0"/>
      <w:marBottom w:val="0"/>
      <w:divBdr>
        <w:top w:val="none" w:sz="0" w:space="0" w:color="auto"/>
        <w:left w:val="none" w:sz="0" w:space="0" w:color="auto"/>
        <w:bottom w:val="none" w:sz="0" w:space="0" w:color="auto"/>
        <w:right w:val="none" w:sz="0" w:space="0" w:color="auto"/>
      </w:divBdr>
    </w:div>
    <w:div w:id="1305894147">
      <w:bodyDiv w:val="1"/>
      <w:marLeft w:val="0"/>
      <w:marRight w:val="0"/>
      <w:marTop w:val="0"/>
      <w:marBottom w:val="0"/>
      <w:divBdr>
        <w:top w:val="none" w:sz="0" w:space="0" w:color="auto"/>
        <w:left w:val="none" w:sz="0" w:space="0" w:color="auto"/>
        <w:bottom w:val="none" w:sz="0" w:space="0" w:color="auto"/>
        <w:right w:val="none" w:sz="0" w:space="0" w:color="auto"/>
      </w:divBdr>
    </w:div>
    <w:div w:id="1330787017">
      <w:bodyDiv w:val="1"/>
      <w:marLeft w:val="0"/>
      <w:marRight w:val="0"/>
      <w:marTop w:val="0"/>
      <w:marBottom w:val="0"/>
      <w:divBdr>
        <w:top w:val="none" w:sz="0" w:space="0" w:color="auto"/>
        <w:left w:val="none" w:sz="0" w:space="0" w:color="auto"/>
        <w:bottom w:val="none" w:sz="0" w:space="0" w:color="auto"/>
        <w:right w:val="none" w:sz="0" w:space="0" w:color="auto"/>
      </w:divBdr>
    </w:div>
    <w:div w:id="1333797797">
      <w:bodyDiv w:val="1"/>
      <w:marLeft w:val="0"/>
      <w:marRight w:val="0"/>
      <w:marTop w:val="0"/>
      <w:marBottom w:val="0"/>
      <w:divBdr>
        <w:top w:val="none" w:sz="0" w:space="0" w:color="auto"/>
        <w:left w:val="none" w:sz="0" w:space="0" w:color="auto"/>
        <w:bottom w:val="none" w:sz="0" w:space="0" w:color="auto"/>
        <w:right w:val="none" w:sz="0" w:space="0" w:color="auto"/>
      </w:divBdr>
    </w:div>
    <w:div w:id="1367099016">
      <w:bodyDiv w:val="1"/>
      <w:marLeft w:val="0"/>
      <w:marRight w:val="0"/>
      <w:marTop w:val="0"/>
      <w:marBottom w:val="0"/>
      <w:divBdr>
        <w:top w:val="none" w:sz="0" w:space="0" w:color="auto"/>
        <w:left w:val="none" w:sz="0" w:space="0" w:color="auto"/>
        <w:bottom w:val="none" w:sz="0" w:space="0" w:color="auto"/>
        <w:right w:val="none" w:sz="0" w:space="0" w:color="auto"/>
      </w:divBdr>
    </w:div>
    <w:div w:id="1419908515">
      <w:bodyDiv w:val="1"/>
      <w:marLeft w:val="0"/>
      <w:marRight w:val="0"/>
      <w:marTop w:val="0"/>
      <w:marBottom w:val="0"/>
      <w:divBdr>
        <w:top w:val="none" w:sz="0" w:space="0" w:color="auto"/>
        <w:left w:val="none" w:sz="0" w:space="0" w:color="auto"/>
        <w:bottom w:val="none" w:sz="0" w:space="0" w:color="auto"/>
        <w:right w:val="none" w:sz="0" w:space="0" w:color="auto"/>
      </w:divBdr>
    </w:div>
    <w:div w:id="1442798871">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
    <w:div w:id="1533765173">
      <w:bodyDiv w:val="1"/>
      <w:marLeft w:val="0"/>
      <w:marRight w:val="0"/>
      <w:marTop w:val="0"/>
      <w:marBottom w:val="0"/>
      <w:divBdr>
        <w:top w:val="none" w:sz="0" w:space="0" w:color="auto"/>
        <w:left w:val="none" w:sz="0" w:space="0" w:color="auto"/>
        <w:bottom w:val="none" w:sz="0" w:space="0" w:color="auto"/>
        <w:right w:val="none" w:sz="0" w:space="0" w:color="auto"/>
      </w:divBdr>
    </w:div>
    <w:div w:id="1534030476">
      <w:bodyDiv w:val="1"/>
      <w:marLeft w:val="0"/>
      <w:marRight w:val="0"/>
      <w:marTop w:val="0"/>
      <w:marBottom w:val="0"/>
      <w:divBdr>
        <w:top w:val="none" w:sz="0" w:space="0" w:color="auto"/>
        <w:left w:val="none" w:sz="0" w:space="0" w:color="auto"/>
        <w:bottom w:val="none" w:sz="0" w:space="0" w:color="auto"/>
        <w:right w:val="none" w:sz="0" w:space="0" w:color="auto"/>
      </w:divBdr>
    </w:div>
    <w:div w:id="1573001627">
      <w:bodyDiv w:val="1"/>
      <w:marLeft w:val="0"/>
      <w:marRight w:val="0"/>
      <w:marTop w:val="0"/>
      <w:marBottom w:val="0"/>
      <w:divBdr>
        <w:top w:val="none" w:sz="0" w:space="0" w:color="auto"/>
        <w:left w:val="none" w:sz="0" w:space="0" w:color="auto"/>
        <w:bottom w:val="none" w:sz="0" w:space="0" w:color="auto"/>
        <w:right w:val="none" w:sz="0" w:space="0" w:color="auto"/>
      </w:divBdr>
    </w:div>
    <w:div w:id="1587568007">
      <w:bodyDiv w:val="1"/>
      <w:marLeft w:val="0"/>
      <w:marRight w:val="0"/>
      <w:marTop w:val="0"/>
      <w:marBottom w:val="0"/>
      <w:divBdr>
        <w:top w:val="none" w:sz="0" w:space="0" w:color="auto"/>
        <w:left w:val="none" w:sz="0" w:space="0" w:color="auto"/>
        <w:bottom w:val="none" w:sz="0" w:space="0" w:color="auto"/>
        <w:right w:val="none" w:sz="0" w:space="0" w:color="auto"/>
      </w:divBdr>
    </w:div>
    <w:div w:id="1593932725">
      <w:bodyDiv w:val="1"/>
      <w:marLeft w:val="0"/>
      <w:marRight w:val="0"/>
      <w:marTop w:val="0"/>
      <w:marBottom w:val="0"/>
      <w:divBdr>
        <w:top w:val="none" w:sz="0" w:space="0" w:color="auto"/>
        <w:left w:val="none" w:sz="0" w:space="0" w:color="auto"/>
        <w:bottom w:val="none" w:sz="0" w:space="0" w:color="auto"/>
        <w:right w:val="none" w:sz="0" w:space="0" w:color="auto"/>
      </w:divBdr>
    </w:div>
    <w:div w:id="1678576681">
      <w:bodyDiv w:val="1"/>
      <w:marLeft w:val="0"/>
      <w:marRight w:val="0"/>
      <w:marTop w:val="0"/>
      <w:marBottom w:val="0"/>
      <w:divBdr>
        <w:top w:val="none" w:sz="0" w:space="0" w:color="auto"/>
        <w:left w:val="none" w:sz="0" w:space="0" w:color="auto"/>
        <w:bottom w:val="none" w:sz="0" w:space="0" w:color="auto"/>
        <w:right w:val="none" w:sz="0" w:space="0" w:color="auto"/>
      </w:divBdr>
    </w:div>
    <w:div w:id="1766146047">
      <w:bodyDiv w:val="1"/>
      <w:marLeft w:val="0"/>
      <w:marRight w:val="0"/>
      <w:marTop w:val="0"/>
      <w:marBottom w:val="0"/>
      <w:divBdr>
        <w:top w:val="none" w:sz="0" w:space="0" w:color="auto"/>
        <w:left w:val="none" w:sz="0" w:space="0" w:color="auto"/>
        <w:bottom w:val="none" w:sz="0" w:space="0" w:color="auto"/>
        <w:right w:val="none" w:sz="0" w:space="0" w:color="auto"/>
      </w:divBdr>
    </w:div>
    <w:div w:id="1768424535">
      <w:bodyDiv w:val="1"/>
      <w:marLeft w:val="0"/>
      <w:marRight w:val="0"/>
      <w:marTop w:val="0"/>
      <w:marBottom w:val="0"/>
      <w:divBdr>
        <w:top w:val="none" w:sz="0" w:space="0" w:color="auto"/>
        <w:left w:val="none" w:sz="0" w:space="0" w:color="auto"/>
        <w:bottom w:val="none" w:sz="0" w:space="0" w:color="auto"/>
        <w:right w:val="none" w:sz="0" w:space="0" w:color="auto"/>
      </w:divBdr>
    </w:div>
    <w:div w:id="1774667557">
      <w:bodyDiv w:val="1"/>
      <w:marLeft w:val="0"/>
      <w:marRight w:val="0"/>
      <w:marTop w:val="0"/>
      <w:marBottom w:val="0"/>
      <w:divBdr>
        <w:top w:val="none" w:sz="0" w:space="0" w:color="auto"/>
        <w:left w:val="none" w:sz="0" w:space="0" w:color="auto"/>
        <w:bottom w:val="none" w:sz="0" w:space="0" w:color="auto"/>
        <w:right w:val="none" w:sz="0" w:space="0" w:color="auto"/>
      </w:divBdr>
    </w:div>
    <w:div w:id="1785881476">
      <w:bodyDiv w:val="1"/>
      <w:marLeft w:val="0"/>
      <w:marRight w:val="0"/>
      <w:marTop w:val="0"/>
      <w:marBottom w:val="0"/>
      <w:divBdr>
        <w:top w:val="none" w:sz="0" w:space="0" w:color="auto"/>
        <w:left w:val="none" w:sz="0" w:space="0" w:color="auto"/>
        <w:bottom w:val="none" w:sz="0" w:space="0" w:color="auto"/>
        <w:right w:val="none" w:sz="0" w:space="0" w:color="auto"/>
      </w:divBdr>
    </w:div>
    <w:div w:id="1801997261">
      <w:bodyDiv w:val="1"/>
      <w:marLeft w:val="0"/>
      <w:marRight w:val="0"/>
      <w:marTop w:val="0"/>
      <w:marBottom w:val="0"/>
      <w:divBdr>
        <w:top w:val="none" w:sz="0" w:space="0" w:color="auto"/>
        <w:left w:val="none" w:sz="0" w:space="0" w:color="auto"/>
        <w:bottom w:val="none" w:sz="0" w:space="0" w:color="auto"/>
        <w:right w:val="none" w:sz="0" w:space="0" w:color="auto"/>
      </w:divBdr>
    </w:div>
    <w:div w:id="1818261568">
      <w:bodyDiv w:val="1"/>
      <w:marLeft w:val="0"/>
      <w:marRight w:val="0"/>
      <w:marTop w:val="0"/>
      <w:marBottom w:val="0"/>
      <w:divBdr>
        <w:top w:val="none" w:sz="0" w:space="0" w:color="auto"/>
        <w:left w:val="none" w:sz="0" w:space="0" w:color="auto"/>
        <w:bottom w:val="none" w:sz="0" w:space="0" w:color="auto"/>
        <w:right w:val="none" w:sz="0" w:space="0" w:color="auto"/>
      </w:divBdr>
    </w:div>
    <w:div w:id="1838109462">
      <w:bodyDiv w:val="1"/>
      <w:marLeft w:val="0"/>
      <w:marRight w:val="0"/>
      <w:marTop w:val="0"/>
      <w:marBottom w:val="0"/>
      <w:divBdr>
        <w:top w:val="none" w:sz="0" w:space="0" w:color="auto"/>
        <w:left w:val="none" w:sz="0" w:space="0" w:color="auto"/>
        <w:bottom w:val="none" w:sz="0" w:space="0" w:color="auto"/>
        <w:right w:val="none" w:sz="0" w:space="0" w:color="auto"/>
      </w:divBdr>
    </w:div>
    <w:div w:id="1838613964">
      <w:bodyDiv w:val="1"/>
      <w:marLeft w:val="0"/>
      <w:marRight w:val="0"/>
      <w:marTop w:val="0"/>
      <w:marBottom w:val="0"/>
      <w:divBdr>
        <w:top w:val="none" w:sz="0" w:space="0" w:color="auto"/>
        <w:left w:val="none" w:sz="0" w:space="0" w:color="auto"/>
        <w:bottom w:val="none" w:sz="0" w:space="0" w:color="auto"/>
        <w:right w:val="none" w:sz="0" w:space="0" w:color="auto"/>
      </w:divBdr>
    </w:div>
    <w:div w:id="1840923924">
      <w:bodyDiv w:val="1"/>
      <w:marLeft w:val="0"/>
      <w:marRight w:val="0"/>
      <w:marTop w:val="0"/>
      <w:marBottom w:val="0"/>
      <w:divBdr>
        <w:top w:val="none" w:sz="0" w:space="0" w:color="auto"/>
        <w:left w:val="none" w:sz="0" w:space="0" w:color="auto"/>
        <w:bottom w:val="none" w:sz="0" w:space="0" w:color="auto"/>
        <w:right w:val="none" w:sz="0" w:space="0" w:color="auto"/>
      </w:divBdr>
    </w:div>
    <w:div w:id="1855338292">
      <w:bodyDiv w:val="1"/>
      <w:marLeft w:val="0"/>
      <w:marRight w:val="0"/>
      <w:marTop w:val="0"/>
      <w:marBottom w:val="0"/>
      <w:divBdr>
        <w:top w:val="none" w:sz="0" w:space="0" w:color="auto"/>
        <w:left w:val="none" w:sz="0" w:space="0" w:color="auto"/>
        <w:bottom w:val="none" w:sz="0" w:space="0" w:color="auto"/>
        <w:right w:val="none" w:sz="0" w:space="0" w:color="auto"/>
      </w:divBdr>
    </w:div>
    <w:div w:id="1856118468">
      <w:bodyDiv w:val="1"/>
      <w:marLeft w:val="0"/>
      <w:marRight w:val="0"/>
      <w:marTop w:val="0"/>
      <w:marBottom w:val="0"/>
      <w:divBdr>
        <w:top w:val="none" w:sz="0" w:space="0" w:color="auto"/>
        <w:left w:val="none" w:sz="0" w:space="0" w:color="auto"/>
        <w:bottom w:val="none" w:sz="0" w:space="0" w:color="auto"/>
        <w:right w:val="none" w:sz="0" w:space="0" w:color="auto"/>
      </w:divBdr>
    </w:div>
    <w:div w:id="1860462506">
      <w:bodyDiv w:val="1"/>
      <w:marLeft w:val="0"/>
      <w:marRight w:val="0"/>
      <w:marTop w:val="0"/>
      <w:marBottom w:val="0"/>
      <w:divBdr>
        <w:top w:val="none" w:sz="0" w:space="0" w:color="auto"/>
        <w:left w:val="none" w:sz="0" w:space="0" w:color="auto"/>
        <w:bottom w:val="none" w:sz="0" w:space="0" w:color="auto"/>
        <w:right w:val="none" w:sz="0" w:space="0" w:color="auto"/>
      </w:divBdr>
    </w:div>
    <w:div w:id="1904214465">
      <w:bodyDiv w:val="1"/>
      <w:marLeft w:val="0"/>
      <w:marRight w:val="0"/>
      <w:marTop w:val="0"/>
      <w:marBottom w:val="0"/>
      <w:divBdr>
        <w:top w:val="none" w:sz="0" w:space="0" w:color="auto"/>
        <w:left w:val="none" w:sz="0" w:space="0" w:color="auto"/>
        <w:bottom w:val="none" w:sz="0" w:space="0" w:color="auto"/>
        <w:right w:val="none" w:sz="0" w:space="0" w:color="auto"/>
      </w:divBdr>
    </w:div>
    <w:div w:id="1911962405">
      <w:bodyDiv w:val="1"/>
      <w:marLeft w:val="0"/>
      <w:marRight w:val="0"/>
      <w:marTop w:val="0"/>
      <w:marBottom w:val="0"/>
      <w:divBdr>
        <w:top w:val="none" w:sz="0" w:space="0" w:color="auto"/>
        <w:left w:val="none" w:sz="0" w:space="0" w:color="auto"/>
        <w:bottom w:val="none" w:sz="0" w:space="0" w:color="auto"/>
        <w:right w:val="none" w:sz="0" w:space="0" w:color="auto"/>
      </w:divBdr>
    </w:div>
    <w:div w:id="1933124269">
      <w:bodyDiv w:val="1"/>
      <w:marLeft w:val="0"/>
      <w:marRight w:val="0"/>
      <w:marTop w:val="0"/>
      <w:marBottom w:val="0"/>
      <w:divBdr>
        <w:top w:val="none" w:sz="0" w:space="0" w:color="auto"/>
        <w:left w:val="none" w:sz="0" w:space="0" w:color="auto"/>
        <w:bottom w:val="none" w:sz="0" w:space="0" w:color="auto"/>
        <w:right w:val="none" w:sz="0" w:space="0" w:color="auto"/>
      </w:divBdr>
    </w:div>
    <w:div w:id="1939633583">
      <w:bodyDiv w:val="1"/>
      <w:marLeft w:val="0"/>
      <w:marRight w:val="0"/>
      <w:marTop w:val="0"/>
      <w:marBottom w:val="0"/>
      <w:divBdr>
        <w:top w:val="none" w:sz="0" w:space="0" w:color="auto"/>
        <w:left w:val="none" w:sz="0" w:space="0" w:color="auto"/>
        <w:bottom w:val="none" w:sz="0" w:space="0" w:color="auto"/>
        <w:right w:val="none" w:sz="0" w:space="0" w:color="auto"/>
      </w:divBdr>
    </w:div>
    <w:div w:id="1960185952">
      <w:bodyDiv w:val="1"/>
      <w:marLeft w:val="0"/>
      <w:marRight w:val="0"/>
      <w:marTop w:val="0"/>
      <w:marBottom w:val="0"/>
      <w:divBdr>
        <w:top w:val="none" w:sz="0" w:space="0" w:color="auto"/>
        <w:left w:val="none" w:sz="0" w:space="0" w:color="auto"/>
        <w:bottom w:val="none" w:sz="0" w:space="0" w:color="auto"/>
        <w:right w:val="none" w:sz="0" w:space="0" w:color="auto"/>
      </w:divBdr>
    </w:div>
    <w:div w:id="1991444432">
      <w:bodyDiv w:val="1"/>
      <w:marLeft w:val="0"/>
      <w:marRight w:val="0"/>
      <w:marTop w:val="0"/>
      <w:marBottom w:val="0"/>
      <w:divBdr>
        <w:top w:val="none" w:sz="0" w:space="0" w:color="auto"/>
        <w:left w:val="none" w:sz="0" w:space="0" w:color="auto"/>
        <w:bottom w:val="none" w:sz="0" w:space="0" w:color="auto"/>
        <w:right w:val="none" w:sz="0" w:space="0" w:color="auto"/>
      </w:divBdr>
    </w:div>
    <w:div w:id="2006548453">
      <w:bodyDiv w:val="1"/>
      <w:marLeft w:val="0"/>
      <w:marRight w:val="0"/>
      <w:marTop w:val="0"/>
      <w:marBottom w:val="0"/>
      <w:divBdr>
        <w:top w:val="none" w:sz="0" w:space="0" w:color="auto"/>
        <w:left w:val="none" w:sz="0" w:space="0" w:color="auto"/>
        <w:bottom w:val="none" w:sz="0" w:space="0" w:color="auto"/>
        <w:right w:val="none" w:sz="0" w:space="0" w:color="auto"/>
      </w:divBdr>
    </w:div>
    <w:div w:id="2082294489">
      <w:bodyDiv w:val="1"/>
      <w:marLeft w:val="0"/>
      <w:marRight w:val="0"/>
      <w:marTop w:val="0"/>
      <w:marBottom w:val="0"/>
      <w:divBdr>
        <w:top w:val="none" w:sz="0" w:space="0" w:color="auto"/>
        <w:left w:val="none" w:sz="0" w:space="0" w:color="auto"/>
        <w:bottom w:val="none" w:sz="0" w:space="0" w:color="auto"/>
        <w:right w:val="none" w:sz="0" w:space="0" w:color="auto"/>
      </w:divBdr>
    </w:div>
    <w:div w:id="2082676970">
      <w:bodyDiv w:val="1"/>
      <w:marLeft w:val="0"/>
      <w:marRight w:val="0"/>
      <w:marTop w:val="0"/>
      <w:marBottom w:val="0"/>
      <w:divBdr>
        <w:top w:val="none" w:sz="0" w:space="0" w:color="auto"/>
        <w:left w:val="none" w:sz="0" w:space="0" w:color="auto"/>
        <w:bottom w:val="none" w:sz="0" w:space="0" w:color="auto"/>
        <w:right w:val="none" w:sz="0" w:space="0" w:color="auto"/>
      </w:divBdr>
    </w:div>
    <w:div w:id="2114401641">
      <w:bodyDiv w:val="1"/>
      <w:marLeft w:val="0"/>
      <w:marRight w:val="0"/>
      <w:marTop w:val="0"/>
      <w:marBottom w:val="0"/>
      <w:divBdr>
        <w:top w:val="none" w:sz="0" w:space="0" w:color="auto"/>
        <w:left w:val="none" w:sz="0" w:space="0" w:color="auto"/>
        <w:bottom w:val="none" w:sz="0" w:space="0" w:color="auto"/>
        <w:right w:val="none" w:sz="0" w:space="0" w:color="auto"/>
      </w:divBdr>
    </w:div>
    <w:div w:id="212673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145/2656204" TargetMode="External"/><Relationship Id="rId39" Type="http://schemas.openxmlformats.org/officeDocument/2006/relationships/footer" Target="footer1.xml"/><Relationship Id="rId21" Type="http://schemas.openxmlformats.org/officeDocument/2006/relationships/hyperlink" Target="https://open-meteo.com/" TargetMode="External"/><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dutchdatacenters.nl/duurzaamheid-energie/" TargetMode="External"/><Relationship Id="rId29" Type="http://schemas.openxmlformats.org/officeDocument/2006/relationships/hyperlink" Target="https://doi.org/10.1109/access.2020.299045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zonneplan.nl/kenniscentrum/zonnepanelen/werking" TargetMode="External"/><Relationship Id="rId32" Type="http://schemas.openxmlformats.org/officeDocument/2006/relationships/hyperlink" Target="https://www.opencompute.org/documents/itrenew-the-case-for-circularity-data-center-impact-report-ocp-v11-pdf" TargetMode="External"/><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windcentrale.nl/blog/hoe-werkt-een-windmolen/" TargetMode="External"/><Relationship Id="rId28" Type="http://schemas.openxmlformats.org/officeDocument/2006/relationships/hyperlink" Target="https://doi.org/10.1007/978-3-031-22698-4_6" TargetMode="External"/><Relationship Id="rId36" Type="http://schemas.openxmlformats.org/officeDocument/2006/relationships/image" Target="media/image11.jpg"/><Relationship Id="rId10" Type="http://schemas.openxmlformats.org/officeDocument/2006/relationships/endnotes" Target="endnotes.xml"/><Relationship Id="rId19" Type="http://schemas.openxmlformats.org/officeDocument/2006/relationships/hyperlink" Target="https://www.cbs.nl/nl-nl/nieuws/2021/08/productie-groene-stroom-met-40-procent-gestegen" TargetMode="External"/><Relationship Id="rId31" Type="http://schemas.openxmlformats.org/officeDocument/2006/relationships/hyperlink" Target="https://doi.org/10.3390/sym912029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linkedin.com/pulse/how-calculate-solar-energy-generation-puneet-jaggi/" TargetMode="External"/><Relationship Id="rId27" Type="http://schemas.openxmlformats.org/officeDocument/2006/relationships/hyperlink" Target="https://www.milieucentraal.nl/energie-besparen/zonnepanelen/hoe-werken-zonnepanelen/" TargetMode="External"/><Relationship Id="rId30" Type="http://schemas.openxmlformats.org/officeDocument/2006/relationships/hyperlink" Target="https://doi.org/10.1007/978-981-13-1936-5_26" TargetMode="External"/><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www.linkedin.com/advice/1/how-can-you-determine-energy-output-wind-turbines" TargetMode="External"/><Relationship Id="rId33" Type="http://schemas.openxmlformats.org/officeDocument/2006/relationships/hyperlink" Target="https://doi.org/10.1109/ipdps47924.2020.00084" TargetMode="External"/><Relationship Id="rId38"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356D3187EDBA46A7FE014986B38CEF" ma:contentTypeVersion="15" ma:contentTypeDescription="Een nieuw document maken." ma:contentTypeScope="" ma:versionID="0a2b13323f04a625e576ad8d9fe82dad">
  <xsd:schema xmlns:xsd="http://www.w3.org/2001/XMLSchema" xmlns:xs="http://www.w3.org/2001/XMLSchema" xmlns:p="http://schemas.microsoft.com/office/2006/metadata/properties" xmlns:ns2="b6b3ba28-bea5-406e-ac5d-3b5796407eba" xmlns:ns3="902727a1-4c83-4b21-80ce-98c2c022108d" targetNamespace="http://schemas.microsoft.com/office/2006/metadata/properties" ma:root="true" ma:fieldsID="1e2d77b0f2f6b725cd529034a92a0749" ns2:_="" ns3:_="">
    <xsd:import namespace="b6b3ba28-bea5-406e-ac5d-3b5796407eba"/>
    <xsd:import namespace="902727a1-4c83-4b21-80ce-98c2c02210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3ba28-bea5-406e-ac5d-3b5796407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2727a1-4c83-4b21-80ce-98c2c022108d"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0" nillable="true" ma:displayName="Taxonomy Catch All Column" ma:hidden="true" ma:list="{f2174b72-f40a-4b01-8e7a-6a52621993ed}" ma:internalName="TaxCatchAll" ma:showField="CatchAllData" ma:web="902727a1-4c83-4b21-80ce-98c2c0221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Chr23</b:Tag>
    <b:SourceType>InternetSite</b:SourceType>
    <b:Guid>{30895C6A-CEE4-4606-B391-45C9963B0F7F}</b:Guid>
    <b:Title>https://support.timextender.com/data-warehouse-108/data-profiling-713</b:Title>
    <b:Author>
      <b:Author>
        <b:NameList>
          <b:Person>
            <b:Last>Hauggaard</b:Last>
            <b:First>Christian</b:First>
          </b:Person>
        </b:NameList>
      </b:Author>
    </b:Author>
    <b:InternetSiteTitle>https://support.timextender.com</b:InternetSiteTitle>
    <b:Year>2023</b:Year>
    <b:Month>Januari</b:Month>
    <b:URL>https://support.timextender.com/data-warehouse-108/data-profiling-713</b:URL>
    <b:RefOrder>1</b:RefOrder>
  </b:Source>
  <b:Source>
    <b:Tag>Tho23</b:Tag>
    <b:SourceType>InternetSite</b:SourceType>
    <b:Guid>{7670B515-B846-4749-80B2-C056BE81E86D}</b:Guid>
    <b:Author>
      <b:Author>
        <b:NameList>
          <b:Person>
            <b:Last>Lind</b:Last>
            <b:First>Thomas</b:First>
          </b:Person>
        </b:NameList>
      </b:Author>
    </b:Author>
    <b:Title>https://support.timextender.com/data-warehouse-108/data-validation-rules-1075</b:Title>
    <b:InternetSiteTitle>https://support.timextender.com</b:InternetSiteTitle>
    <b:Year>2023</b:Year>
    <b:Month>April</b:Month>
    <b:URL>https://support.timextender.com/data-warehouse-108/data-validation-rules-1075</b:URL>
    <b:RefOrder>2</b:RefOrder>
  </b:Source>
  <b:Source>
    <b:Tag>Ref23</b:Tag>
    <b:SourceType>InternetSite</b:SourceType>
    <b:Guid>{3B713631-7475-4C68-BBF7-29DDE874044F}</b:Guid>
    <b:Author>
      <b:Author>
        <b:NameList>
          <b:Person>
            <b:Last>Appmaster</b:Last>
          </b:Person>
        </b:NameList>
      </b:Author>
    </b:Author>
    <b:Title>https://appmaster.io/nl/glossary/referentiele-integriteit</b:Title>
    <b:InternetSiteTitle>https://appmaster.io</b:InternetSiteTitle>
    <b:Year>2023</b:Year>
    <b:Month>Augustus</b:Month>
    <b:Day>10</b:Day>
    <b:URL>https://appmaster.io/nl/glossary/referentiele-integriteit</b:URL>
    <b:RefOrder>3</b:RefOrder>
  </b:Source>
  <b:Source>
    <b:Tag>Ric23</b:Tag>
    <b:SourceType>InternetSite</b:SourceType>
    <b:Guid>{4273C3FE-6954-430D-B582-B2C1B320F957}</b:Guid>
    <b:Title>https://support.timextender.com/tips-tricks-and-best-practices-32/the-more-you-know-unleashing-the-power-of-ever-increasing-data-timextender-s-holistic-solution-for-data-integration-in-today-s-competitive-business-world-1411</b:Title>
    <b:Year>2023</b:Year>
    <b:Author>
      <b:Author>
        <b:NameList>
          <b:Person>
            <b:Last>Vaules</b:Last>
            <b:First>Rich</b:First>
          </b:Person>
        </b:NameList>
      </b:Author>
    </b:Author>
    <b:InternetSiteTitle>https://support.timextender.com</b:InternetSiteTitle>
    <b:Month>Augustus</b:Month>
    <b:URL>https://support.timextender.com/tips-tricks-and-best-practices-32/the-more-you-know-unleashing-the-power-of-ever-increasing-data-timextender-s-holistic-solution-for-data-integration-in-today-s-competitive-business-world-1411</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902727a1-4c83-4b21-80ce-98c2c022108d" xsi:nil="true"/>
    <lcf76f155ced4ddcb4097134ff3c332f xmlns="b6b3ba28-bea5-406e-ac5d-3b5796407eb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EAD122-C978-4654-B439-222DF235FA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3ba28-bea5-406e-ac5d-3b5796407eba"/>
    <ds:schemaRef ds:uri="902727a1-4c83-4b21-80ce-98c2c0221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20BB23-0970-46F9-8DF8-B88E67BAB49C}">
  <ds:schemaRefs>
    <ds:schemaRef ds:uri="http://schemas.microsoft.com/sharepoint/v3/contenttype/forms"/>
  </ds:schemaRefs>
</ds:datastoreItem>
</file>

<file path=customXml/itemProps3.xml><?xml version="1.0" encoding="utf-8"?>
<ds:datastoreItem xmlns:ds="http://schemas.openxmlformats.org/officeDocument/2006/customXml" ds:itemID="{32B81693-3446-40D2-B002-5129639210FB}">
  <ds:schemaRefs>
    <ds:schemaRef ds:uri="http://schemas.openxmlformats.org/officeDocument/2006/bibliography"/>
  </ds:schemaRefs>
</ds:datastoreItem>
</file>

<file path=customXml/itemProps4.xml><?xml version="1.0" encoding="utf-8"?>
<ds:datastoreItem xmlns:ds="http://schemas.openxmlformats.org/officeDocument/2006/customXml" ds:itemID="{4CE1FEFF-6077-4F8F-AAE0-3D954EDFEE80}">
  <ds:schemaRefs>
    <ds:schemaRef ds:uri="902727a1-4c83-4b21-80ce-98c2c022108d"/>
    <ds:schemaRef ds:uri="http://purl.org/dc/terms/"/>
    <ds:schemaRef ds:uri="http://schemas.microsoft.com/office/infopath/2007/PartnerControls"/>
    <ds:schemaRef ds:uri="http://purl.org/dc/elements/1.1/"/>
    <ds:schemaRef ds:uri="b6b3ba28-bea5-406e-ac5d-3b5796407eba"/>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6810</Words>
  <Characters>38819</Characters>
  <Application>Microsoft Office Word</Application>
  <DocSecurity>4</DocSecurity>
  <Lines>323</Lines>
  <Paragraphs>91</Paragraphs>
  <ScaleCrop>false</ScaleCrop>
  <Company/>
  <LinksUpToDate>false</LinksUpToDate>
  <CharactersWithSpaces>45538</CharactersWithSpaces>
  <SharedDoc>false</SharedDoc>
  <HLinks>
    <vt:vector size="324" baseType="variant">
      <vt:variant>
        <vt:i4>786439</vt:i4>
      </vt:variant>
      <vt:variant>
        <vt:i4>279</vt:i4>
      </vt:variant>
      <vt:variant>
        <vt:i4>0</vt:i4>
      </vt:variant>
      <vt:variant>
        <vt:i4>5</vt:i4>
      </vt:variant>
      <vt:variant>
        <vt:lpwstr>https://doi.org/10.1109/ipdps47924.2020.00084</vt:lpwstr>
      </vt:variant>
      <vt:variant>
        <vt:lpwstr/>
      </vt:variant>
      <vt:variant>
        <vt:i4>4849756</vt:i4>
      </vt:variant>
      <vt:variant>
        <vt:i4>276</vt:i4>
      </vt:variant>
      <vt:variant>
        <vt:i4>0</vt:i4>
      </vt:variant>
      <vt:variant>
        <vt:i4>5</vt:i4>
      </vt:variant>
      <vt:variant>
        <vt:lpwstr>https://www.opencompute.org/documents/itrenew-the-case-for-circularity-data-center-impact-report-ocp-v11-pdf</vt:lpwstr>
      </vt:variant>
      <vt:variant>
        <vt:lpwstr/>
      </vt:variant>
      <vt:variant>
        <vt:i4>7143551</vt:i4>
      </vt:variant>
      <vt:variant>
        <vt:i4>273</vt:i4>
      </vt:variant>
      <vt:variant>
        <vt:i4>0</vt:i4>
      </vt:variant>
      <vt:variant>
        <vt:i4>5</vt:i4>
      </vt:variant>
      <vt:variant>
        <vt:lpwstr>https://doi.org/10.3390/sym9120295</vt:lpwstr>
      </vt:variant>
      <vt:variant>
        <vt:lpwstr/>
      </vt:variant>
      <vt:variant>
        <vt:i4>6881344</vt:i4>
      </vt:variant>
      <vt:variant>
        <vt:i4>270</vt:i4>
      </vt:variant>
      <vt:variant>
        <vt:i4>0</vt:i4>
      </vt:variant>
      <vt:variant>
        <vt:i4>5</vt:i4>
      </vt:variant>
      <vt:variant>
        <vt:lpwstr>https://doi.org/10.1007/978-981-13-1936-5_26</vt:lpwstr>
      </vt:variant>
      <vt:variant>
        <vt:lpwstr/>
      </vt:variant>
      <vt:variant>
        <vt:i4>7602226</vt:i4>
      </vt:variant>
      <vt:variant>
        <vt:i4>267</vt:i4>
      </vt:variant>
      <vt:variant>
        <vt:i4>0</vt:i4>
      </vt:variant>
      <vt:variant>
        <vt:i4>5</vt:i4>
      </vt:variant>
      <vt:variant>
        <vt:lpwstr>https://doi.org/10.1109/access.2020.2990454</vt:lpwstr>
      </vt:variant>
      <vt:variant>
        <vt:lpwstr/>
      </vt:variant>
      <vt:variant>
        <vt:i4>4391014</vt:i4>
      </vt:variant>
      <vt:variant>
        <vt:i4>264</vt:i4>
      </vt:variant>
      <vt:variant>
        <vt:i4>0</vt:i4>
      </vt:variant>
      <vt:variant>
        <vt:i4>5</vt:i4>
      </vt:variant>
      <vt:variant>
        <vt:lpwstr>https://doi.org/10.1007/978-3-031-22698-4_6</vt:lpwstr>
      </vt:variant>
      <vt:variant>
        <vt:lpwstr/>
      </vt:variant>
      <vt:variant>
        <vt:i4>1245184</vt:i4>
      </vt:variant>
      <vt:variant>
        <vt:i4>261</vt:i4>
      </vt:variant>
      <vt:variant>
        <vt:i4>0</vt:i4>
      </vt:variant>
      <vt:variant>
        <vt:i4>5</vt:i4>
      </vt:variant>
      <vt:variant>
        <vt:lpwstr>https://www.milieucentraal.nl/energie-besparen/zonnepanelen/hoe-werken-zonnepanelen/</vt:lpwstr>
      </vt:variant>
      <vt:variant>
        <vt:lpwstr/>
      </vt:variant>
      <vt:variant>
        <vt:i4>2556011</vt:i4>
      </vt:variant>
      <vt:variant>
        <vt:i4>258</vt:i4>
      </vt:variant>
      <vt:variant>
        <vt:i4>0</vt:i4>
      </vt:variant>
      <vt:variant>
        <vt:i4>5</vt:i4>
      </vt:variant>
      <vt:variant>
        <vt:lpwstr>https://doi.org/10.1145/2656204</vt:lpwstr>
      </vt:variant>
      <vt:variant>
        <vt:lpwstr/>
      </vt:variant>
      <vt:variant>
        <vt:i4>7929983</vt:i4>
      </vt:variant>
      <vt:variant>
        <vt:i4>255</vt:i4>
      </vt:variant>
      <vt:variant>
        <vt:i4>0</vt:i4>
      </vt:variant>
      <vt:variant>
        <vt:i4>5</vt:i4>
      </vt:variant>
      <vt:variant>
        <vt:lpwstr>https://www.linkedin.com/advice/1/how-can-you-determine-energy-output-wind-turbines</vt:lpwstr>
      </vt:variant>
      <vt:variant>
        <vt:lpwstr/>
      </vt:variant>
      <vt:variant>
        <vt:i4>3866672</vt:i4>
      </vt:variant>
      <vt:variant>
        <vt:i4>252</vt:i4>
      </vt:variant>
      <vt:variant>
        <vt:i4>0</vt:i4>
      </vt:variant>
      <vt:variant>
        <vt:i4>5</vt:i4>
      </vt:variant>
      <vt:variant>
        <vt:lpwstr>https://www.zonneplan.nl/kenniscentrum/zonnepanelen/werking</vt:lpwstr>
      </vt:variant>
      <vt:variant>
        <vt:lpwstr/>
      </vt:variant>
      <vt:variant>
        <vt:i4>1769476</vt:i4>
      </vt:variant>
      <vt:variant>
        <vt:i4>249</vt:i4>
      </vt:variant>
      <vt:variant>
        <vt:i4>0</vt:i4>
      </vt:variant>
      <vt:variant>
        <vt:i4>5</vt:i4>
      </vt:variant>
      <vt:variant>
        <vt:lpwstr>https://www.windcentrale.nl/blog/hoe-werkt-een-windmolen/</vt:lpwstr>
      </vt:variant>
      <vt:variant>
        <vt:lpwstr/>
      </vt:variant>
      <vt:variant>
        <vt:i4>6815863</vt:i4>
      </vt:variant>
      <vt:variant>
        <vt:i4>246</vt:i4>
      </vt:variant>
      <vt:variant>
        <vt:i4>0</vt:i4>
      </vt:variant>
      <vt:variant>
        <vt:i4>5</vt:i4>
      </vt:variant>
      <vt:variant>
        <vt:lpwstr>https://www.linkedin.com/pulse/how-calculate-solar-energy-generation-puneet-jaggi/</vt:lpwstr>
      </vt:variant>
      <vt:variant>
        <vt:lpwstr/>
      </vt:variant>
      <vt:variant>
        <vt:i4>7798822</vt:i4>
      </vt:variant>
      <vt:variant>
        <vt:i4>243</vt:i4>
      </vt:variant>
      <vt:variant>
        <vt:i4>0</vt:i4>
      </vt:variant>
      <vt:variant>
        <vt:i4>5</vt:i4>
      </vt:variant>
      <vt:variant>
        <vt:lpwstr>https://open-meteo.com/</vt:lpwstr>
      </vt:variant>
      <vt:variant>
        <vt:lpwstr/>
      </vt:variant>
      <vt:variant>
        <vt:i4>1835082</vt:i4>
      </vt:variant>
      <vt:variant>
        <vt:i4>240</vt:i4>
      </vt:variant>
      <vt:variant>
        <vt:i4>0</vt:i4>
      </vt:variant>
      <vt:variant>
        <vt:i4>5</vt:i4>
      </vt:variant>
      <vt:variant>
        <vt:lpwstr>https://www.dutchdatacenters.nl/duurzaamheid-energie/</vt:lpwstr>
      </vt:variant>
      <vt:variant>
        <vt:lpwstr/>
      </vt:variant>
      <vt:variant>
        <vt:i4>6815782</vt:i4>
      </vt:variant>
      <vt:variant>
        <vt:i4>237</vt:i4>
      </vt:variant>
      <vt:variant>
        <vt:i4>0</vt:i4>
      </vt:variant>
      <vt:variant>
        <vt:i4>5</vt:i4>
      </vt:variant>
      <vt:variant>
        <vt:lpwstr>https://www.cbs.nl/nl-nl/nieuws/2021/08/productie-groene-stroom-met-40-procent-gestegen</vt:lpwstr>
      </vt:variant>
      <vt:variant>
        <vt:lpwstr/>
      </vt:variant>
      <vt:variant>
        <vt:i4>1507384</vt:i4>
      </vt:variant>
      <vt:variant>
        <vt:i4>230</vt:i4>
      </vt:variant>
      <vt:variant>
        <vt:i4>0</vt:i4>
      </vt:variant>
      <vt:variant>
        <vt:i4>5</vt:i4>
      </vt:variant>
      <vt:variant>
        <vt:lpwstr/>
      </vt:variant>
      <vt:variant>
        <vt:lpwstr>_Toc169513101</vt:lpwstr>
      </vt:variant>
      <vt:variant>
        <vt:i4>1507384</vt:i4>
      </vt:variant>
      <vt:variant>
        <vt:i4>224</vt:i4>
      </vt:variant>
      <vt:variant>
        <vt:i4>0</vt:i4>
      </vt:variant>
      <vt:variant>
        <vt:i4>5</vt:i4>
      </vt:variant>
      <vt:variant>
        <vt:lpwstr/>
      </vt:variant>
      <vt:variant>
        <vt:lpwstr>_Toc169513100</vt:lpwstr>
      </vt:variant>
      <vt:variant>
        <vt:i4>1966137</vt:i4>
      </vt:variant>
      <vt:variant>
        <vt:i4>218</vt:i4>
      </vt:variant>
      <vt:variant>
        <vt:i4>0</vt:i4>
      </vt:variant>
      <vt:variant>
        <vt:i4>5</vt:i4>
      </vt:variant>
      <vt:variant>
        <vt:lpwstr/>
      </vt:variant>
      <vt:variant>
        <vt:lpwstr>_Toc169513099</vt:lpwstr>
      </vt:variant>
      <vt:variant>
        <vt:i4>1966137</vt:i4>
      </vt:variant>
      <vt:variant>
        <vt:i4>212</vt:i4>
      </vt:variant>
      <vt:variant>
        <vt:i4>0</vt:i4>
      </vt:variant>
      <vt:variant>
        <vt:i4>5</vt:i4>
      </vt:variant>
      <vt:variant>
        <vt:lpwstr/>
      </vt:variant>
      <vt:variant>
        <vt:lpwstr>_Toc169513098</vt:lpwstr>
      </vt:variant>
      <vt:variant>
        <vt:i4>1966137</vt:i4>
      </vt:variant>
      <vt:variant>
        <vt:i4>206</vt:i4>
      </vt:variant>
      <vt:variant>
        <vt:i4>0</vt:i4>
      </vt:variant>
      <vt:variant>
        <vt:i4>5</vt:i4>
      </vt:variant>
      <vt:variant>
        <vt:lpwstr/>
      </vt:variant>
      <vt:variant>
        <vt:lpwstr>_Toc169513097</vt:lpwstr>
      </vt:variant>
      <vt:variant>
        <vt:i4>1966137</vt:i4>
      </vt:variant>
      <vt:variant>
        <vt:i4>200</vt:i4>
      </vt:variant>
      <vt:variant>
        <vt:i4>0</vt:i4>
      </vt:variant>
      <vt:variant>
        <vt:i4>5</vt:i4>
      </vt:variant>
      <vt:variant>
        <vt:lpwstr/>
      </vt:variant>
      <vt:variant>
        <vt:lpwstr>_Toc169513096</vt:lpwstr>
      </vt:variant>
      <vt:variant>
        <vt:i4>1966137</vt:i4>
      </vt:variant>
      <vt:variant>
        <vt:i4>194</vt:i4>
      </vt:variant>
      <vt:variant>
        <vt:i4>0</vt:i4>
      </vt:variant>
      <vt:variant>
        <vt:i4>5</vt:i4>
      </vt:variant>
      <vt:variant>
        <vt:lpwstr/>
      </vt:variant>
      <vt:variant>
        <vt:lpwstr>_Toc169513095</vt:lpwstr>
      </vt:variant>
      <vt:variant>
        <vt:i4>1966137</vt:i4>
      </vt:variant>
      <vt:variant>
        <vt:i4>188</vt:i4>
      </vt:variant>
      <vt:variant>
        <vt:i4>0</vt:i4>
      </vt:variant>
      <vt:variant>
        <vt:i4>5</vt:i4>
      </vt:variant>
      <vt:variant>
        <vt:lpwstr/>
      </vt:variant>
      <vt:variant>
        <vt:lpwstr>_Toc169513094</vt:lpwstr>
      </vt:variant>
      <vt:variant>
        <vt:i4>1966137</vt:i4>
      </vt:variant>
      <vt:variant>
        <vt:i4>182</vt:i4>
      </vt:variant>
      <vt:variant>
        <vt:i4>0</vt:i4>
      </vt:variant>
      <vt:variant>
        <vt:i4>5</vt:i4>
      </vt:variant>
      <vt:variant>
        <vt:lpwstr/>
      </vt:variant>
      <vt:variant>
        <vt:lpwstr>_Toc169513093</vt:lpwstr>
      </vt:variant>
      <vt:variant>
        <vt:i4>1966137</vt:i4>
      </vt:variant>
      <vt:variant>
        <vt:i4>176</vt:i4>
      </vt:variant>
      <vt:variant>
        <vt:i4>0</vt:i4>
      </vt:variant>
      <vt:variant>
        <vt:i4>5</vt:i4>
      </vt:variant>
      <vt:variant>
        <vt:lpwstr/>
      </vt:variant>
      <vt:variant>
        <vt:lpwstr>_Toc169513092</vt:lpwstr>
      </vt:variant>
      <vt:variant>
        <vt:i4>1966137</vt:i4>
      </vt:variant>
      <vt:variant>
        <vt:i4>170</vt:i4>
      </vt:variant>
      <vt:variant>
        <vt:i4>0</vt:i4>
      </vt:variant>
      <vt:variant>
        <vt:i4>5</vt:i4>
      </vt:variant>
      <vt:variant>
        <vt:lpwstr/>
      </vt:variant>
      <vt:variant>
        <vt:lpwstr>_Toc169513091</vt:lpwstr>
      </vt:variant>
      <vt:variant>
        <vt:i4>1966137</vt:i4>
      </vt:variant>
      <vt:variant>
        <vt:i4>164</vt:i4>
      </vt:variant>
      <vt:variant>
        <vt:i4>0</vt:i4>
      </vt:variant>
      <vt:variant>
        <vt:i4>5</vt:i4>
      </vt:variant>
      <vt:variant>
        <vt:lpwstr/>
      </vt:variant>
      <vt:variant>
        <vt:lpwstr>_Toc169513090</vt:lpwstr>
      </vt:variant>
      <vt:variant>
        <vt:i4>2031673</vt:i4>
      </vt:variant>
      <vt:variant>
        <vt:i4>158</vt:i4>
      </vt:variant>
      <vt:variant>
        <vt:i4>0</vt:i4>
      </vt:variant>
      <vt:variant>
        <vt:i4>5</vt:i4>
      </vt:variant>
      <vt:variant>
        <vt:lpwstr/>
      </vt:variant>
      <vt:variant>
        <vt:lpwstr>_Toc169513089</vt:lpwstr>
      </vt:variant>
      <vt:variant>
        <vt:i4>2031673</vt:i4>
      </vt:variant>
      <vt:variant>
        <vt:i4>152</vt:i4>
      </vt:variant>
      <vt:variant>
        <vt:i4>0</vt:i4>
      </vt:variant>
      <vt:variant>
        <vt:i4>5</vt:i4>
      </vt:variant>
      <vt:variant>
        <vt:lpwstr/>
      </vt:variant>
      <vt:variant>
        <vt:lpwstr>_Toc169513088</vt:lpwstr>
      </vt:variant>
      <vt:variant>
        <vt:i4>2031673</vt:i4>
      </vt:variant>
      <vt:variant>
        <vt:i4>146</vt:i4>
      </vt:variant>
      <vt:variant>
        <vt:i4>0</vt:i4>
      </vt:variant>
      <vt:variant>
        <vt:i4>5</vt:i4>
      </vt:variant>
      <vt:variant>
        <vt:lpwstr/>
      </vt:variant>
      <vt:variant>
        <vt:lpwstr>_Toc169513087</vt:lpwstr>
      </vt:variant>
      <vt:variant>
        <vt:i4>2031673</vt:i4>
      </vt:variant>
      <vt:variant>
        <vt:i4>140</vt:i4>
      </vt:variant>
      <vt:variant>
        <vt:i4>0</vt:i4>
      </vt:variant>
      <vt:variant>
        <vt:i4>5</vt:i4>
      </vt:variant>
      <vt:variant>
        <vt:lpwstr/>
      </vt:variant>
      <vt:variant>
        <vt:lpwstr>_Toc169513086</vt:lpwstr>
      </vt:variant>
      <vt:variant>
        <vt:i4>2031673</vt:i4>
      </vt:variant>
      <vt:variant>
        <vt:i4>134</vt:i4>
      </vt:variant>
      <vt:variant>
        <vt:i4>0</vt:i4>
      </vt:variant>
      <vt:variant>
        <vt:i4>5</vt:i4>
      </vt:variant>
      <vt:variant>
        <vt:lpwstr/>
      </vt:variant>
      <vt:variant>
        <vt:lpwstr>_Toc169513085</vt:lpwstr>
      </vt:variant>
      <vt:variant>
        <vt:i4>2031673</vt:i4>
      </vt:variant>
      <vt:variant>
        <vt:i4>128</vt:i4>
      </vt:variant>
      <vt:variant>
        <vt:i4>0</vt:i4>
      </vt:variant>
      <vt:variant>
        <vt:i4>5</vt:i4>
      </vt:variant>
      <vt:variant>
        <vt:lpwstr/>
      </vt:variant>
      <vt:variant>
        <vt:lpwstr>_Toc169513084</vt:lpwstr>
      </vt:variant>
      <vt:variant>
        <vt:i4>2031673</vt:i4>
      </vt:variant>
      <vt:variant>
        <vt:i4>122</vt:i4>
      </vt:variant>
      <vt:variant>
        <vt:i4>0</vt:i4>
      </vt:variant>
      <vt:variant>
        <vt:i4>5</vt:i4>
      </vt:variant>
      <vt:variant>
        <vt:lpwstr/>
      </vt:variant>
      <vt:variant>
        <vt:lpwstr>_Toc169513083</vt:lpwstr>
      </vt:variant>
      <vt:variant>
        <vt:i4>2031673</vt:i4>
      </vt:variant>
      <vt:variant>
        <vt:i4>116</vt:i4>
      </vt:variant>
      <vt:variant>
        <vt:i4>0</vt:i4>
      </vt:variant>
      <vt:variant>
        <vt:i4>5</vt:i4>
      </vt:variant>
      <vt:variant>
        <vt:lpwstr/>
      </vt:variant>
      <vt:variant>
        <vt:lpwstr>_Toc169513082</vt:lpwstr>
      </vt:variant>
      <vt:variant>
        <vt:i4>2031673</vt:i4>
      </vt:variant>
      <vt:variant>
        <vt:i4>110</vt:i4>
      </vt:variant>
      <vt:variant>
        <vt:i4>0</vt:i4>
      </vt:variant>
      <vt:variant>
        <vt:i4>5</vt:i4>
      </vt:variant>
      <vt:variant>
        <vt:lpwstr/>
      </vt:variant>
      <vt:variant>
        <vt:lpwstr>_Toc169513081</vt:lpwstr>
      </vt:variant>
      <vt:variant>
        <vt:i4>2031673</vt:i4>
      </vt:variant>
      <vt:variant>
        <vt:i4>104</vt:i4>
      </vt:variant>
      <vt:variant>
        <vt:i4>0</vt:i4>
      </vt:variant>
      <vt:variant>
        <vt:i4>5</vt:i4>
      </vt:variant>
      <vt:variant>
        <vt:lpwstr/>
      </vt:variant>
      <vt:variant>
        <vt:lpwstr>_Toc169513080</vt:lpwstr>
      </vt:variant>
      <vt:variant>
        <vt:i4>1048633</vt:i4>
      </vt:variant>
      <vt:variant>
        <vt:i4>98</vt:i4>
      </vt:variant>
      <vt:variant>
        <vt:i4>0</vt:i4>
      </vt:variant>
      <vt:variant>
        <vt:i4>5</vt:i4>
      </vt:variant>
      <vt:variant>
        <vt:lpwstr/>
      </vt:variant>
      <vt:variant>
        <vt:lpwstr>_Toc169513079</vt:lpwstr>
      </vt:variant>
      <vt:variant>
        <vt:i4>1048633</vt:i4>
      </vt:variant>
      <vt:variant>
        <vt:i4>92</vt:i4>
      </vt:variant>
      <vt:variant>
        <vt:i4>0</vt:i4>
      </vt:variant>
      <vt:variant>
        <vt:i4>5</vt:i4>
      </vt:variant>
      <vt:variant>
        <vt:lpwstr/>
      </vt:variant>
      <vt:variant>
        <vt:lpwstr>_Toc169513078</vt:lpwstr>
      </vt:variant>
      <vt:variant>
        <vt:i4>1048633</vt:i4>
      </vt:variant>
      <vt:variant>
        <vt:i4>86</vt:i4>
      </vt:variant>
      <vt:variant>
        <vt:i4>0</vt:i4>
      </vt:variant>
      <vt:variant>
        <vt:i4>5</vt:i4>
      </vt:variant>
      <vt:variant>
        <vt:lpwstr/>
      </vt:variant>
      <vt:variant>
        <vt:lpwstr>_Toc169513077</vt:lpwstr>
      </vt:variant>
      <vt:variant>
        <vt:i4>1048633</vt:i4>
      </vt:variant>
      <vt:variant>
        <vt:i4>80</vt:i4>
      </vt:variant>
      <vt:variant>
        <vt:i4>0</vt:i4>
      </vt:variant>
      <vt:variant>
        <vt:i4>5</vt:i4>
      </vt:variant>
      <vt:variant>
        <vt:lpwstr/>
      </vt:variant>
      <vt:variant>
        <vt:lpwstr>_Toc169513076</vt:lpwstr>
      </vt:variant>
      <vt:variant>
        <vt:i4>1048633</vt:i4>
      </vt:variant>
      <vt:variant>
        <vt:i4>74</vt:i4>
      </vt:variant>
      <vt:variant>
        <vt:i4>0</vt:i4>
      </vt:variant>
      <vt:variant>
        <vt:i4>5</vt:i4>
      </vt:variant>
      <vt:variant>
        <vt:lpwstr/>
      </vt:variant>
      <vt:variant>
        <vt:lpwstr>_Toc169513075</vt:lpwstr>
      </vt:variant>
      <vt:variant>
        <vt:i4>1048633</vt:i4>
      </vt:variant>
      <vt:variant>
        <vt:i4>68</vt:i4>
      </vt:variant>
      <vt:variant>
        <vt:i4>0</vt:i4>
      </vt:variant>
      <vt:variant>
        <vt:i4>5</vt:i4>
      </vt:variant>
      <vt:variant>
        <vt:lpwstr/>
      </vt:variant>
      <vt:variant>
        <vt:lpwstr>_Toc169513074</vt:lpwstr>
      </vt:variant>
      <vt:variant>
        <vt:i4>1048633</vt:i4>
      </vt:variant>
      <vt:variant>
        <vt:i4>62</vt:i4>
      </vt:variant>
      <vt:variant>
        <vt:i4>0</vt:i4>
      </vt:variant>
      <vt:variant>
        <vt:i4>5</vt:i4>
      </vt:variant>
      <vt:variant>
        <vt:lpwstr/>
      </vt:variant>
      <vt:variant>
        <vt:lpwstr>_Toc169513073</vt:lpwstr>
      </vt:variant>
      <vt:variant>
        <vt:i4>1048633</vt:i4>
      </vt:variant>
      <vt:variant>
        <vt:i4>56</vt:i4>
      </vt:variant>
      <vt:variant>
        <vt:i4>0</vt:i4>
      </vt:variant>
      <vt:variant>
        <vt:i4>5</vt:i4>
      </vt:variant>
      <vt:variant>
        <vt:lpwstr/>
      </vt:variant>
      <vt:variant>
        <vt:lpwstr>_Toc169513072</vt:lpwstr>
      </vt:variant>
      <vt:variant>
        <vt:i4>1048633</vt:i4>
      </vt:variant>
      <vt:variant>
        <vt:i4>50</vt:i4>
      </vt:variant>
      <vt:variant>
        <vt:i4>0</vt:i4>
      </vt:variant>
      <vt:variant>
        <vt:i4>5</vt:i4>
      </vt:variant>
      <vt:variant>
        <vt:lpwstr/>
      </vt:variant>
      <vt:variant>
        <vt:lpwstr>_Toc169513071</vt:lpwstr>
      </vt:variant>
      <vt:variant>
        <vt:i4>1048633</vt:i4>
      </vt:variant>
      <vt:variant>
        <vt:i4>44</vt:i4>
      </vt:variant>
      <vt:variant>
        <vt:i4>0</vt:i4>
      </vt:variant>
      <vt:variant>
        <vt:i4>5</vt:i4>
      </vt:variant>
      <vt:variant>
        <vt:lpwstr/>
      </vt:variant>
      <vt:variant>
        <vt:lpwstr>_Toc169513070</vt:lpwstr>
      </vt:variant>
      <vt:variant>
        <vt:i4>1114169</vt:i4>
      </vt:variant>
      <vt:variant>
        <vt:i4>38</vt:i4>
      </vt:variant>
      <vt:variant>
        <vt:i4>0</vt:i4>
      </vt:variant>
      <vt:variant>
        <vt:i4>5</vt:i4>
      </vt:variant>
      <vt:variant>
        <vt:lpwstr/>
      </vt:variant>
      <vt:variant>
        <vt:lpwstr>_Toc169513069</vt:lpwstr>
      </vt:variant>
      <vt:variant>
        <vt:i4>1114169</vt:i4>
      </vt:variant>
      <vt:variant>
        <vt:i4>32</vt:i4>
      </vt:variant>
      <vt:variant>
        <vt:i4>0</vt:i4>
      </vt:variant>
      <vt:variant>
        <vt:i4>5</vt:i4>
      </vt:variant>
      <vt:variant>
        <vt:lpwstr/>
      </vt:variant>
      <vt:variant>
        <vt:lpwstr>_Toc169513068</vt:lpwstr>
      </vt:variant>
      <vt:variant>
        <vt:i4>1114169</vt:i4>
      </vt:variant>
      <vt:variant>
        <vt:i4>26</vt:i4>
      </vt:variant>
      <vt:variant>
        <vt:i4>0</vt:i4>
      </vt:variant>
      <vt:variant>
        <vt:i4>5</vt:i4>
      </vt:variant>
      <vt:variant>
        <vt:lpwstr/>
      </vt:variant>
      <vt:variant>
        <vt:lpwstr>_Toc169513067</vt:lpwstr>
      </vt:variant>
      <vt:variant>
        <vt:i4>1114169</vt:i4>
      </vt:variant>
      <vt:variant>
        <vt:i4>20</vt:i4>
      </vt:variant>
      <vt:variant>
        <vt:i4>0</vt:i4>
      </vt:variant>
      <vt:variant>
        <vt:i4>5</vt:i4>
      </vt:variant>
      <vt:variant>
        <vt:lpwstr/>
      </vt:variant>
      <vt:variant>
        <vt:lpwstr>_Toc169513066</vt:lpwstr>
      </vt:variant>
      <vt:variant>
        <vt:i4>1114169</vt:i4>
      </vt:variant>
      <vt:variant>
        <vt:i4>14</vt:i4>
      </vt:variant>
      <vt:variant>
        <vt:i4>0</vt:i4>
      </vt:variant>
      <vt:variant>
        <vt:i4>5</vt:i4>
      </vt:variant>
      <vt:variant>
        <vt:lpwstr/>
      </vt:variant>
      <vt:variant>
        <vt:lpwstr>_Toc169513065</vt:lpwstr>
      </vt:variant>
      <vt:variant>
        <vt:i4>1114169</vt:i4>
      </vt:variant>
      <vt:variant>
        <vt:i4>8</vt:i4>
      </vt:variant>
      <vt:variant>
        <vt:i4>0</vt:i4>
      </vt:variant>
      <vt:variant>
        <vt:i4>5</vt:i4>
      </vt:variant>
      <vt:variant>
        <vt:lpwstr/>
      </vt:variant>
      <vt:variant>
        <vt:lpwstr>_Toc169513064</vt:lpwstr>
      </vt:variant>
      <vt:variant>
        <vt:i4>1114169</vt:i4>
      </vt:variant>
      <vt:variant>
        <vt:i4>2</vt:i4>
      </vt:variant>
      <vt:variant>
        <vt:i4>0</vt:i4>
      </vt:variant>
      <vt:variant>
        <vt:i4>5</vt:i4>
      </vt:variant>
      <vt:variant>
        <vt:lpwstr/>
      </vt:variant>
      <vt:variant>
        <vt:lpwstr>_Toc169513063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Berkvens (Pellikaan)</dc:creator>
  <cp:keywords/>
  <dc:description/>
  <cp:lastModifiedBy>Minneboo,Murphy M.B.</cp:lastModifiedBy>
  <cp:revision>2691</cp:revision>
  <dcterms:created xsi:type="dcterms:W3CDTF">2023-09-22T19:26:00Z</dcterms:created>
  <dcterms:modified xsi:type="dcterms:W3CDTF">2024-06-17T17:37:00Z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0x0101006A356D3187EDBA46A7FE014986B38CEF</vt:lpwstr>
  </property>
  <property fmtid="{D5CDD505-2E9C-101B-9397-08002B2CF9AE}" pid="3" name="MediaServiceImageTags">
    <vt:lpwstr/>
  </property>
</Properties>
</file>